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46476F" w14:textId="62FAFCE1" w:rsidR="00C70C75" w:rsidRPr="00DB5D26" w:rsidRDefault="00C70C75">
      <w:pPr>
        <w:rPr>
          <w:rFonts w:ascii="Arial" w:hAnsi="Arial" w:cs="Arial"/>
          <w:color w:val="6AA2B8"/>
          <w:sz w:val="20"/>
        </w:rPr>
      </w:pPr>
    </w:p>
    <w:tbl>
      <w:tblPr>
        <w:tblW w:w="5000" w:type="pct"/>
        <w:shd w:val="clear" w:color="auto" w:fill="FFFFFF"/>
        <w:tblLook w:val="04A0" w:firstRow="1" w:lastRow="0" w:firstColumn="1" w:lastColumn="0" w:noHBand="0" w:noVBand="1"/>
      </w:tblPr>
      <w:tblGrid>
        <w:gridCol w:w="5283"/>
        <w:gridCol w:w="2270"/>
        <w:gridCol w:w="3237"/>
      </w:tblGrid>
      <w:tr w:rsidR="00C70C75" w:rsidRPr="00DB5D26" w14:paraId="05AE2E07" w14:textId="77777777" w:rsidTr="00DA67AD">
        <w:trPr>
          <w:trHeight w:val="20"/>
        </w:trPr>
        <w:tc>
          <w:tcPr>
            <w:tcW w:w="2448" w:type="pct"/>
            <w:tcBorders>
              <w:top w:val="single" w:sz="4" w:space="0" w:color="auto"/>
              <w:left w:val="single" w:sz="4" w:space="0" w:color="auto"/>
              <w:bottom w:val="single" w:sz="4" w:space="0" w:color="auto"/>
              <w:right w:val="single" w:sz="4" w:space="0" w:color="auto"/>
            </w:tcBorders>
            <w:shd w:val="clear" w:color="auto" w:fill="FFFFFF"/>
            <w:vAlign w:val="center"/>
          </w:tcPr>
          <w:p w14:paraId="74DC00B4" w14:textId="1ED11476" w:rsidR="00C70C75" w:rsidRPr="00DA67AD" w:rsidRDefault="00C70C75" w:rsidP="00DA67AD">
            <w:pPr>
              <w:spacing w:before="240" w:after="60"/>
              <w:ind w:right="216"/>
              <w:jc w:val="center"/>
              <w:rPr>
                <w:rFonts w:ascii="Arial" w:hAnsi="Arial" w:cs="Arial"/>
                <w:b/>
                <w:color w:val="000000"/>
                <w:sz w:val="20"/>
              </w:rPr>
            </w:pPr>
            <w:r w:rsidRPr="00DB5D26">
              <w:rPr>
                <w:rFonts w:ascii="Arial" w:hAnsi="Arial" w:cs="Arial"/>
              </w:rPr>
              <w:br w:type="page"/>
            </w:r>
            <w:r w:rsidRPr="00DB5D26">
              <w:rPr>
                <w:rFonts w:ascii="Arial" w:hAnsi="Arial" w:cs="Arial"/>
                <w:b/>
                <w:noProof/>
                <w:color w:val="000000"/>
                <w:sz w:val="20"/>
              </w:rPr>
              <w:drawing>
                <wp:inline distT="0" distB="0" distL="0" distR="0" wp14:anchorId="15A4DB13" wp14:editId="7075286A">
                  <wp:extent cx="2895600" cy="571500"/>
                  <wp:effectExtent l="0" t="0" r="0" b="0"/>
                  <wp:docPr id="4" name="Picture 4" descr="or-logo-sta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logo-stack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600" cy="571500"/>
                          </a:xfrm>
                          <a:prstGeom prst="rect">
                            <a:avLst/>
                          </a:prstGeom>
                          <a:noFill/>
                          <a:ln>
                            <a:noFill/>
                          </a:ln>
                        </pic:spPr>
                      </pic:pic>
                    </a:graphicData>
                  </a:graphic>
                </wp:inline>
              </w:drawing>
            </w:r>
          </w:p>
        </w:tc>
        <w:tc>
          <w:tcPr>
            <w:tcW w:w="2552" w:type="pct"/>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3713EFDA" w14:textId="77777777" w:rsidR="00C70C75" w:rsidRPr="00DB5D26" w:rsidRDefault="00C70C75" w:rsidP="006077D0">
            <w:pPr>
              <w:spacing w:line="264" w:lineRule="auto"/>
              <w:ind w:right="216"/>
              <w:rPr>
                <w:rFonts w:ascii="Arial" w:hAnsi="Arial" w:cs="Arial"/>
                <w:b/>
                <w:color w:val="0064A4"/>
                <w:sz w:val="22"/>
                <w:szCs w:val="22"/>
              </w:rPr>
            </w:pPr>
            <w:r w:rsidRPr="00DB5D26">
              <w:rPr>
                <w:rFonts w:ascii="Arial" w:hAnsi="Arial" w:cs="Arial"/>
                <w:b/>
                <w:color w:val="0064A4"/>
                <w:sz w:val="22"/>
                <w:szCs w:val="22"/>
              </w:rPr>
              <w:t>Institutional Review Board</w:t>
            </w:r>
          </w:p>
          <w:p w14:paraId="12E55EC8" w14:textId="77777777" w:rsidR="00C70C75" w:rsidRDefault="00C70C75" w:rsidP="006077D0">
            <w:pPr>
              <w:spacing w:line="264" w:lineRule="auto"/>
              <w:ind w:right="216"/>
              <w:rPr>
                <w:rFonts w:ascii="Arial" w:hAnsi="Arial" w:cs="Arial"/>
                <w:b/>
                <w:color w:val="0064A4"/>
                <w:sz w:val="22"/>
                <w:szCs w:val="22"/>
              </w:rPr>
            </w:pPr>
            <w:r w:rsidRPr="00DB5D26">
              <w:rPr>
                <w:rFonts w:ascii="Arial" w:hAnsi="Arial" w:cs="Arial"/>
                <w:b/>
                <w:color w:val="0064A4"/>
                <w:sz w:val="22"/>
                <w:szCs w:val="22"/>
              </w:rPr>
              <w:t>Human Research Protections</w:t>
            </w:r>
          </w:p>
          <w:p w14:paraId="3D4C1822" w14:textId="77777777" w:rsidR="00F3277A" w:rsidRPr="00F3277A" w:rsidRDefault="00F3277A" w:rsidP="006077D0">
            <w:pPr>
              <w:spacing w:line="264" w:lineRule="auto"/>
              <w:ind w:right="216"/>
              <w:rPr>
                <w:rFonts w:ascii="Arial" w:hAnsi="Arial" w:cs="Arial"/>
                <w:b/>
                <w:color w:val="0064A4"/>
                <w:sz w:val="12"/>
                <w:szCs w:val="12"/>
              </w:rPr>
            </w:pPr>
          </w:p>
          <w:p w14:paraId="0471D74E" w14:textId="4451E290" w:rsidR="00C70C75" w:rsidRDefault="00C70C75" w:rsidP="006077D0">
            <w:pPr>
              <w:spacing w:line="264" w:lineRule="auto"/>
              <w:ind w:right="216"/>
              <w:rPr>
                <w:rFonts w:ascii="Arial" w:hAnsi="Arial" w:cs="Arial"/>
                <w:b/>
                <w:color w:val="0064A4"/>
                <w:sz w:val="22"/>
                <w:szCs w:val="22"/>
              </w:rPr>
            </w:pPr>
            <w:r w:rsidRPr="00DB5D26">
              <w:rPr>
                <w:rFonts w:ascii="Arial" w:hAnsi="Arial" w:cs="Arial"/>
                <w:b/>
                <w:color w:val="0064A4"/>
                <w:sz w:val="22"/>
                <w:szCs w:val="22"/>
              </w:rPr>
              <w:t>Protocol Narrative</w:t>
            </w:r>
            <w:r w:rsidR="00F3277A">
              <w:rPr>
                <w:rFonts w:ascii="Arial" w:hAnsi="Arial" w:cs="Arial"/>
                <w:b/>
                <w:color w:val="0064A4"/>
                <w:sz w:val="22"/>
                <w:szCs w:val="22"/>
              </w:rPr>
              <w:t xml:space="preserve"> –</w:t>
            </w:r>
            <w:r w:rsidRPr="00DB5D26">
              <w:rPr>
                <w:rFonts w:ascii="Arial" w:hAnsi="Arial" w:cs="Arial"/>
                <w:b/>
                <w:color w:val="0064A4"/>
                <w:sz w:val="22"/>
                <w:szCs w:val="22"/>
              </w:rPr>
              <w:t xml:space="preserve"> Expedited/Full Committee Social/Behavioral/Educational Research </w:t>
            </w:r>
          </w:p>
          <w:p w14:paraId="146D878E" w14:textId="77777777" w:rsidR="00F3277A" w:rsidRPr="00F3277A" w:rsidRDefault="00F3277A" w:rsidP="006077D0">
            <w:pPr>
              <w:spacing w:line="264" w:lineRule="auto"/>
              <w:ind w:right="216"/>
              <w:rPr>
                <w:rFonts w:ascii="Arial" w:hAnsi="Arial" w:cs="Arial"/>
                <w:b/>
                <w:color w:val="0064A4"/>
                <w:sz w:val="12"/>
                <w:szCs w:val="12"/>
              </w:rPr>
            </w:pPr>
          </w:p>
          <w:p w14:paraId="1E5D8B1A" w14:textId="1D9551B6" w:rsidR="00C70C75" w:rsidRPr="00DB5D26" w:rsidRDefault="00C70C75" w:rsidP="000D23AF">
            <w:pPr>
              <w:spacing w:line="264" w:lineRule="auto"/>
              <w:ind w:right="216" w:hanging="18"/>
              <w:rPr>
                <w:rFonts w:ascii="Arial" w:hAnsi="Arial" w:cs="Arial"/>
                <w:b/>
                <w:color w:val="0064A4"/>
                <w:sz w:val="22"/>
                <w:szCs w:val="22"/>
              </w:rPr>
            </w:pPr>
            <w:r w:rsidRPr="00DB5D26">
              <w:rPr>
                <w:rFonts w:ascii="Arial" w:hAnsi="Arial" w:cs="Arial"/>
                <w:i/>
                <w:color w:val="666699"/>
                <w:sz w:val="14"/>
                <w:szCs w:val="22"/>
              </w:rPr>
              <w:t>Version</w:t>
            </w:r>
            <w:r w:rsidR="0052118C">
              <w:rPr>
                <w:rFonts w:ascii="Arial" w:hAnsi="Arial" w:cs="Arial"/>
                <w:i/>
                <w:color w:val="666699"/>
                <w:sz w:val="14"/>
                <w:szCs w:val="22"/>
              </w:rPr>
              <w:t xml:space="preserve"> </w:t>
            </w:r>
            <w:r w:rsidR="000D23AF">
              <w:rPr>
                <w:rFonts w:ascii="Arial" w:hAnsi="Arial" w:cs="Arial"/>
                <w:i/>
                <w:color w:val="666699"/>
                <w:sz w:val="14"/>
                <w:szCs w:val="22"/>
              </w:rPr>
              <w:t xml:space="preserve">June </w:t>
            </w:r>
            <w:r w:rsidR="00036C99">
              <w:rPr>
                <w:rFonts w:ascii="Arial" w:hAnsi="Arial" w:cs="Arial"/>
                <w:i/>
                <w:color w:val="666699"/>
                <w:sz w:val="14"/>
                <w:szCs w:val="22"/>
              </w:rPr>
              <w:t>2020</w:t>
            </w:r>
          </w:p>
        </w:tc>
      </w:tr>
      <w:tr w:rsidR="00C70C75" w:rsidRPr="00DB5D26" w14:paraId="05EDF83A" w14:textId="77777777" w:rsidTr="00DA67A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trHeight w:val="720"/>
        </w:trPr>
        <w:tc>
          <w:tcPr>
            <w:tcW w:w="3500" w:type="pct"/>
            <w:gridSpan w:val="2"/>
            <w:shd w:val="clear" w:color="auto" w:fill="auto"/>
            <w:vAlign w:val="center"/>
          </w:tcPr>
          <w:p w14:paraId="06288442" w14:textId="77777777" w:rsidR="00C70C75" w:rsidRPr="00DB5D26" w:rsidRDefault="00C70C75" w:rsidP="006077D0">
            <w:pPr>
              <w:ind w:right="216"/>
              <w:rPr>
                <w:rFonts w:ascii="Arial" w:hAnsi="Arial" w:cs="Arial"/>
                <w:color w:val="auto"/>
                <w:sz w:val="22"/>
                <w:szCs w:val="22"/>
              </w:rPr>
            </w:pPr>
            <w:r w:rsidRPr="00DB5D26">
              <w:rPr>
                <w:rFonts w:ascii="Arial" w:hAnsi="Arial" w:cs="Arial"/>
                <w:color w:val="auto"/>
                <w:sz w:val="22"/>
                <w:szCs w:val="22"/>
              </w:rPr>
              <w:t xml:space="preserve">Upload this completed narrative and any supplemental documentation to the </w:t>
            </w:r>
            <w:hyperlink r:id="rId9" w:history="1">
              <w:r w:rsidRPr="00DB5D26">
                <w:rPr>
                  <w:rStyle w:val="Hyperlink"/>
                  <w:rFonts w:ascii="Arial" w:hAnsi="Arial" w:cs="Arial"/>
                  <w:color w:val="0064A4"/>
                  <w:sz w:val="22"/>
                  <w:szCs w:val="22"/>
                </w:rPr>
                <w:t>IRB Application</w:t>
              </w:r>
            </w:hyperlink>
            <w:r w:rsidRPr="00DB5D26">
              <w:rPr>
                <w:rFonts w:ascii="Arial" w:hAnsi="Arial" w:cs="Arial"/>
                <w:color w:val="auto"/>
                <w:sz w:val="22"/>
                <w:szCs w:val="22"/>
              </w:rPr>
              <w:t xml:space="preserve">.  </w:t>
            </w:r>
          </w:p>
        </w:tc>
        <w:tc>
          <w:tcPr>
            <w:tcW w:w="1500" w:type="pct"/>
            <w:shd w:val="pct10" w:color="auto" w:fill="auto"/>
            <w:vAlign w:val="center"/>
          </w:tcPr>
          <w:p w14:paraId="5B6696EA" w14:textId="77777777" w:rsidR="00C70C75" w:rsidRPr="00DB5D26" w:rsidRDefault="00C70C75" w:rsidP="006077D0">
            <w:pPr>
              <w:tabs>
                <w:tab w:val="left" w:pos="-1440"/>
                <w:tab w:val="left" w:pos="-720"/>
                <w:tab w:val="left" w:pos="0"/>
              </w:tabs>
              <w:spacing w:line="360" w:lineRule="auto"/>
              <w:ind w:left="72"/>
              <w:rPr>
                <w:rFonts w:ascii="Arial" w:hAnsi="Arial" w:cs="Arial"/>
                <w:b/>
                <w:color w:val="auto"/>
                <w:sz w:val="22"/>
                <w:szCs w:val="22"/>
              </w:rPr>
            </w:pPr>
            <w:r w:rsidRPr="00DB5D26">
              <w:rPr>
                <w:rFonts w:ascii="Arial" w:hAnsi="Arial" w:cs="Arial"/>
                <w:b/>
                <w:color w:val="auto"/>
                <w:sz w:val="22"/>
                <w:szCs w:val="22"/>
              </w:rPr>
              <w:t>IRB USE ONLY –</w:t>
            </w:r>
          </w:p>
          <w:p w14:paraId="09B87F07" w14:textId="70778DF2" w:rsidR="00C70C75" w:rsidRPr="00DB5D26" w:rsidRDefault="00C70C75" w:rsidP="006077D0">
            <w:pPr>
              <w:tabs>
                <w:tab w:val="left" w:pos="-1440"/>
                <w:tab w:val="left" w:pos="-720"/>
                <w:tab w:val="left" w:pos="0"/>
              </w:tabs>
              <w:spacing w:line="360" w:lineRule="auto"/>
              <w:ind w:left="72" w:right="44"/>
              <w:rPr>
                <w:rFonts w:ascii="Arial" w:hAnsi="Arial" w:cs="Arial"/>
                <w:b/>
                <w:color w:val="auto"/>
                <w:sz w:val="22"/>
                <w:szCs w:val="22"/>
              </w:rPr>
            </w:pPr>
            <w:r w:rsidRPr="00DB5D26">
              <w:rPr>
                <w:rFonts w:ascii="Arial" w:hAnsi="Arial" w:cs="Arial"/>
                <w:b/>
                <w:color w:val="auto"/>
                <w:sz w:val="22"/>
                <w:szCs w:val="22"/>
              </w:rPr>
              <w:t>HS#:</w:t>
            </w:r>
            <w:r w:rsidR="00EE1836">
              <w:rPr>
                <w:rFonts w:ascii="Arial" w:hAnsi="Arial" w:cs="Arial"/>
                <w:b/>
                <w:color w:val="auto"/>
                <w:sz w:val="22"/>
                <w:szCs w:val="22"/>
              </w:rPr>
              <w:t xml:space="preserve"> </w:t>
            </w:r>
            <w:ins w:id="0" w:author="William Kettler" w:date="2020-06-30T11:21:00Z">
              <w:r w:rsidR="00EE1836">
                <w:rPr>
                  <w:rFonts w:ascii="Arial" w:hAnsi="Arial" w:cs="Arial"/>
                  <w:b/>
                  <w:color w:val="auto"/>
                  <w:sz w:val="22"/>
                  <w:szCs w:val="22"/>
                </w:rPr>
                <w:t>2020-5968</w:t>
              </w:r>
            </w:ins>
          </w:p>
        </w:tc>
      </w:tr>
      <w:tr w:rsidR="00C70C75" w:rsidRPr="00DB5D26" w14:paraId="7FC88BDB" w14:textId="77777777" w:rsidTr="00DA67A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trHeight w:val="576"/>
        </w:trPr>
        <w:tc>
          <w:tcPr>
            <w:tcW w:w="5000" w:type="pct"/>
            <w:gridSpan w:val="3"/>
            <w:shd w:val="clear" w:color="auto" w:fill="auto"/>
            <w:vAlign w:val="center"/>
          </w:tcPr>
          <w:p w14:paraId="155883E4" w14:textId="64E1B825" w:rsidR="00C70C75" w:rsidRPr="00DB5D26" w:rsidRDefault="00C70C75" w:rsidP="006077D0">
            <w:pPr>
              <w:ind w:right="216"/>
              <w:rPr>
                <w:rFonts w:ascii="Arial" w:hAnsi="Arial" w:cs="Arial"/>
                <w:sz w:val="22"/>
                <w:szCs w:val="22"/>
              </w:rPr>
            </w:pPr>
            <w:r w:rsidRPr="00DB5D26">
              <w:rPr>
                <w:rFonts w:ascii="Arial" w:hAnsi="Arial" w:cs="Arial"/>
                <w:b/>
                <w:color w:val="auto"/>
                <w:sz w:val="22"/>
                <w:szCs w:val="22"/>
              </w:rPr>
              <w:t xml:space="preserve">Lead Researcher Name:  </w:t>
            </w:r>
            <w:r w:rsidR="00CB5D72">
              <w:rPr>
                <w:rFonts w:ascii="Arial" w:hAnsi="Arial" w:cs="Arial"/>
                <w:color w:val="0064A4"/>
                <w:sz w:val="22"/>
                <w:szCs w:val="22"/>
              </w:rPr>
              <w:t>Jacob Aaron Kodner</w:t>
            </w:r>
          </w:p>
        </w:tc>
      </w:tr>
      <w:tr w:rsidR="00C70C75" w:rsidRPr="00DB5D26" w14:paraId="5CCFBE47" w14:textId="77777777" w:rsidTr="00DA67A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trHeight w:val="576"/>
        </w:trPr>
        <w:tc>
          <w:tcPr>
            <w:tcW w:w="5000" w:type="pct"/>
            <w:gridSpan w:val="3"/>
            <w:shd w:val="clear" w:color="auto" w:fill="auto"/>
            <w:vAlign w:val="center"/>
          </w:tcPr>
          <w:p w14:paraId="4BAA3C15" w14:textId="7466CB00" w:rsidR="00C70C75" w:rsidRPr="00DB5D26" w:rsidRDefault="00C70C75" w:rsidP="006077D0">
            <w:pPr>
              <w:ind w:right="216"/>
              <w:rPr>
                <w:rFonts w:ascii="Arial" w:hAnsi="Arial" w:cs="Arial"/>
                <w:sz w:val="22"/>
                <w:szCs w:val="22"/>
              </w:rPr>
            </w:pPr>
            <w:r w:rsidRPr="00DB5D26">
              <w:rPr>
                <w:rFonts w:ascii="Arial" w:hAnsi="Arial" w:cs="Arial"/>
                <w:b/>
                <w:color w:val="auto"/>
                <w:sz w:val="22"/>
                <w:szCs w:val="22"/>
              </w:rPr>
              <w:t xml:space="preserve">Study Title:  </w:t>
            </w:r>
            <w:r w:rsidR="00CB5D72">
              <w:rPr>
                <w:rFonts w:ascii="Arial" w:hAnsi="Arial" w:cs="Arial"/>
                <w:color w:val="0064A4"/>
                <w:sz w:val="22"/>
                <w:szCs w:val="22"/>
              </w:rPr>
              <w:t xml:space="preserve">Evidentiality in </w:t>
            </w:r>
            <w:proofErr w:type="spellStart"/>
            <w:r w:rsidR="00CB5D72">
              <w:rPr>
                <w:rFonts w:ascii="Arial" w:hAnsi="Arial" w:cs="Arial"/>
                <w:color w:val="0064A4"/>
                <w:sz w:val="22"/>
                <w:szCs w:val="22"/>
              </w:rPr>
              <w:t>Sqiliq</w:t>
            </w:r>
            <w:proofErr w:type="spellEnd"/>
            <w:r w:rsidR="00CB5D72">
              <w:rPr>
                <w:rFonts w:ascii="Arial" w:hAnsi="Arial" w:cs="Arial"/>
                <w:color w:val="0064A4"/>
                <w:sz w:val="22"/>
                <w:szCs w:val="22"/>
              </w:rPr>
              <w:t xml:space="preserve"> Atayal</w:t>
            </w:r>
          </w:p>
        </w:tc>
      </w:tr>
    </w:tbl>
    <w:p w14:paraId="28C3A307" w14:textId="77777777" w:rsidR="00C70C75" w:rsidRPr="00DB5D26" w:rsidRDefault="00C70C75" w:rsidP="00C70C75">
      <w:pPr>
        <w:tabs>
          <w:tab w:val="left" w:pos="-1440"/>
          <w:tab w:val="left" w:pos="-720"/>
          <w:tab w:val="left" w:pos="720"/>
        </w:tabs>
        <w:ind w:right="216"/>
        <w:rPr>
          <w:rFonts w:ascii="Arial" w:hAnsi="Arial" w:cs="Arial"/>
          <w:color w:val="auto"/>
          <w:sz w:val="20"/>
        </w:rPr>
      </w:pPr>
    </w:p>
    <w:p w14:paraId="74521955" w14:textId="77777777" w:rsidR="00C70C75" w:rsidRPr="00DB5D26" w:rsidRDefault="00C70C75" w:rsidP="00C70C75">
      <w:pPr>
        <w:tabs>
          <w:tab w:val="left" w:pos="-1440"/>
          <w:tab w:val="left" w:pos="-720"/>
          <w:tab w:val="left" w:pos="720"/>
        </w:tabs>
        <w:ind w:right="216"/>
        <w:rPr>
          <w:rFonts w:ascii="Arial" w:hAnsi="Arial" w:cs="Arial"/>
          <w:color w:val="auto"/>
          <w:sz w:val="20"/>
        </w:rPr>
      </w:pPr>
    </w:p>
    <w:p w14:paraId="0CA2D143" w14:textId="77777777" w:rsidR="000324B0" w:rsidRPr="00DB5D26" w:rsidRDefault="00456C1F">
      <w:pPr>
        <w:pStyle w:val="BodyText"/>
        <w:ind w:right="216"/>
        <w:rPr>
          <w:rFonts w:ascii="Arial" w:hAnsi="Arial" w:cs="Arial"/>
          <w:color w:val="auto"/>
          <w:sz w:val="22"/>
          <w:szCs w:val="22"/>
        </w:rPr>
      </w:pPr>
      <w:r w:rsidRPr="00DB5D26">
        <w:rPr>
          <w:rFonts w:ascii="Arial" w:hAnsi="Arial" w:cs="Arial"/>
          <w:b/>
          <w:color w:val="auto"/>
          <w:sz w:val="22"/>
          <w:szCs w:val="22"/>
          <w:u w:val="single"/>
        </w:rPr>
        <w:t>ABSTRACT</w:t>
      </w:r>
    </w:p>
    <w:p w14:paraId="5D42A2B9" w14:textId="77777777" w:rsidR="000324B0" w:rsidRPr="00DB5D26" w:rsidRDefault="000324B0">
      <w:pPr>
        <w:ind w:right="216"/>
        <w:rPr>
          <w:rFonts w:ascii="Arial" w:hAnsi="Arial" w:cs="Arial"/>
          <w:color w:val="000000"/>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0790"/>
      </w:tblGrid>
      <w:tr w:rsidR="000324B0" w:rsidRPr="00DB5D26" w14:paraId="2540FE7A" w14:textId="77777777" w:rsidTr="00DA67AD">
        <w:trPr>
          <w:trHeight w:val="1152"/>
        </w:trPr>
        <w:tc>
          <w:tcPr>
            <w:tcW w:w="5000" w:type="pct"/>
            <w:shd w:val="clear" w:color="auto" w:fill="DBE5F1" w:themeFill="accent1" w:themeFillTint="33"/>
            <w:vAlign w:val="center"/>
          </w:tcPr>
          <w:p w14:paraId="6FFF03C8" w14:textId="057796C3" w:rsidR="000324B0" w:rsidRPr="00DA67AD" w:rsidRDefault="00724660" w:rsidP="00DA67AD">
            <w:pPr>
              <w:rPr>
                <w:rFonts w:ascii="Arial" w:hAnsi="Arial" w:cs="Arial"/>
                <w:sz w:val="22"/>
                <w:szCs w:val="22"/>
              </w:rPr>
            </w:pPr>
            <w:r w:rsidRPr="00DB5D26">
              <w:rPr>
                <w:rFonts w:ascii="Arial" w:hAnsi="Arial" w:cs="Arial"/>
                <w:color w:val="auto"/>
                <w:sz w:val="22"/>
                <w:szCs w:val="22"/>
              </w:rPr>
              <w:t>Pr</w:t>
            </w:r>
            <w:r w:rsidRPr="00DB5D26">
              <w:rPr>
                <w:rFonts w:ascii="Arial" w:hAnsi="Arial" w:cs="Arial"/>
                <w:color w:val="auto"/>
                <w:sz w:val="22"/>
                <w:szCs w:val="22"/>
                <w:shd w:val="clear" w:color="auto" w:fill="DBE5F1" w:themeFill="accent1" w:themeFillTint="33"/>
              </w:rPr>
              <w:t xml:space="preserve">ovide a non-technical summary of the proposed research </w:t>
            </w:r>
            <w:r w:rsidR="00C612EC" w:rsidRPr="00DB5D26">
              <w:rPr>
                <w:rFonts w:ascii="Arial" w:hAnsi="Arial" w:cs="Arial"/>
                <w:color w:val="auto"/>
                <w:sz w:val="22"/>
                <w:szCs w:val="22"/>
                <w:shd w:val="clear" w:color="auto" w:fill="DBE5F1" w:themeFill="accent1" w:themeFillTint="33"/>
              </w:rPr>
              <w:t xml:space="preserve">that can be understood by IRB </w:t>
            </w:r>
            <w:r w:rsidR="006853F3" w:rsidRPr="00DB5D26">
              <w:rPr>
                <w:rFonts w:ascii="Arial" w:hAnsi="Arial" w:cs="Arial"/>
                <w:color w:val="auto"/>
                <w:sz w:val="22"/>
                <w:szCs w:val="22"/>
                <w:shd w:val="clear" w:color="auto" w:fill="DBE5F1" w:themeFill="accent1" w:themeFillTint="33"/>
              </w:rPr>
              <w:t xml:space="preserve">members </w:t>
            </w:r>
            <w:r w:rsidRPr="00DB5D26">
              <w:rPr>
                <w:rFonts w:ascii="Arial" w:hAnsi="Arial" w:cs="Arial"/>
                <w:color w:val="auto"/>
                <w:sz w:val="22"/>
                <w:szCs w:val="22"/>
                <w:shd w:val="clear" w:color="auto" w:fill="DBE5F1" w:themeFill="accent1" w:themeFillTint="33"/>
              </w:rPr>
              <w:t xml:space="preserve">with varied research backgrounds, </w:t>
            </w:r>
            <w:r w:rsidR="00DF5916" w:rsidRPr="00DB5D26">
              <w:rPr>
                <w:rFonts w:ascii="Arial" w:hAnsi="Arial" w:cs="Arial"/>
                <w:color w:val="auto"/>
                <w:sz w:val="22"/>
                <w:szCs w:val="22"/>
                <w:shd w:val="clear" w:color="auto" w:fill="DBE5F1" w:themeFill="accent1" w:themeFillTint="33"/>
              </w:rPr>
              <w:t xml:space="preserve">including </w:t>
            </w:r>
            <w:r w:rsidRPr="00DB5D26">
              <w:rPr>
                <w:rFonts w:ascii="Arial" w:hAnsi="Arial" w:cs="Arial"/>
                <w:color w:val="auto"/>
                <w:sz w:val="22"/>
                <w:szCs w:val="22"/>
                <w:shd w:val="clear" w:color="auto" w:fill="DBE5F1" w:themeFill="accent1" w:themeFillTint="33"/>
              </w:rPr>
              <w:t xml:space="preserve">non-scientists and community members.  The summary should include a brief statement of the </w:t>
            </w:r>
            <w:r w:rsidRPr="00DB5D26">
              <w:rPr>
                <w:rFonts w:ascii="Arial" w:hAnsi="Arial" w:cs="Arial"/>
                <w:b/>
                <w:color w:val="auto"/>
                <w:sz w:val="22"/>
                <w:szCs w:val="22"/>
                <w:shd w:val="clear" w:color="auto" w:fill="DBE5F1" w:themeFill="accent1" w:themeFillTint="33"/>
              </w:rPr>
              <w:t>purpose of the research</w:t>
            </w:r>
            <w:r w:rsidR="00456C1F" w:rsidRPr="00DB5D26">
              <w:rPr>
                <w:rFonts w:ascii="Arial" w:hAnsi="Arial" w:cs="Arial"/>
                <w:b/>
                <w:color w:val="auto"/>
                <w:sz w:val="22"/>
                <w:szCs w:val="22"/>
                <w:shd w:val="clear" w:color="auto" w:fill="DBE5F1" w:themeFill="accent1" w:themeFillTint="33"/>
              </w:rPr>
              <w:t xml:space="preserve"> </w:t>
            </w:r>
            <w:r w:rsidR="00456C1F" w:rsidRPr="00DB5D26">
              <w:rPr>
                <w:rFonts w:ascii="Arial" w:hAnsi="Arial" w:cs="Arial"/>
                <w:color w:val="auto"/>
                <w:sz w:val="22"/>
                <w:szCs w:val="22"/>
                <w:shd w:val="clear" w:color="auto" w:fill="DBE5F1" w:themeFill="accent1" w:themeFillTint="33"/>
              </w:rPr>
              <w:t xml:space="preserve">and </w:t>
            </w:r>
            <w:r w:rsidR="00C612EC" w:rsidRPr="00DB5D26">
              <w:rPr>
                <w:rFonts w:ascii="Arial" w:hAnsi="Arial" w:cs="Arial"/>
                <w:color w:val="auto"/>
                <w:sz w:val="22"/>
                <w:szCs w:val="22"/>
                <w:shd w:val="clear" w:color="auto" w:fill="DBE5F1" w:themeFill="accent1" w:themeFillTint="33"/>
              </w:rPr>
              <w:t>a</w:t>
            </w:r>
            <w:r w:rsidRPr="00DB5D26">
              <w:rPr>
                <w:rFonts w:ascii="Arial" w:hAnsi="Arial" w:cs="Arial"/>
                <w:color w:val="auto"/>
                <w:sz w:val="22"/>
                <w:szCs w:val="22"/>
                <w:shd w:val="clear" w:color="auto" w:fill="DBE5F1" w:themeFill="accent1" w:themeFillTint="33"/>
              </w:rPr>
              <w:t xml:space="preserve"> brief description of the </w:t>
            </w:r>
            <w:r w:rsidRPr="00DB5D26">
              <w:rPr>
                <w:rFonts w:ascii="Arial" w:hAnsi="Arial" w:cs="Arial"/>
                <w:b/>
                <w:color w:val="auto"/>
                <w:sz w:val="22"/>
                <w:szCs w:val="22"/>
                <w:shd w:val="clear" w:color="auto" w:fill="DBE5F1" w:themeFill="accent1" w:themeFillTint="33"/>
              </w:rPr>
              <w:t>procedure(s)</w:t>
            </w:r>
            <w:r w:rsidRPr="00DB5D26">
              <w:rPr>
                <w:rFonts w:ascii="Arial" w:hAnsi="Arial" w:cs="Arial"/>
                <w:color w:val="auto"/>
                <w:sz w:val="22"/>
                <w:szCs w:val="22"/>
                <w:shd w:val="clear" w:color="auto" w:fill="DBE5F1" w:themeFill="accent1" w:themeFillTint="33"/>
              </w:rPr>
              <w:t xml:space="preserve">. </w:t>
            </w:r>
          </w:p>
        </w:tc>
      </w:tr>
      <w:tr w:rsidR="000324B0" w:rsidRPr="00DB5D26" w14:paraId="2FB968C1" w14:textId="77777777" w:rsidTr="00DA67AD">
        <w:tc>
          <w:tcPr>
            <w:tcW w:w="5000" w:type="pct"/>
          </w:tcPr>
          <w:p w14:paraId="496F5AAC" w14:textId="77777777" w:rsidR="000324B0" w:rsidRPr="00DB5D26" w:rsidRDefault="000324B0">
            <w:pPr>
              <w:ind w:right="216"/>
              <w:rPr>
                <w:rFonts w:ascii="Arial" w:hAnsi="Arial" w:cs="Arial"/>
                <w:color w:val="auto"/>
                <w:sz w:val="22"/>
                <w:szCs w:val="22"/>
              </w:rPr>
            </w:pPr>
          </w:p>
          <w:p w14:paraId="4FF655D8" w14:textId="128E3BDC" w:rsidR="009243FF" w:rsidRPr="00AB4ACE" w:rsidRDefault="007726C2">
            <w:pPr>
              <w:ind w:right="216"/>
              <w:rPr>
                <w:rFonts w:ascii="Arial" w:hAnsi="Arial" w:cs="Arial"/>
                <w:color w:val="auto"/>
                <w:sz w:val="22"/>
                <w:szCs w:val="22"/>
              </w:rPr>
            </w:pPr>
            <w:r w:rsidRPr="00AB4ACE">
              <w:rPr>
                <w:rFonts w:ascii="Arial" w:hAnsi="Arial" w:cs="Arial"/>
                <w:color w:val="auto"/>
                <w:sz w:val="22"/>
                <w:szCs w:val="22"/>
              </w:rPr>
              <w:t xml:space="preserve">The purpose of this study is to examine how </w:t>
            </w:r>
            <w:r w:rsidR="000A11FF" w:rsidRPr="00AB4ACE">
              <w:rPr>
                <w:rFonts w:ascii="Arial" w:hAnsi="Arial" w:cs="Arial"/>
                <w:color w:val="auto"/>
                <w:sz w:val="22"/>
                <w:szCs w:val="22"/>
              </w:rPr>
              <w:t xml:space="preserve">speakers of </w:t>
            </w:r>
            <w:proofErr w:type="spellStart"/>
            <w:r w:rsidRPr="00AB4ACE">
              <w:rPr>
                <w:rFonts w:ascii="Arial" w:hAnsi="Arial" w:cs="Arial"/>
                <w:color w:val="auto"/>
                <w:sz w:val="22"/>
                <w:szCs w:val="22"/>
              </w:rPr>
              <w:t>Sqiliq</w:t>
            </w:r>
            <w:proofErr w:type="spellEnd"/>
            <w:r w:rsidRPr="00AB4ACE">
              <w:rPr>
                <w:rFonts w:ascii="Arial" w:hAnsi="Arial" w:cs="Arial"/>
                <w:color w:val="auto"/>
                <w:sz w:val="22"/>
                <w:szCs w:val="22"/>
              </w:rPr>
              <w:t xml:space="preserve"> Atayal, an indigenous Taiwanese language</w:t>
            </w:r>
            <w:r w:rsidR="00EA06C8" w:rsidRPr="00AB4ACE">
              <w:rPr>
                <w:rFonts w:ascii="Arial" w:hAnsi="Arial" w:cs="Arial"/>
                <w:color w:val="auto"/>
                <w:sz w:val="22"/>
                <w:szCs w:val="22"/>
              </w:rPr>
              <w:t xml:space="preserve">, </w:t>
            </w:r>
            <w:r w:rsidR="00121E53" w:rsidRPr="00AB4ACE">
              <w:rPr>
                <w:rFonts w:ascii="Arial" w:hAnsi="Arial" w:cs="Arial"/>
                <w:color w:val="auto"/>
                <w:sz w:val="22"/>
                <w:szCs w:val="22"/>
              </w:rPr>
              <w:t xml:space="preserve">use grammatical marking to </w:t>
            </w:r>
            <w:r w:rsidR="00EA06C8" w:rsidRPr="00AB4ACE">
              <w:rPr>
                <w:rFonts w:ascii="Arial" w:hAnsi="Arial" w:cs="Arial"/>
                <w:color w:val="auto"/>
                <w:sz w:val="22"/>
                <w:szCs w:val="22"/>
              </w:rPr>
              <w:t xml:space="preserve">indicate their sources of information </w:t>
            </w:r>
            <w:r w:rsidR="00121E53" w:rsidRPr="00AB4ACE">
              <w:rPr>
                <w:rFonts w:ascii="Arial" w:hAnsi="Arial" w:cs="Arial"/>
                <w:color w:val="auto"/>
                <w:sz w:val="22"/>
                <w:szCs w:val="22"/>
              </w:rPr>
              <w:t xml:space="preserve">(i.e., their evidence) </w:t>
            </w:r>
            <w:r w:rsidR="00EA06C8" w:rsidRPr="00AB4ACE">
              <w:rPr>
                <w:rFonts w:ascii="Arial" w:hAnsi="Arial" w:cs="Arial"/>
                <w:color w:val="auto"/>
                <w:sz w:val="22"/>
                <w:szCs w:val="22"/>
              </w:rPr>
              <w:t xml:space="preserve">when making a statement. </w:t>
            </w:r>
            <w:r w:rsidR="0068692F" w:rsidRPr="00AB4ACE">
              <w:rPr>
                <w:rFonts w:ascii="Arial" w:hAnsi="Arial" w:cs="Arial"/>
                <w:color w:val="auto"/>
                <w:sz w:val="22"/>
                <w:szCs w:val="22"/>
              </w:rPr>
              <w:t>Participants will be given a collection of translation tasks in which they will</w:t>
            </w:r>
            <w:r w:rsidR="00B92AC1" w:rsidRPr="00AB4ACE">
              <w:rPr>
                <w:rFonts w:ascii="Arial" w:hAnsi="Arial" w:cs="Arial"/>
                <w:color w:val="auto"/>
                <w:sz w:val="22"/>
                <w:szCs w:val="22"/>
              </w:rPr>
              <w:t xml:space="preserve"> provide</w:t>
            </w:r>
            <w:r w:rsidR="003228E1" w:rsidRPr="00AB4ACE">
              <w:rPr>
                <w:rFonts w:ascii="Arial" w:hAnsi="Arial" w:cs="Arial"/>
                <w:color w:val="auto"/>
                <w:sz w:val="22"/>
                <w:szCs w:val="22"/>
              </w:rPr>
              <w:t xml:space="preserve"> voice recordings (in </w:t>
            </w:r>
            <w:proofErr w:type="spellStart"/>
            <w:r w:rsidR="003228E1" w:rsidRPr="00AB4ACE">
              <w:rPr>
                <w:rFonts w:ascii="Arial" w:hAnsi="Arial" w:cs="Arial"/>
                <w:color w:val="auto"/>
                <w:sz w:val="22"/>
                <w:szCs w:val="22"/>
              </w:rPr>
              <w:t>Sqiliq</w:t>
            </w:r>
            <w:proofErr w:type="spellEnd"/>
            <w:r w:rsidR="003228E1" w:rsidRPr="00AB4ACE">
              <w:rPr>
                <w:rFonts w:ascii="Arial" w:hAnsi="Arial" w:cs="Arial"/>
                <w:color w:val="auto"/>
                <w:sz w:val="22"/>
                <w:szCs w:val="22"/>
              </w:rPr>
              <w:t xml:space="preserve"> Atayal) for</w:t>
            </w:r>
            <w:r w:rsidR="00B92AC1" w:rsidRPr="00AB4ACE">
              <w:rPr>
                <w:rFonts w:ascii="Arial" w:hAnsi="Arial" w:cs="Arial"/>
                <w:color w:val="auto"/>
                <w:sz w:val="22"/>
                <w:szCs w:val="22"/>
              </w:rPr>
              <w:t xml:space="preserve"> translations of sentences from short narratives (written in Mandarin</w:t>
            </w:r>
            <w:r w:rsidR="003228E1" w:rsidRPr="00AB4ACE">
              <w:rPr>
                <w:rFonts w:ascii="Arial" w:hAnsi="Arial" w:cs="Arial"/>
                <w:color w:val="auto"/>
                <w:sz w:val="22"/>
                <w:szCs w:val="22"/>
              </w:rPr>
              <w:t xml:space="preserve"> Chinese</w:t>
            </w:r>
            <w:r w:rsidR="00B92AC1" w:rsidRPr="00AB4ACE">
              <w:rPr>
                <w:rFonts w:ascii="Arial" w:hAnsi="Arial" w:cs="Arial"/>
                <w:color w:val="auto"/>
                <w:sz w:val="22"/>
                <w:szCs w:val="22"/>
              </w:rPr>
              <w:t>)</w:t>
            </w:r>
            <w:r w:rsidR="004610B4" w:rsidRPr="00AB4ACE">
              <w:rPr>
                <w:rFonts w:ascii="Arial" w:hAnsi="Arial" w:cs="Arial"/>
                <w:color w:val="auto"/>
                <w:sz w:val="22"/>
                <w:szCs w:val="22"/>
              </w:rPr>
              <w:t xml:space="preserve">. </w:t>
            </w:r>
            <w:r w:rsidR="0084371C" w:rsidRPr="00AB4ACE">
              <w:rPr>
                <w:rFonts w:ascii="Arial" w:hAnsi="Arial" w:cs="Arial"/>
                <w:color w:val="auto"/>
                <w:sz w:val="22"/>
                <w:szCs w:val="22"/>
              </w:rPr>
              <w:t xml:space="preserve">Results from this research could </w:t>
            </w:r>
            <w:r w:rsidR="00EF3C89" w:rsidRPr="00AB4ACE">
              <w:rPr>
                <w:rFonts w:ascii="Arial" w:hAnsi="Arial" w:cs="Arial"/>
                <w:color w:val="auto"/>
                <w:sz w:val="22"/>
                <w:szCs w:val="22"/>
              </w:rPr>
              <w:t xml:space="preserve">provide valuable information for the ever-growing domain of research pertaining to </w:t>
            </w:r>
            <w:r w:rsidR="007F3774" w:rsidRPr="00AB4ACE">
              <w:rPr>
                <w:rFonts w:ascii="Arial" w:hAnsi="Arial" w:cs="Arial"/>
                <w:color w:val="auto"/>
                <w:sz w:val="22"/>
                <w:szCs w:val="22"/>
              </w:rPr>
              <w:t xml:space="preserve">the </w:t>
            </w:r>
            <w:r w:rsidR="00EF3C89" w:rsidRPr="00AB4ACE">
              <w:rPr>
                <w:rFonts w:ascii="Arial" w:hAnsi="Arial" w:cs="Arial"/>
                <w:color w:val="auto"/>
                <w:sz w:val="22"/>
                <w:szCs w:val="22"/>
              </w:rPr>
              <w:t>linguistic phenomen</w:t>
            </w:r>
            <w:r w:rsidR="007A4B3F" w:rsidRPr="00AB4ACE">
              <w:rPr>
                <w:rFonts w:ascii="Arial" w:hAnsi="Arial" w:cs="Arial"/>
                <w:color w:val="auto"/>
                <w:sz w:val="22"/>
                <w:szCs w:val="22"/>
              </w:rPr>
              <w:t>on</w:t>
            </w:r>
            <w:r w:rsidR="00EF3C89" w:rsidRPr="00AB4ACE">
              <w:rPr>
                <w:rFonts w:ascii="Arial" w:hAnsi="Arial" w:cs="Arial"/>
                <w:color w:val="auto"/>
                <w:sz w:val="22"/>
                <w:szCs w:val="22"/>
              </w:rPr>
              <w:t xml:space="preserve"> of indicating information sour</w:t>
            </w:r>
            <w:r w:rsidR="007F3774" w:rsidRPr="00AB4ACE">
              <w:rPr>
                <w:rFonts w:ascii="Arial" w:hAnsi="Arial" w:cs="Arial"/>
                <w:color w:val="auto"/>
                <w:sz w:val="22"/>
                <w:szCs w:val="22"/>
              </w:rPr>
              <w:t>ce (known as evidentiality)</w:t>
            </w:r>
            <w:r w:rsidR="00590CC0" w:rsidRPr="00AB4ACE">
              <w:rPr>
                <w:rFonts w:ascii="Arial" w:hAnsi="Arial" w:cs="Arial"/>
                <w:color w:val="auto"/>
                <w:sz w:val="22"/>
                <w:szCs w:val="22"/>
              </w:rPr>
              <w:t xml:space="preserve">; in addition, this study has the potential of contributing to </w:t>
            </w:r>
            <w:r w:rsidR="00757890" w:rsidRPr="00AB4ACE">
              <w:rPr>
                <w:rFonts w:ascii="Arial" w:hAnsi="Arial" w:cs="Arial"/>
                <w:color w:val="auto"/>
                <w:sz w:val="22"/>
                <w:szCs w:val="22"/>
              </w:rPr>
              <w:t xml:space="preserve">empirical research involving the </w:t>
            </w:r>
            <w:r w:rsidR="00950EA8" w:rsidRPr="00AB4ACE">
              <w:rPr>
                <w:rFonts w:ascii="Arial" w:hAnsi="Arial" w:cs="Arial"/>
                <w:color w:val="auto"/>
                <w:sz w:val="22"/>
                <w:szCs w:val="22"/>
              </w:rPr>
              <w:t>family</w:t>
            </w:r>
            <w:r w:rsidR="00757890" w:rsidRPr="00AB4ACE">
              <w:rPr>
                <w:rFonts w:ascii="Arial" w:hAnsi="Arial" w:cs="Arial"/>
                <w:color w:val="auto"/>
                <w:sz w:val="22"/>
                <w:szCs w:val="22"/>
              </w:rPr>
              <w:t xml:space="preserve"> of Formosan (i.e.</w:t>
            </w:r>
            <w:r w:rsidR="007A4B3F" w:rsidRPr="00AB4ACE">
              <w:rPr>
                <w:rFonts w:ascii="Arial" w:hAnsi="Arial" w:cs="Arial"/>
                <w:color w:val="auto"/>
                <w:sz w:val="22"/>
                <w:szCs w:val="22"/>
              </w:rPr>
              <w:t>,</w:t>
            </w:r>
            <w:r w:rsidR="00757890" w:rsidRPr="00AB4ACE">
              <w:rPr>
                <w:rFonts w:ascii="Arial" w:hAnsi="Arial" w:cs="Arial"/>
                <w:color w:val="auto"/>
                <w:sz w:val="22"/>
                <w:szCs w:val="22"/>
              </w:rPr>
              <w:t xml:space="preserve"> indigenous Taiwanese) languages</w:t>
            </w:r>
            <w:r w:rsidR="00D80140" w:rsidRPr="00AB4ACE">
              <w:rPr>
                <w:rFonts w:ascii="Arial" w:hAnsi="Arial" w:cs="Arial"/>
                <w:color w:val="auto"/>
                <w:sz w:val="22"/>
                <w:szCs w:val="22"/>
              </w:rPr>
              <w:t xml:space="preserve">. </w:t>
            </w:r>
          </w:p>
          <w:p w14:paraId="42DCE7E7" w14:textId="77777777" w:rsidR="000324B0" w:rsidRPr="00DB5D26" w:rsidRDefault="000324B0">
            <w:pPr>
              <w:ind w:right="216"/>
              <w:rPr>
                <w:rFonts w:ascii="Arial" w:hAnsi="Arial" w:cs="Arial"/>
                <w:color w:val="000000"/>
                <w:sz w:val="22"/>
                <w:szCs w:val="22"/>
              </w:rPr>
            </w:pPr>
          </w:p>
        </w:tc>
      </w:tr>
    </w:tbl>
    <w:p w14:paraId="1B0B6873" w14:textId="77777777" w:rsidR="000324B0" w:rsidRPr="00DB5D26" w:rsidRDefault="000324B0">
      <w:pPr>
        <w:ind w:right="216"/>
        <w:rPr>
          <w:rFonts w:ascii="Arial" w:hAnsi="Arial" w:cs="Arial"/>
          <w:color w:val="000000"/>
          <w:sz w:val="22"/>
          <w:szCs w:val="22"/>
          <w:u w:val="single"/>
        </w:rPr>
      </w:pPr>
    </w:p>
    <w:p w14:paraId="1FB2C9B0" w14:textId="77777777" w:rsidR="000324B0" w:rsidRPr="00DB5D26" w:rsidRDefault="000324B0">
      <w:pPr>
        <w:ind w:right="216"/>
        <w:rPr>
          <w:rFonts w:ascii="Arial" w:hAnsi="Arial" w:cs="Arial"/>
          <w:b/>
          <w:color w:val="000000"/>
          <w:sz w:val="22"/>
        </w:rPr>
      </w:pPr>
      <w:r w:rsidRPr="00DB5D26">
        <w:rPr>
          <w:rFonts w:ascii="Arial" w:hAnsi="Arial" w:cs="Arial"/>
          <w:b/>
          <w:color w:val="000000"/>
          <w:sz w:val="22"/>
          <w:u w:val="single"/>
        </w:rPr>
        <w:t xml:space="preserve">SECTION </w:t>
      </w:r>
      <w:r w:rsidR="00907ABC" w:rsidRPr="00DB5D26">
        <w:rPr>
          <w:rFonts w:ascii="Arial" w:hAnsi="Arial" w:cs="Arial"/>
          <w:b/>
          <w:color w:val="000000"/>
          <w:sz w:val="22"/>
          <w:u w:val="single"/>
        </w:rPr>
        <w:t>1</w:t>
      </w:r>
      <w:r w:rsidRPr="00DB5D26">
        <w:rPr>
          <w:rFonts w:ascii="Arial" w:hAnsi="Arial" w:cs="Arial"/>
          <w:b/>
          <w:color w:val="000000"/>
          <w:sz w:val="22"/>
        </w:rPr>
        <w:t xml:space="preserve">: BACKGROUND </w:t>
      </w:r>
      <w:r w:rsidR="00456C1F" w:rsidRPr="00DB5D26">
        <w:rPr>
          <w:rFonts w:ascii="Arial" w:hAnsi="Arial" w:cs="Arial"/>
          <w:b/>
          <w:color w:val="000000"/>
          <w:sz w:val="22"/>
        </w:rPr>
        <w:t xml:space="preserve">AND SIGNIFICANCE </w:t>
      </w:r>
      <w:r w:rsidRPr="00DB5D26">
        <w:rPr>
          <w:rFonts w:ascii="Arial" w:hAnsi="Arial" w:cs="Arial"/>
          <w:b/>
          <w:color w:val="000000"/>
          <w:sz w:val="22"/>
        </w:rPr>
        <w:t xml:space="preserve">OF THE RESEARCH </w:t>
      </w:r>
    </w:p>
    <w:p w14:paraId="28F02A79" w14:textId="77777777" w:rsidR="00D6729C" w:rsidRPr="00DB5D26" w:rsidRDefault="00D6729C" w:rsidP="00D6729C">
      <w:pPr>
        <w:spacing w:line="276" w:lineRule="auto"/>
        <w:ind w:right="216"/>
        <w:rPr>
          <w:rFonts w:ascii="Arial" w:hAnsi="Arial" w:cs="Arial"/>
          <w:color w:val="000000"/>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0790"/>
      </w:tblGrid>
      <w:tr w:rsidR="00D6729C" w:rsidRPr="00DB5D26" w14:paraId="15D5A32B" w14:textId="77777777" w:rsidTr="00DA67AD">
        <w:trPr>
          <w:trHeight w:val="720"/>
        </w:trPr>
        <w:tc>
          <w:tcPr>
            <w:tcW w:w="5000" w:type="pct"/>
            <w:shd w:val="clear" w:color="auto" w:fill="DBE5F1" w:themeFill="accent1" w:themeFillTint="33"/>
            <w:vAlign w:val="center"/>
          </w:tcPr>
          <w:p w14:paraId="68260689" w14:textId="72910694" w:rsidR="00D6729C" w:rsidRPr="00DA67AD" w:rsidRDefault="00D6729C" w:rsidP="009C58FE">
            <w:pPr>
              <w:numPr>
                <w:ilvl w:val="0"/>
                <w:numId w:val="1"/>
              </w:numPr>
              <w:tabs>
                <w:tab w:val="clear" w:pos="720"/>
                <w:tab w:val="num" w:pos="432"/>
              </w:tabs>
              <w:spacing w:line="276" w:lineRule="auto"/>
              <w:ind w:left="432"/>
              <w:rPr>
                <w:rFonts w:ascii="Arial" w:hAnsi="Arial" w:cs="Arial"/>
                <w:color w:val="auto"/>
                <w:sz w:val="22"/>
                <w:szCs w:val="22"/>
              </w:rPr>
            </w:pPr>
            <w:r w:rsidRPr="00DB5D26">
              <w:rPr>
                <w:rFonts w:ascii="Arial" w:hAnsi="Arial" w:cs="Arial"/>
                <w:color w:val="auto"/>
                <w:sz w:val="22"/>
                <w:szCs w:val="22"/>
              </w:rPr>
              <w:t xml:space="preserve">Provide the scientific or scholarly </w:t>
            </w:r>
            <w:r w:rsidRPr="00DB5D26">
              <w:rPr>
                <w:rFonts w:ascii="Arial" w:hAnsi="Arial" w:cs="Arial"/>
                <w:b/>
                <w:color w:val="auto"/>
                <w:sz w:val="22"/>
                <w:szCs w:val="22"/>
              </w:rPr>
              <w:t>rationale</w:t>
            </w:r>
            <w:r w:rsidRPr="00DB5D26">
              <w:rPr>
                <w:rFonts w:ascii="Arial" w:hAnsi="Arial" w:cs="Arial"/>
                <w:color w:val="auto"/>
                <w:sz w:val="22"/>
                <w:szCs w:val="22"/>
              </w:rPr>
              <w:t xml:space="preserve"> for the research.  Describe the relevant background information and the specific gaps in current knowledge that this study intends to address.</w:t>
            </w:r>
            <w:r w:rsidRPr="00DA67AD">
              <w:rPr>
                <w:rFonts w:ascii="Arial" w:hAnsi="Arial" w:cs="Arial"/>
                <w:sz w:val="20"/>
              </w:rPr>
              <w:tab/>
            </w:r>
          </w:p>
        </w:tc>
      </w:tr>
      <w:tr w:rsidR="00D6729C" w:rsidRPr="00DB5D26" w14:paraId="03F1E45E" w14:textId="77777777" w:rsidTr="00DA67AD">
        <w:tblPrEx>
          <w:tblCellMar>
            <w:left w:w="108" w:type="dxa"/>
            <w:right w:w="108" w:type="dxa"/>
          </w:tblCellMar>
        </w:tblPrEx>
        <w:trPr>
          <w:trHeight w:val="675"/>
        </w:trPr>
        <w:tc>
          <w:tcPr>
            <w:tcW w:w="5000" w:type="pct"/>
          </w:tcPr>
          <w:p w14:paraId="3FE16397" w14:textId="77777777" w:rsidR="00D6729C" w:rsidRPr="00DB5D26" w:rsidRDefault="00D6729C" w:rsidP="00925BD5">
            <w:pPr>
              <w:ind w:right="216"/>
              <w:rPr>
                <w:rFonts w:ascii="Arial" w:hAnsi="Arial" w:cs="Arial"/>
                <w:color w:val="auto"/>
                <w:sz w:val="22"/>
                <w:szCs w:val="22"/>
              </w:rPr>
            </w:pPr>
          </w:p>
          <w:p w14:paraId="4338CE4A" w14:textId="759B27A8" w:rsidR="00D6729C" w:rsidRDefault="00D61CE2" w:rsidP="00925BD5">
            <w:pPr>
              <w:ind w:left="432" w:right="216" w:hanging="432"/>
              <w:rPr>
                <w:rFonts w:ascii="Arial" w:hAnsi="Arial" w:cs="Arial"/>
                <w:color w:val="000000"/>
                <w:sz w:val="22"/>
                <w:szCs w:val="22"/>
              </w:rPr>
            </w:pPr>
            <w:r>
              <w:rPr>
                <w:rFonts w:ascii="Arial" w:hAnsi="Arial" w:cs="Arial"/>
                <w:color w:val="000000"/>
                <w:sz w:val="22"/>
                <w:szCs w:val="22"/>
              </w:rPr>
              <w:t xml:space="preserve">According to </w:t>
            </w:r>
            <w:proofErr w:type="spellStart"/>
            <w:r>
              <w:rPr>
                <w:rFonts w:ascii="Arial" w:hAnsi="Arial" w:cs="Arial"/>
                <w:color w:val="000000"/>
                <w:sz w:val="22"/>
                <w:szCs w:val="22"/>
              </w:rPr>
              <w:t>Aikehenvald</w:t>
            </w:r>
            <w:proofErr w:type="spellEnd"/>
            <w:r>
              <w:rPr>
                <w:rFonts w:ascii="Arial" w:hAnsi="Arial" w:cs="Arial"/>
                <w:color w:val="000000"/>
                <w:sz w:val="22"/>
                <w:szCs w:val="22"/>
              </w:rPr>
              <w:t xml:space="preserve"> (2004), </w:t>
            </w:r>
            <w:r w:rsidR="006B2160">
              <w:rPr>
                <w:rFonts w:ascii="Arial" w:hAnsi="Arial" w:cs="Arial"/>
                <w:color w:val="000000"/>
                <w:sz w:val="22"/>
                <w:szCs w:val="22"/>
              </w:rPr>
              <w:t xml:space="preserve">there are </w:t>
            </w:r>
            <w:r w:rsidR="00BF2F07">
              <w:rPr>
                <w:rFonts w:ascii="Arial" w:hAnsi="Arial" w:cs="Arial"/>
                <w:color w:val="000000"/>
                <w:sz w:val="22"/>
                <w:szCs w:val="22"/>
              </w:rPr>
              <w:t>different systems of evidentiality “scattered all over the world”</w:t>
            </w:r>
            <w:r w:rsidR="00A73F63">
              <w:rPr>
                <w:rFonts w:ascii="Arial" w:hAnsi="Arial" w:cs="Arial"/>
                <w:color w:val="000000"/>
                <w:sz w:val="22"/>
                <w:szCs w:val="22"/>
              </w:rPr>
              <w:t xml:space="preserve">, and as a result </w:t>
            </w:r>
            <w:r w:rsidR="0095289B">
              <w:rPr>
                <w:rFonts w:ascii="Arial" w:hAnsi="Arial" w:cs="Arial"/>
                <w:color w:val="000000"/>
                <w:sz w:val="22"/>
                <w:szCs w:val="22"/>
              </w:rPr>
              <w:t xml:space="preserve">of many of these languages not having as much documentation, </w:t>
            </w:r>
            <w:r w:rsidR="00000C65">
              <w:rPr>
                <w:rFonts w:ascii="Arial" w:hAnsi="Arial" w:cs="Arial"/>
                <w:color w:val="000000"/>
                <w:sz w:val="22"/>
                <w:szCs w:val="22"/>
              </w:rPr>
              <w:t>researching evidentiality in such languages</w:t>
            </w:r>
            <w:r w:rsidR="007A4B3F">
              <w:rPr>
                <w:rFonts w:ascii="Arial" w:hAnsi="Arial" w:cs="Arial"/>
                <w:color w:val="000000"/>
                <w:sz w:val="22"/>
                <w:szCs w:val="22"/>
              </w:rPr>
              <w:t xml:space="preserve"> poses</w:t>
            </w:r>
            <w:r w:rsidR="008E3AB5">
              <w:rPr>
                <w:rFonts w:ascii="Arial" w:hAnsi="Arial" w:cs="Arial"/>
                <w:color w:val="000000"/>
                <w:sz w:val="22"/>
                <w:szCs w:val="22"/>
              </w:rPr>
              <w:t xml:space="preserve">, as </w:t>
            </w:r>
            <w:proofErr w:type="spellStart"/>
            <w:r w:rsidR="008E3AB5">
              <w:rPr>
                <w:rFonts w:ascii="Arial" w:hAnsi="Arial" w:cs="Arial"/>
                <w:color w:val="000000"/>
                <w:sz w:val="22"/>
                <w:szCs w:val="22"/>
              </w:rPr>
              <w:t>Aikenhenvald</w:t>
            </w:r>
            <w:proofErr w:type="spellEnd"/>
            <w:r w:rsidR="008E3AB5">
              <w:rPr>
                <w:rFonts w:ascii="Arial" w:hAnsi="Arial" w:cs="Arial"/>
                <w:color w:val="000000"/>
                <w:sz w:val="22"/>
                <w:szCs w:val="22"/>
              </w:rPr>
              <w:t xml:space="preserve"> puts it, “a particularly daunting task”. </w:t>
            </w:r>
            <w:r w:rsidR="00000C65">
              <w:rPr>
                <w:rFonts w:ascii="Arial" w:hAnsi="Arial" w:cs="Arial"/>
                <w:color w:val="000000"/>
                <w:sz w:val="22"/>
                <w:szCs w:val="22"/>
              </w:rPr>
              <w:t xml:space="preserve"> </w:t>
            </w:r>
            <w:r w:rsidR="00B94E97">
              <w:rPr>
                <w:rFonts w:ascii="Arial" w:hAnsi="Arial" w:cs="Arial"/>
                <w:color w:val="000000"/>
                <w:sz w:val="22"/>
                <w:szCs w:val="22"/>
              </w:rPr>
              <w:t xml:space="preserve">With regards to Formosan languages, </w:t>
            </w:r>
            <w:r w:rsidR="003951B7">
              <w:rPr>
                <w:rFonts w:ascii="Arial" w:hAnsi="Arial" w:cs="Arial"/>
                <w:color w:val="000000"/>
                <w:sz w:val="22"/>
                <w:szCs w:val="22"/>
              </w:rPr>
              <w:t xml:space="preserve">Chia-Jung Pan (2018) discussed </w:t>
            </w:r>
            <w:r w:rsidR="00EC4F6C">
              <w:rPr>
                <w:rFonts w:ascii="Arial" w:hAnsi="Arial" w:cs="Arial"/>
                <w:color w:val="000000"/>
                <w:sz w:val="22"/>
                <w:szCs w:val="22"/>
              </w:rPr>
              <w:t xml:space="preserve">five well-documented </w:t>
            </w:r>
            <w:r w:rsidR="003951B7">
              <w:rPr>
                <w:rFonts w:ascii="Arial" w:hAnsi="Arial" w:cs="Arial"/>
                <w:color w:val="000000"/>
                <w:sz w:val="22"/>
                <w:szCs w:val="22"/>
              </w:rPr>
              <w:t>languages that have evidentiality as grammatical categories—</w:t>
            </w:r>
            <w:proofErr w:type="spellStart"/>
            <w:r w:rsidR="003951B7">
              <w:rPr>
                <w:rFonts w:ascii="Arial" w:hAnsi="Arial" w:cs="Arial"/>
                <w:color w:val="000000"/>
                <w:sz w:val="22"/>
                <w:szCs w:val="22"/>
              </w:rPr>
              <w:t>Sqiliq</w:t>
            </w:r>
            <w:proofErr w:type="spellEnd"/>
            <w:r w:rsidR="003951B7">
              <w:rPr>
                <w:rFonts w:ascii="Arial" w:hAnsi="Arial" w:cs="Arial"/>
                <w:color w:val="000000"/>
                <w:sz w:val="22"/>
                <w:szCs w:val="22"/>
              </w:rPr>
              <w:t xml:space="preserve"> Atayal </w:t>
            </w:r>
            <w:r w:rsidR="007A4B3F">
              <w:rPr>
                <w:rFonts w:ascii="Arial" w:hAnsi="Arial" w:cs="Arial"/>
                <w:color w:val="000000"/>
                <w:sz w:val="22"/>
                <w:szCs w:val="22"/>
              </w:rPr>
              <w:t>was not investigated</w:t>
            </w:r>
            <w:r w:rsidR="00EC4F6C">
              <w:rPr>
                <w:rFonts w:ascii="Arial" w:hAnsi="Arial" w:cs="Arial"/>
                <w:color w:val="000000"/>
                <w:sz w:val="22"/>
                <w:szCs w:val="22"/>
              </w:rPr>
              <w:t xml:space="preserve">. </w:t>
            </w:r>
            <w:r w:rsidR="002D56D2">
              <w:rPr>
                <w:rFonts w:ascii="Arial" w:hAnsi="Arial" w:cs="Arial"/>
                <w:color w:val="000000"/>
                <w:sz w:val="22"/>
                <w:szCs w:val="22"/>
              </w:rPr>
              <w:t xml:space="preserve">Therefore, </w:t>
            </w:r>
            <w:proofErr w:type="gramStart"/>
            <w:r w:rsidR="009B7195">
              <w:rPr>
                <w:rFonts w:ascii="Arial" w:hAnsi="Arial" w:cs="Arial"/>
                <w:color w:val="000000"/>
                <w:sz w:val="22"/>
                <w:szCs w:val="22"/>
              </w:rPr>
              <w:t>in order to</w:t>
            </w:r>
            <w:proofErr w:type="gramEnd"/>
            <w:r w:rsidR="009B7195">
              <w:rPr>
                <w:rFonts w:ascii="Arial" w:hAnsi="Arial" w:cs="Arial"/>
                <w:color w:val="000000"/>
                <w:sz w:val="22"/>
                <w:szCs w:val="22"/>
              </w:rPr>
              <w:t xml:space="preserve"> contribute to ongoing research </w:t>
            </w:r>
            <w:r w:rsidR="00E721F6">
              <w:rPr>
                <w:rFonts w:ascii="Arial" w:hAnsi="Arial" w:cs="Arial"/>
                <w:color w:val="000000"/>
                <w:sz w:val="22"/>
                <w:szCs w:val="22"/>
              </w:rPr>
              <w:t xml:space="preserve">in developing a comprehensive framework of evidentiality, such a study </w:t>
            </w:r>
            <w:r w:rsidR="00BF32B8">
              <w:rPr>
                <w:rFonts w:ascii="Arial" w:hAnsi="Arial" w:cs="Arial"/>
                <w:color w:val="000000"/>
                <w:sz w:val="22"/>
                <w:szCs w:val="22"/>
              </w:rPr>
              <w:t xml:space="preserve">regarding </w:t>
            </w:r>
            <w:proofErr w:type="spellStart"/>
            <w:r w:rsidR="00BF32B8">
              <w:rPr>
                <w:rFonts w:ascii="Arial" w:hAnsi="Arial" w:cs="Arial"/>
                <w:color w:val="000000"/>
                <w:sz w:val="22"/>
                <w:szCs w:val="22"/>
              </w:rPr>
              <w:t>Sqiliq</w:t>
            </w:r>
            <w:proofErr w:type="spellEnd"/>
            <w:r w:rsidR="00BF32B8">
              <w:rPr>
                <w:rFonts w:ascii="Arial" w:hAnsi="Arial" w:cs="Arial"/>
                <w:color w:val="000000"/>
                <w:sz w:val="22"/>
                <w:szCs w:val="22"/>
              </w:rPr>
              <w:t xml:space="preserve"> Atayal would </w:t>
            </w:r>
            <w:r w:rsidR="00590027">
              <w:rPr>
                <w:rFonts w:ascii="Arial" w:hAnsi="Arial" w:cs="Arial"/>
                <w:color w:val="000000"/>
                <w:sz w:val="22"/>
                <w:szCs w:val="22"/>
              </w:rPr>
              <w:t>be beneficial, especially as the topic of evidentiality is gaining more and more prominence in the field of linguistics.</w:t>
            </w:r>
          </w:p>
          <w:p w14:paraId="097A4673" w14:textId="32ED5FE0" w:rsidR="0045211E" w:rsidRDefault="0045211E" w:rsidP="00925BD5">
            <w:pPr>
              <w:ind w:left="432" w:right="216" w:hanging="432"/>
              <w:rPr>
                <w:rFonts w:ascii="Arial" w:hAnsi="Arial" w:cs="Arial"/>
                <w:color w:val="000000"/>
                <w:sz w:val="22"/>
                <w:szCs w:val="22"/>
              </w:rPr>
            </w:pPr>
          </w:p>
          <w:p w14:paraId="5783F3C2" w14:textId="7C2B3C14" w:rsidR="0045211E" w:rsidRDefault="0045211E" w:rsidP="00925BD5">
            <w:pPr>
              <w:ind w:left="432" w:right="216" w:hanging="432"/>
              <w:rPr>
                <w:rFonts w:ascii="Arial" w:hAnsi="Arial" w:cs="Arial"/>
                <w:color w:val="000000"/>
                <w:sz w:val="22"/>
                <w:szCs w:val="22"/>
              </w:rPr>
            </w:pPr>
          </w:p>
          <w:p w14:paraId="21ACCCF8" w14:textId="7D4009C0" w:rsidR="0045211E" w:rsidRDefault="0045211E" w:rsidP="00925BD5">
            <w:pPr>
              <w:ind w:left="432" w:right="216" w:hanging="432"/>
              <w:rPr>
                <w:rFonts w:ascii="Arial" w:hAnsi="Arial" w:cs="Arial"/>
                <w:color w:val="000000"/>
                <w:sz w:val="22"/>
                <w:szCs w:val="22"/>
              </w:rPr>
            </w:pPr>
          </w:p>
          <w:p w14:paraId="1CC30BC7" w14:textId="01A7A30B" w:rsidR="0045211E" w:rsidRDefault="0045211E" w:rsidP="00925BD5">
            <w:pPr>
              <w:ind w:left="432" w:right="216" w:hanging="432"/>
              <w:rPr>
                <w:rFonts w:ascii="Arial" w:hAnsi="Arial" w:cs="Arial"/>
                <w:color w:val="000000"/>
                <w:sz w:val="22"/>
                <w:szCs w:val="22"/>
              </w:rPr>
            </w:pPr>
          </w:p>
          <w:p w14:paraId="172696FE" w14:textId="77777777" w:rsidR="0045211E" w:rsidRDefault="0045211E" w:rsidP="00925BD5">
            <w:pPr>
              <w:ind w:left="432" w:right="216" w:hanging="432"/>
              <w:rPr>
                <w:rFonts w:ascii="Arial" w:hAnsi="Arial" w:cs="Arial"/>
                <w:color w:val="000000"/>
                <w:sz w:val="22"/>
                <w:szCs w:val="22"/>
              </w:rPr>
            </w:pPr>
          </w:p>
          <w:p w14:paraId="25ECAE92" w14:textId="1C67551C" w:rsidR="008E3AB5" w:rsidRPr="00DB5D26" w:rsidRDefault="008E3AB5" w:rsidP="00925BD5">
            <w:pPr>
              <w:ind w:left="432" w:right="216" w:hanging="432"/>
              <w:rPr>
                <w:rFonts w:ascii="Arial" w:hAnsi="Arial" w:cs="Arial"/>
                <w:color w:val="000000"/>
                <w:sz w:val="22"/>
                <w:szCs w:val="22"/>
              </w:rPr>
            </w:pPr>
          </w:p>
        </w:tc>
      </w:tr>
      <w:tr w:rsidR="00D6729C" w:rsidRPr="00DB5D26" w14:paraId="027DBE83" w14:textId="77777777" w:rsidTr="00DA67AD">
        <w:trPr>
          <w:trHeight w:val="720"/>
        </w:trPr>
        <w:tc>
          <w:tcPr>
            <w:tcW w:w="5000" w:type="pct"/>
            <w:shd w:val="clear" w:color="auto" w:fill="DBE5F1" w:themeFill="accent1" w:themeFillTint="33"/>
            <w:vAlign w:val="center"/>
          </w:tcPr>
          <w:p w14:paraId="5CC16648" w14:textId="53E6A9FF" w:rsidR="00D6729C" w:rsidRPr="00DA67AD" w:rsidRDefault="00D6729C" w:rsidP="009C58FE">
            <w:pPr>
              <w:numPr>
                <w:ilvl w:val="0"/>
                <w:numId w:val="1"/>
              </w:numPr>
              <w:tabs>
                <w:tab w:val="clear" w:pos="720"/>
                <w:tab w:val="num" w:pos="432"/>
              </w:tabs>
              <w:spacing w:line="276" w:lineRule="auto"/>
              <w:ind w:left="432"/>
              <w:rPr>
                <w:rFonts w:ascii="Arial" w:hAnsi="Arial" w:cs="Arial"/>
                <w:sz w:val="20"/>
              </w:rPr>
            </w:pPr>
            <w:r w:rsidRPr="00DB5D26">
              <w:rPr>
                <w:rFonts w:ascii="Arial" w:hAnsi="Arial" w:cs="Arial"/>
                <w:color w:val="auto"/>
                <w:sz w:val="22"/>
                <w:szCs w:val="22"/>
              </w:rPr>
              <w:lastRenderedPageBreak/>
              <w:t xml:space="preserve">Describe the </w:t>
            </w:r>
            <w:r w:rsidRPr="00DB5D26">
              <w:rPr>
                <w:rFonts w:ascii="Arial" w:hAnsi="Arial" w:cs="Arial"/>
                <w:b/>
                <w:color w:val="auto"/>
                <w:sz w:val="22"/>
                <w:szCs w:val="22"/>
              </w:rPr>
              <w:t xml:space="preserve">purpose, specific </w:t>
            </w:r>
            <w:proofErr w:type="gramStart"/>
            <w:r w:rsidRPr="00DB5D26">
              <w:rPr>
                <w:rFonts w:ascii="Arial" w:hAnsi="Arial" w:cs="Arial"/>
                <w:b/>
                <w:color w:val="auto"/>
                <w:sz w:val="22"/>
                <w:szCs w:val="22"/>
              </w:rPr>
              <w:t>aims</w:t>
            </w:r>
            <w:proofErr w:type="gramEnd"/>
            <w:r w:rsidRPr="00DB5D26">
              <w:rPr>
                <w:rFonts w:ascii="Arial" w:hAnsi="Arial" w:cs="Arial"/>
                <w:b/>
                <w:color w:val="auto"/>
                <w:sz w:val="22"/>
                <w:szCs w:val="22"/>
              </w:rPr>
              <w:t xml:space="preserve"> </w:t>
            </w:r>
            <w:r w:rsidRPr="00DB5D26">
              <w:rPr>
                <w:rFonts w:ascii="Arial" w:hAnsi="Arial" w:cs="Arial"/>
                <w:color w:val="auto"/>
                <w:sz w:val="22"/>
                <w:szCs w:val="22"/>
              </w:rPr>
              <w:t>or</w:t>
            </w:r>
            <w:r w:rsidRPr="00DB5D26">
              <w:rPr>
                <w:rFonts w:ascii="Arial" w:hAnsi="Arial" w:cs="Arial"/>
                <w:b/>
                <w:color w:val="auto"/>
                <w:sz w:val="22"/>
                <w:szCs w:val="22"/>
              </w:rPr>
              <w:t xml:space="preserve"> objectives</w:t>
            </w:r>
            <w:r w:rsidRPr="00DB5D26">
              <w:rPr>
                <w:rFonts w:ascii="Arial" w:hAnsi="Arial" w:cs="Arial"/>
                <w:color w:val="auto"/>
                <w:sz w:val="22"/>
                <w:szCs w:val="22"/>
              </w:rPr>
              <w:t>.  Specify the hypotheses or research questions to be studied.</w:t>
            </w:r>
          </w:p>
        </w:tc>
      </w:tr>
      <w:tr w:rsidR="00D6729C" w:rsidRPr="00DB5D26" w14:paraId="394F2FCD" w14:textId="77777777" w:rsidTr="00DA67AD">
        <w:tblPrEx>
          <w:tblCellMar>
            <w:left w:w="108" w:type="dxa"/>
            <w:right w:w="108" w:type="dxa"/>
          </w:tblCellMar>
        </w:tblPrEx>
        <w:trPr>
          <w:trHeight w:val="675"/>
        </w:trPr>
        <w:tc>
          <w:tcPr>
            <w:tcW w:w="5000" w:type="pct"/>
          </w:tcPr>
          <w:p w14:paraId="2D025FB6" w14:textId="77777777" w:rsidR="00D6729C" w:rsidRPr="00DB5D26" w:rsidRDefault="00D6729C" w:rsidP="00925BD5">
            <w:pPr>
              <w:ind w:right="216"/>
              <w:rPr>
                <w:rFonts w:ascii="Arial" w:hAnsi="Arial" w:cs="Arial"/>
                <w:color w:val="auto"/>
                <w:sz w:val="22"/>
                <w:szCs w:val="22"/>
              </w:rPr>
            </w:pPr>
          </w:p>
          <w:p w14:paraId="764D30A4" w14:textId="6991C765" w:rsidR="00CB631B" w:rsidRPr="00AB4ACE" w:rsidRDefault="0024022F" w:rsidP="007521BD">
            <w:pPr>
              <w:ind w:right="216"/>
              <w:rPr>
                <w:rFonts w:ascii="Arial" w:hAnsi="Arial" w:cs="Arial"/>
                <w:color w:val="auto"/>
                <w:sz w:val="22"/>
                <w:szCs w:val="22"/>
              </w:rPr>
            </w:pPr>
            <w:r w:rsidRPr="00AB4ACE">
              <w:rPr>
                <w:rFonts w:ascii="Arial" w:hAnsi="Arial" w:cs="Arial"/>
                <w:color w:val="auto"/>
                <w:sz w:val="22"/>
                <w:szCs w:val="22"/>
              </w:rPr>
              <w:t xml:space="preserve">In this study, the main </w:t>
            </w:r>
            <w:r w:rsidR="002E5AAF" w:rsidRPr="00AB4ACE">
              <w:rPr>
                <w:rFonts w:ascii="Arial" w:hAnsi="Arial" w:cs="Arial"/>
                <w:color w:val="auto"/>
                <w:sz w:val="22"/>
                <w:szCs w:val="22"/>
              </w:rPr>
              <w:t xml:space="preserve">research question I aim to address is: How does the </w:t>
            </w:r>
            <w:proofErr w:type="spellStart"/>
            <w:r w:rsidR="002E5AAF" w:rsidRPr="00AB4ACE">
              <w:rPr>
                <w:rFonts w:ascii="Arial" w:hAnsi="Arial" w:cs="Arial"/>
                <w:color w:val="auto"/>
                <w:sz w:val="22"/>
                <w:szCs w:val="22"/>
              </w:rPr>
              <w:t>Sqiliq</w:t>
            </w:r>
            <w:proofErr w:type="spellEnd"/>
            <w:r w:rsidR="002E5AAF" w:rsidRPr="00AB4ACE">
              <w:rPr>
                <w:rFonts w:ascii="Arial" w:hAnsi="Arial" w:cs="Arial"/>
                <w:color w:val="auto"/>
                <w:sz w:val="22"/>
                <w:szCs w:val="22"/>
              </w:rPr>
              <w:t xml:space="preserve"> Atayal language exp</w:t>
            </w:r>
            <w:r w:rsidR="007521BD" w:rsidRPr="00AB4ACE">
              <w:rPr>
                <w:rFonts w:ascii="Arial" w:hAnsi="Arial" w:cs="Arial"/>
                <w:color w:val="auto"/>
                <w:sz w:val="22"/>
                <w:szCs w:val="22"/>
              </w:rPr>
              <w:t>ress evidentiality (i.e.</w:t>
            </w:r>
            <w:r w:rsidR="007A4B3F" w:rsidRPr="00AB4ACE">
              <w:rPr>
                <w:rFonts w:ascii="Arial" w:hAnsi="Arial" w:cs="Arial"/>
                <w:color w:val="auto"/>
                <w:sz w:val="22"/>
                <w:szCs w:val="22"/>
              </w:rPr>
              <w:t>,</w:t>
            </w:r>
            <w:r w:rsidR="007521BD" w:rsidRPr="00AB4ACE">
              <w:rPr>
                <w:rFonts w:ascii="Arial" w:hAnsi="Arial" w:cs="Arial"/>
                <w:color w:val="auto"/>
                <w:sz w:val="22"/>
                <w:szCs w:val="22"/>
              </w:rPr>
              <w:t xml:space="preserve"> information source)</w:t>
            </w:r>
            <w:r w:rsidR="007A4B3F" w:rsidRPr="00AB4ACE">
              <w:rPr>
                <w:rFonts w:ascii="Arial" w:hAnsi="Arial" w:cs="Arial"/>
                <w:color w:val="auto"/>
                <w:sz w:val="22"/>
                <w:szCs w:val="22"/>
              </w:rPr>
              <w:t xml:space="preserve"> grammatically</w:t>
            </w:r>
            <w:r w:rsidR="007521BD" w:rsidRPr="00AB4ACE">
              <w:rPr>
                <w:rFonts w:ascii="Arial" w:hAnsi="Arial" w:cs="Arial"/>
                <w:color w:val="auto"/>
                <w:sz w:val="22"/>
                <w:szCs w:val="22"/>
              </w:rPr>
              <w:t xml:space="preserve">? </w:t>
            </w:r>
            <w:r w:rsidR="00851B29" w:rsidRPr="00AB4ACE">
              <w:rPr>
                <w:rFonts w:ascii="Arial" w:hAnsi="Arial" w:cs="Arial"/>
                <w:color w:val="auto"/>
                <w:sz w:val="22"/>
                <w:szCs w:val="22"/>
              </w:rPr>
              <w:t xml:space="preserve">As such, the purpose is to </w:t>
            </w:r>
            <w:r w:rsidR="00E30DF9" w:rsidRPr="00AB4ACE">
              <w:rPr>
                <w:rFonts w:ascii="Arial" w:hAnsi="Arial" w:cs="Arial"/>
                <w:color w:val="auto"/>
                <w:sz w:val="22"/>
                <w:szCs w:val="22"/>
              </w:rPr>
              <w:t>analyze the semantic parameters (i.e.</w:t>
            </w:r>
            <w:r w:rsidR="007A4B3F" w:rsidRPr="00AB4ACE">
              <w:rPr>
                <w:rFonts w:ascii="Arial" w:hAnsi="Arial" w:cs="Arial"/>
                <w:color w:val="auto"/>
                <w:sz w:val="22"/>
                <w:szCs w:val="22"/>
              </w:rPr>
              <w:t>,</w:t>
            </w:r>
            <w:r w:rsidR="00E30DF9" w:rsidRPr="00AB4ACE">
              <w:rPr>
                <w:rFonts w:ascii="Arial" w:hAnsi="Arial" w:cs="Arial"/>
                <w:color w:val="auto"/>
                <w:sz w:val="22"/>
                <w:szCs w:val="22"/>
              </w:rPr>
              <w:t xml:space="preserve"> meanings) of how speakers of this language express their source of information when making a statement. </w:t>
            </w:r>
          </w:p>
          <w:p w14:paraId="65A65672" w14:textId="60AD601D" w:rsidR="00D6729C" w:rsidRPr="00DB5D26" w:rsidRDefault="00851B29" w:rsidP="007521BD">
            <w:pPr>
              <w:ind w:right="216"/>
              <w:rPr>
                <w:rFonts w:ascii="Arial" w:hAnsi="Arial" w:cs="Arial"/>
                <w:color w:val="000000"/>
                <w:sz w:val="22"/>
                <w:szCs w:val="22"/>
              </w:rPr>
            </w:pPr>
            <w:r>
              <w:rPr>
                <w:rFonts w:ascii="Arial" w:hAnsi="Arial" w:cs="Arial"/>
                <w:color w:val="0064A4"/>
                <w:sz w:val="22"/>
                <w:szCs w:val="22"/>
              </w:rPr>
              <w:t xml:space="preserve"> </w:t>
            </w:r>
          </w:p>
        </w:tc>
      </w:tr>
      <w:tr w:rsidR="00D6729C" w:rsidRPr="00DB5D26" w14:paraId="072A0277" w14:textId="77777777" w:rsidTr="00DA67AD">
        <w:trPr>
          <w:trHeight w:val="432"/>
        </w:trPr>
        <w:tc>
          <w:tcPr>
            <w:tcW w:w="5000" w:type="pct"/>
            <w:shd w:val="clear" w:color="auto" w:fill="DBE5F1" w:themeFill="accent1" w:themeFillTint="33"/>
            <w:vAlign w:val="center"/>
          </w:tcPr>
          <w:p w14:paraId="18C98CC4" w14:textId="250F28FF" w:rsidR="00D6729C" w:rsidRPr="00DA67AD" w:rsidRDefault="00D6729C" w:rsidP="009C58FE">
            <w:pPr>
              <w:numPr>
                <w:ilvl w:val="0"/>
                <w:numId w:val="1"/>
              </w:numPr>
              <w:tabs>
                <w:tab w:val="clear" w:pos="720"/>
                <w:tab w:val="num" w:pos="432"/>
              </w:tabs>
              <w:spacing w:line="276" w:lineRule="auto"/>
              <w:ind w:left="432"/>
              <w:rPr>
                <w:rFonts w:ascii="Arial" w:hAnsi="Arial" w:cs="Arial"/>
                <w:sz w:val="20"/>
              </w:rPr>
            </w:pPr>
            <w:r w:rsidRPr="00DB5D26">
              <w:rPr>
                <w:rFonts w:ascii="Arial" w:hAnsi="Arial" w:cs="Arial"/>
                <w:color w:val="auto"/>
                <w:sz w:val="22"/>
                <w:szCs w:val="22"/>
              </w:rPr>
              <w:t xml:space="preserve">List up to </w:t>
            </w:r>
            <w:r w:rsidRPr="00DB5D26">
              <w:rPr>
                <w:rFonts w:ascii="Arial" w:hAnsi="Arial" w:cs="Arial"/>
                <w:b/>
                <w:color w:val="auto"/>
                <w:sz w:val="22"/>
                <w:szCs w:val="22"/>
              </w:rPr>
              <w:t>ten relevant references/articles</w:t>
            </w:r>
            <w:r w:rsidRPr="00DB5D26">
              <w:rPr>
                <w:rFonts w:ascii="Arial" w:hAnsi="Arial" w:cs="Arial"/>
                <w:color w:val="auto"/>
                <w:sz w:val="22"/>
                <w:szCs w:val="22"/>
              </w:rPr>
              <w:t xml:space="preserve"> to support the rationale for the research. </w:t>
            </w:r>
          </w:p>
        </w:tc>
      </w:tr>
      <w:tr w:rsidR="00D6729C" w:rsidRPr="00DB5D26" w14:paraId="2B39260A" w14:textId="77777777" w:rsidTr="00DA67AD">
        <w:tblPrEx>
          <w:tblCellMar>
            <w:left w:w="108" w:type="dxa"/>
            <w:right w:w="108" w:type="dxa"/>
          </w:tblCellMar>
        </w:tblPrEx>
        <w:trPr>
          <w:trHeight w:val="675"/>
        </w:trPr>
        <w:tc>
          <w:tcPr>
            <w:tcW w:w="5000" w:type="pct"/>
          </w:tcPr>
          <w:p w14:paraId="71AD38BD" w14:textId="77777777" w:rsidR="00D6729C" w:rsidRPr="00BD2F32" w:rsidRDefault="00D6729C" w:rsidP="00925BD5">
            <w:pPr>
              <w:ind w:right="216"/>
              <w:rPr>
                <w:rFonts w:ascii="Arial" w:hAnsi="Arial" w:cs="Arial"/>
                <w:color w:val="auto"/>
                <w:sz w:val="22"/>
                <w:szCs w:val="22"/>
              </w:rPr>
            </w:pPr>
          </w:p>
          <w:p w14:paraId="77C5B726" w14:textId="18AAFE8E" w:rsidR="00E11356" w:rsidRPr="00AB4ACE" w:rsidRDefault="006A6D54" w:rsidP="002D1F9D">
            <w:pPr>
              <w:ind w:right="216"/>
              <w:rPr>
                <w:rFonts w:ascii="Arial" w:hAnsi="Arial" w:cs="Arial"/>
                <w:color w:val="auto"/>
                <w:sz w:val="22"/>
                <w:szCs w:val="22"/>
              </w:rPr>
            </w:pPr>
            <w:proofErr w:type="spellStart"/>
            <w:r w:rsidRPr="00AB4ACE">
              <w:rPr>
                <w:rFonts w:ascii="Arial" w:hAnsi="Arial" w:cs="Arial"/>
                <w:color w:val="auto"/>
                <w:sz w:val="22"/>
                <w:szCs w:val="22"/>
              </w:rPr>
              <w:t>Aikhenvald</w:t>
            </w:r>
            <w:proofErr w:type="spellEnd"/>
            <w:r w:rsidRPr="00AB4ACE">
              <w:rPr>
                <w:rFonts w:ascii="Arial" w:hAnsi="Arial" w:cs="Arial"/>
                <w:color w:val="auto"/>
                <w:sz w:val="22"/>
                <w:szCs w:val="22"/>
              </w:rPr>
              <w:t>, Alexandra Y</w:t>
            </w:r>
            <w:r w:rsidR="002D1F9D" w:rsidRPr="00AB4ACE">
              <w:rPr>
                <w:rFonts w:ascii="Arial" w:hAnsi="Arial" w:cs="Arial"/>
                <w:color w:val="auto"/>
                <w:sz w:val="22"/>
                <w:szCs w:val="22"/>
              </w:rPr>
              <w:t>. (</w:t>
            </w:r>
            <w:r w:rsidR="006B4EC4" w:rsidRPr="00AB4ACE">
              <w:rPr>
                <w:rFonts w:ascii="Arial" w:hAnsi="Arial" w:cs="Arial"/>
                <w:color w:val="auto"/>
                <w:sz w:val="22"/>
                <w:szCs w:val="22"/>
              </w:rPr>
              <w:t xml:space="preserve">2004). </w:t>
            </w:r>
            <w:r w:rsidR="006B4EC4" w:rsidRPr="00AB4ACE">
              <w:rPr>
                <w:rFonts w:ascii="Arial" w:hAnsi="Arial" w:cs="Arial"/>
                <w:i/>
                <w:iCs/>
                <w:color w:val="auto"/>
                <w:sz w:val="22"/>
                <w:szCs w:val="22"/>
              </w:rPr>
              <w:t>Evidentiality</w:t>
            </w:r>
            <w:r w:rsidR="00AF25A0" w:rsidRPr="00AB4ACE">
              <w:rPr>
                <w:rFonts w:ascii="Arial" w:hAnsi="Arial" w:cs="Arial"/>
                <w:i/>
                <w:iCs/>
                <w:color w:val="auto"/>
                <w:sz w:val="22"/>
                <w:szCs w:val="22"/>
              </w:rPr>
              <w:t xml:space="preserve">, </w:t>
            </w:r>
            <w:r w:rsidR="00AF25A0" w:rsidRPr="00AB4ACE">
              <w:rPr>
                <w:rFonts w:ascii="Arial" w:hAnsi="Arial" w:cs="Arial"/>
                <w:color w:val="auto"/>
                <w:sz w:val="22"/>
                <w:szCs w:val="22"/>
              </w:rPr>
              <w:t xml:space="preserve">Oxford University Press. </w:t>
            </w:r>
            <w:r w:rsidR="00387004" w:rsidRPr="00AB4ACE">
              <w:rPr>
                <w:rFonts w:ascii="Arial" w:hAnsi="Arial" w:cs="Arial"/>
                <w:color w:val="auto"/>
                <w:sz w:val="22"/>
                <w:szCs w:val="22"/>
              </w:rPr>
              <w:t>w</w:t>
            </w:r>
          </w:p>
          <w:p w14:paraId="442265E3" w14:textId="76AB7E84" w:rsidR="00E11356" w:rsidRPr="00AB4ACE" w:rsidRDefault="00E11356" w:rsidP="002D1F9D">
            <w:pPr>
              <w:ind w:right="216"/>
              <w:rPr>
                <w:rFonts w:ascii="Arial" w:hAnsi="Arial" w:cs="Arial"/>
                <w:color w:val="auto"/>
                <w:sz w:val="22"/>
                <w:szCs w:val="22"/>
              </w:rPr>
            </w:pPr>
          </w:p>
          <w:p w14:paraId="2C2191FA" w14:textId="78E579B4" w:rsidR="00E11356" w:rsidRPr="00AB4ACE" w:rsidRDefault="00E11356" w:rsidP="002D1F9D">
            <w:pPr>
              <w:ind w:right="216"/>
              <w:rPr>
                <w:rFonts w:ascii="Arial" w:hAnsi="Arial" w:cs="Arial"/>
                <w:color w:val="auto"/>
                <w:sz w:val="22"/>
                <w:szCs w:val="22"/>
              </w:rPr>
            </w:pPr>
            <w:proofErr w:type="spellStart"/>
            <w:r w:rsidRPr="00AB4ACE">
              <w:rPr>
                <w:rFonts w:ascii="Arial" w:hAnsi="Arial" w:cs="Arial"/>
                <w:color w:val="auto"/>
                <w:sz w:val="22"/>
                <w:szCs w:val="22"/>
              </w:rPr>
              <w:t>Egerod</w:t>
            </w:r>
            <w:proofErr w:type="spellEnd"/>
            <w:r w:rsidRPr="00AB4ACE">
              <w:rPr>
                <w:rFonts w:ascii="Arial" w:hAnsi="Arial" w:cs="Arial"/>
                <w:color w:val="auto"/>
                <w:sz w:val="22"/>
                <w:szCs w:val="22"/>
              </w:rPr>
              <w:t xml:space="preserve">, </w:t>
            </w:r>
            <w:proofErr w:type="spellStart"/>
            <w:r w:rsidRPr="00AB4ACE">
              <w:rPr>
                <w:rFonts w:ascii="Arial" w:hAnsi="Arial" w:cs="Arial"/>
                <w:color w:val="auto"/>
                <w:sz w:val="22"/>
                <w:szCs w:val="22"/>
              </w:rPr>
              <w:t>S</w:t>
            </w:r>
            <w:r w:rsidR="00317E30" w:rsidRPr="00AB4ACE">
              <w:rPr>
                <w:rFonts w:ascii="Arial" w:hAnsi="Arial" w:cs="Arial" w:hint="eastAsia"/>
                <w:color w:val="auto"/>
                <w:sz w:val="22"/>
                <w:szCs w:val="22"/>
              </w:rPr>
              <w:t>ø</w:t>
            </w:r>
            <w:r w:rsidR="00317E30" w:rsidRPr="00AB4ACE">
              <w:rPr>
                <w:rFonts w:ascii="Arial" w:hAnsi="Arial" w:cs="Arial"/>
                <w:color w:val="auto"/>
                <w:sz w:val="22"/>
                <w:szCs w:val="22"/>
              </w:rPr>
              <w:t>ren</w:t>
            </w:r>
            <w:proofErr w:type="spellEnd"/>
            <w:r w:rsidR="00D71B90" w:rsidRPr="00AB4ACE">
              <w:rPr>
                <w:rFonts w:ascii="Arial" w:hAnsi="Arial" w:cs="Arial"/>
                <w:color w:val="auto"/>
                <w:sz w:val="22"/>
                <w:szCs w:val="22"/>
              </w:rPr>
              <w:t xml:space="preserve"> (1965). Verb Inflexion in Atayal</w:t>
            </w:r>
            <w:r w:rsidR="007E7D86" w:rsidRPr="00AB4ACE">
              <w:rPr>
                <w:rFonts w:ascii="Arial" w:hAnsi="Arial" w:cs="Arial"/>
                <w:color w:val="auto"/>
                <w:sz w:val="22"/>
                <w:szCs w:val="22"/>
              </w:rPr>
              <w:t xml:space="preserve">, </w:t>
            </w:r>
            <w:proofErr w:type="spellStart"/>
            <w:r w:rsidR="007E7D86" w:rsidRPr="00AB4ACE">
              <w:rPr>
                <w:rFonts w:ascii="Arial" w:hAnsi="Arial" w:cs="Arial"/>
                <w:i/>
                <w:iCs/>
                <w:color w:val="auto"/>
                <w:sz w:val="22"/>
                <w:szCs w:val="22"/>
              </w:rPr>
              <w:t>Linguis</w:t>
            </w:r>
            <w:proofErr w:type="spellEnd"/>
            <w:r w:rsidR="000D3FE0" w:rsidRPr="00AB4ACE">
              <w:rPr>
                <w:rFonts w:ascii="Arial" w:hAnsi="Arial" w:cs="Arial"/>
                <w:i/>
                <w:iCs/>
                <w:color w:val="auto"/>
                <w:sz w:val="22"/>
                <w:szCs w:val="22"/>
              </w:rPr>
              <w:t xml:space="preserve"> </w:t>
            </w:r>
            <w:r w:rsidR="000D3FE0" w:rsidRPr="00AB4ACE">
              <w:rPr>
                <w:rFonts w:ascii="Arial" w:hAnsi="Arial" w:cs="Arial"/>
                <w:color w:val="auto"/>
                <w:sz w:val="22"/>
                <w:szCs w:val="22"/>
              </w:rPr>
              <w:t>15, 251-282</w:t>
            </w:r>
          </w:p>
          <w:p w14:paraId="167AD51F" w14:textId="014EBAF1" w:rsidR="003E0EDA" w:rsidRPr="00AB4ACE" w:rsidRDefault="003E0EDA" w:rsidP="002D1F9D">
            <w:pPr>
              <w:ind w:right="216"/>
              <w:rPr>
                <w:rFonts w:ascii="Arial" w:hAnsi="Arial" w:cs="Arial"/>
                <w:color w:val="auto"/>
                <w:sz w:val="22"/>
                <w:szCs w:val="22"/>
              </w:rPr>
            </w:pPr>
          </w:p>
          <w:p w14:paraId="44665743" w14:textId="1312ADF8" w:rsidR="003E0EDA" w:rsidRPr="00AB4ACE" w:rsidRDefault="003E0EDA" w:rsidP="002D1F9D">
            <w:pPr>
              <w:ind w:right="216"/>
              <w:rPr>
                <w:rFonts w:ascii="Arial" w:hAnsi="Arial" w:cs="Arial"/>
                <w:color w:val="auto"/>
                <w:sz w:val="22"/>
                <w:szCs w:val="22"/>
              </w:rPr>
            </w:pPr>
            <w:proofErr w:type="spellStart"/>
            <w:r w:rsidRPr="00AB4ACE">
              <w:rPr>
                <w:rFonts w:ascii="Arial" w:hAnsi="Arial" w:cs="Arial"/>
                <w:color w:val="auto"/>
                <w:sz w:val="22"/>
                <w:szCs w:val="22"/>
              </w:rPr>
              <w:t>Egerod</w:t>
            </w:r>
            <w:proofErr w:type="spellEnd"/>
            <w:r w:rsidRPr="00AB4ACE">
              <w:rPr>
                <w:rFonts w:ascii="Arial" w:hAnsi="Arial" w:cs="Arial"/>
                <w:color w:val="auto"/>
                <w:sz w:val="22"/>
                <w:szCs w:val="22"/>
              </w:rPr>
              <w:t xml:space="preserve">, </w:t>
            </w:r>
            <w:proofErr w:type="spellStart"/>
            <w:r w:rsidRPr="00AB4ACE">
              <w:rPr>
                <w:rFonts w:ascii="Arial" w:hAnsi="Arial" w:cs="Arial"/>
                <w:color w:val="auto"/>
                <w:sz w:val="22"/>
                <w:szCs w:val="22"/>
              </w:rPr>
              <w:t>S</w:t>
            </w:r>
            <w:r w:rsidRPr="00AB4ACE">
              <w:rPr>
                <w:rFonts w:ascii="Arial" w:hAnsi="Arial" w:cs="Arial" w:hint="eastAsia"/>
                <w:color w:val="auto"/>
                <w:sz w:val="22"/>
                <w:szCs w:val="22"/>
              </w:rPr>
              <w:t>ø</w:t>
            </w:r>
            <w:r w:rsidRPr="00AB4ACE">
              <w:rPr>
                <w:rFonts w:ascii="Arial" w:hAnsi="Arial" w:cs="Arial"/>
                <w:color w:val="auto"/>
                <w:sz w:val="22"/>
                <w:szCs w:val="22"/>
              </w:rPr>
              <w:t>ren</w:t>
            </w:r>
            <w:proofErr w:type="spellEnd"/>
            <w:r w:rsidRPr="00AB4ACE">
              <w:rPr>
                <w:rFonts w:ascii="Arial" w:hAnsi="Arial" w:cs="Arial"/>
                <w:color w:val="auto"/>
                <w:sz w:val="22"/>
                <w:szCs w:val="22"/>
              </w:rPr>
              <w:t xml:space="preserve"> (1966). Word Order and Word Classes in Atayal, </w:t>
            </w:r>
            <w:r w:rsidRPr="00AB4ACE">
              <w:rPr>
                <w:rFonts w:ascii="Arial" w:hAnsi="Arial" w:cs="Arial"/>
                <w:i/>
                <w:iCs/>
                <w:color w:val="auto"/>
                <w:sz w:val="22"/>
                <w:szCs w:val="22"/>
              </w:rPr>
              <w:t>Linguistic Society of America</w:t>
            </w:r>
            <w:r w:rsidR="00000A2B" w:rsidRPr="00AB4ACE">
              <w:rPr>
                <w:rFonts w:ascii="Arial" w:hAnsi="Arial" w:cs="Arial"/>
                <w:color w:val="auto"/>
                <w:sz w:val="22"/>
                <w:szCs w:val="22"/>
              </w:rPr>
              <w:t xml:space="preserve"> 42(2), 346-369</w:t>
            </w:r>
          </w:p>
          <w:p w14:paraId="55CBBA6E" w14:textId="03BBE675" w:rsidR="00D06985" w:rsidRPr="00AB4ACE" w:rsidRDefault="00D06985" w:rsidP="002D1F9D">
            <w:pPr>
              <w:ind w:right="216"/>
              <w:rPr>
                <w:rFonts w:ascii="Arial" w:hAnsi="Arial" w:cs="Arial"/>
                <w:color w:val="auto"/>
                <w:sz w:val="22"/>
                <w:szCs w:val="22"/>
              </w:rPr>
            </w:pPr>
          </w:p>
          <w:p w14:paraId="5A84B779" w14:textId="02AFA95B" w:rsidR="00D06985" w:rsidRPr="00AB4ACE" w:rsidRDefault="00D06985" w:rsidP="002D1F9D">
            <w:pPr>
              <w:ind w:right="216"/>
              <w:rPr>
                <w:rFonts w:ascii="Arial" w:hAnsi="Arial" w:cs="Arial"/>
                <w:color w:val="auto"/>
                <w:sz w:val="22"/>
                <w:szCs w:val="22"/>
              </w:rPr>
            </w:pPr>
            <w:r w:rsidRPr="00AB4ACE">
              <w:rPr>
                <w:rFonts w:ascii="Arial" w:hAnsi="Arial" w:cs="Arial"/>
                <w:color w:val="auto"/>
                <w:sz w:val="22"/>
                <w:szCs w:val="22"/>
              </w:rPr>
              <w:t>Huang, Lilli</w:t>
            </w:r>
            <w:r w:rsidR="00434CDF" w:rsidRPr="00AB4ACE">
              <w:rPr>
                <w:rFonts w:ascii="Arial" w:hAnsi="Arial" w:cs="Arial"/>
                <w:color w:val="auto"/>
                <w:sz w:val="22"/>
                <w:szCs w:val="22"/>
              </w:rPr>
              <w:t xml:space="preserve">an M. (1994). Ergativity in Atayal, </w:t>
            </w:r>
            <w:r w:rsidR="00733B86" w:rsidRPr="00AB4ACE">
              <w:rPr>
                <w:rFonts w:ascii="Arial" w:hAnsi="Arial" w:cs="Arial"/>
                <w:i/>
                <w:iCs/>
                <w:color w:val="auto"/>
                <w:sz w:val="22"/>
                <w:szCs w:val="22"/>
              </w:rPr>
              <w:t>Oceanic Linguistics</w:t>
            </w:r>
            <w:r w:rsidR="00BC3AC3" w:rsidRPr="00AB4ACE">
              <w:rPr>
                <w:rFonts w:ascii="Arial" w:hAnsi="Arial" w:cs="Arial"/>
                <w:i/>
                <w:iCs/>
                <w:color w:val="auto"/>
                <w:sz w:val="22"/>
                <w:szCs w:val="22"/>
              </w:rPr>
              <w:t xml:space="preserve"> </w:t>
            </w:r>
            <w:r w:rsidR="00BC3AC3" w:rsidRPr="00AB4ACE">
              <w:rPr>
                <w:rFonts w:ascii="Arial" w:hAnsi="Arial" w:cs="Arial"/>
                <w:color w:val="auto"/>
                <w:sz w:val="22"/>
                <w:szCs w:val="22"/>
              </w:rPr>
              <w:t xml:space="preserve">33(1), </w:t>
            </w:r>
            <w:r w:rsidR="00385125" w:rsidRPr="00AB4ACE">
              <w:rPr>
                <w:rFonts w:ascii="Arial" w:hAnsi="Arial" w:cs="Arial"/>
                <w:color w:val="auto"/>
                <w:sz w:val="22"/>
                <w:szCs w:val="22"/>
              </w:rPr>
              <w:t>129-143</w:t>
            </w:r>
          </w:p>
          <w:p w14:paraId="4B066967" w14:textId="46A517D7" w:rsidR="007904CB" w:rsidRPr="00AB4ACE" w:rsidRDefault="007904CB" w:rsidP="002D1F9D">
            <w:pPr>
              <w:ind w:right="216"/>
              <w:rPr>
                <w:rFonts w:ascii="Arial" w:hAnsi="Arial" w:cs="Arial"/>
                <w:color w:val="auto"/>
                <w:sz w:val="22"/>
                <w:szCs w:val="22"/>
              </w:rPr>
            </w:pPr>
          </w:p>
          <w:p w14:paraId="469061DB" w14:textId="7B5E8734" w:rsidR="007B48D5" w:rsidRPr="00AB4ACE" w:rsidRDefault="007B48D5" w:rsidP="002D1F9D">
            <w:pPr>
              <w:ind w:right="216"/>
              <w:rPr>
                <w:rFonts w:ascii="Arial" w:hAnsi="Arial" w:cs="Arial"/>
                <w:color w:val="auto"/>
                <w:sz w:val="22"/>
                <w:szCs w:val="22"/>
              </w:rPr>
            </w:pPr>
            <w:r w:rsidRPr="00AB4ACE">
              <w:rPr>
                <w:rFonts w:ascii="Arial" w:hAnsi="Arial" w:cs="Arial"/>
                <w:color w:val="auto"/>
                <w:sz w:val="22"/>
                <w:szCs w:val="22"/>
              </w:rPr>
              <w:t xml:space="preserve">Pan, Chia-Jung. (2018). Evidentiality in Formosan Languages. </w:t>
            </w:r>
            <w:r w:rsidRPr="00AB4ACE">
              <w:rPr>
                <w:rFonts w:ascii="Arial" w:hAnsi="Arial" w:cs="Arial"/>
                <w:i/>
                <w:iCs/>
                <w:color w:val="auto"/>
                <w:sz w:val="22"/>
                <w:szCs w:val="22"/>
              </w:rPr>
              <w:t>The Oxford Handbook of Evidentiali</w:t>
            </w:r>
            <w:r w:rsidR="009D5B58" w:rsidRPr="00AB4ACE">
              <w:rPr>
                <w:rFonts w:ascii="Arial" w:hAnsi="Arial" w:cs="Arial"/>
                <w:i/>
                <w:iCs/>
                <w:color w:val="auto"/>
                <w:sz w:val="22"/>
                <w:szCs w:val="22"/>
              </w:rPr>
              <w:t>ty</w:t>
            </w:r>
            <w:r w:rsidR="009D5B58" w:rsidRPr="00AB4ACE">
              <w:rPr>
                <w:rFonts w:ascii="Arial" w:hAnsi="Arial" w:cs="Arial"/>
                <w:color w:val="auto"/>
                <w:sz w:val="22"/>
                <w:szCs w:val="22"/>
              </w:rPr>
              <w:t xml:space="preserve">. </w:t>
            </w:r>
          </w:p>
          <w:p w14:paraId="7475E094" w14:textId="6935965C" w:rsidR="008F77E9" w:rsidRPr="00AB4ACE" w:rsidRDefault="008F77E9" w:rsidP="002D1F9D">
            <w:pPr>
              <w:ind w:right="216"/>
              <w:rPr>
                <w:rFonts w:ascii="Arial" w:hAnsi="Arial" w:cs="Arial"/>
                <w:color w:val="auto"/>
                <w:sz w:val="22"/>
                <w:szCs w:val="22"/>
              </w:rPr>
            </w:pPr>
          </w:p>
          <w:p w14:paraId="09A794AA" w14:textId="77777777" w:rsidR="00D6729C" w:rsidRPr="00AB4ACE" w:rsidRDefault="008F77E9" w:rsidP="0021304A">
            <w:pPr>
              <w:ind w:right="216"/>
              <w:rPr>
                <w:rFonts w:hint="eastAsia"/>
                <w:color w:val="auto"/>
              </w:rPr>
            </w:pPr>
            <w:r w:rsidRPr="00AB4ACE">
              <w:rPr>
                <w:rFonts w:ascii="Arial" w:hAnsi="Arial" w:cs="Arial"/>
                <w:color w:val="auto"/>
                <w:sz w:val="22"/>
                <w:szCs w:val="22"/>
              </w:rPr>
              <w:t>Pan, Chia-Jun</w:t>
            </w:r>
            <w:r w:rsidR="00397CB8" w:rsidRPr="00AB4ACE">
              <w:rPr>
                <w:rFonts w:ascii="Arial" w:hAnsi="Arial" w:cs="Arial"/>
                <w:color w:val="auto"/>
                <w:sz w:val="22"/>
                <w:szCs w:val="22"/>
              </w:rPr>
              <w:t xml:space="preserve">g. (2015). Reported </w:t>
            </w:r>
            <w:proofErr w:type="spellStart"/>
            <w:r w:rsidR="00397CB8" w:rsidRPr="00AB4ACE">
              <w:rPr>
                <w:rFonts w:ascii="Arial" w:hAnsi="Arial" w:cs="Arial"/>
                <w:color w:val="auto"/>
                <w:sz w:val="22"/>
                <w:szCs w:val="22"/>
              </w:rPr>
              <w:t>Evidentials</w:t>
            </w:r>
            <w:proofErr w:type="spellEnd"/>
            <w:r w:rsidR="00397CB8" w:rsidRPr="00AB4ACE">
              <w:rPr>
                <w:rFonts w:ascii="Arial" w:hAnsi="Arial" w:cs="Arial"/>
                <w:color w:val="auto"/>
                <w:sz w:val="22"/>
                <w:szCs w:val="22"/>
              </w:rPr>
              <w:t xml:space="preserve"> in </w:t>
            </w:r>
            <w:proofErr w:type="spellStart"/>
            <w:r w:rsidR="00397CB8" w:rsidRPr="00AB4ACE">
              <w:rPr>
                <w:rFonts w:ascii="Arial" w:hAnsi="Arial" w:cs="Arial"/>
                <w:color w:val="auto"/>
                <w:sz w:val="22"/>
                <w:szCs w:val="22"/>
              </w:rPr>
              <w:t>Saaroa</w:t>
            </w:r>
            <w:proofErr w:type="spellEnd"/>
            <w:r w:rsidR="00397CB8" w:rsidRPr="00AB4ACE">
              <w:rPr>
                <w:rFonts w:ascii="Arial" w:hAnsi="Arial" w:cs="Arial"/>
                <w:color w:val="auto"/>
                <w:sz w:val="22"/>
                <w:szCs w:val="22"/>
              </w:rPr>
              <w:t xml:space="preserve">, </w:t>
            </w:r>
            <w:proofErr w:type="spellStart"/>
            <w:r w:rsidR="00397CB8" w:rsidRPr="00AB4ACE">
              <w:rPr>
                <w:rFonts w:ascii="Arial" w:hAnsi="Arial" w:cs="Arial"/>
                <w:color w:val="auto"/>
                <w:sz w:val="22"/>
                <w:szCs w:val="22"/>
              </w:rPr>
              <w:t>Kanakanavu</w:t>
            </w:r>
            <w:proofErr w:type="spellEnd"/>
            <w:r w:rsidR="00397CB8" w:rsidRPr="00AB4ACE">
              <w:rPr>
                <w:rFonts w:ascii="Arial" w:hAnsi="Arial" w:cs="Arial"/>
                <w:color w:val="auto"/>
                <w:sz w:val="22"/>
                <w:szCs w:val="22"/>
              </w:rPr>
              <w:t xml:space="preserve">, and Tsou. </w:t>
            </w:r>
            <w:r w:rsidR="00397CB8" w:rsidRPr="00AB4ACE">
              <w:rPr>
                <w:rFonts w:ascii="Arial" w:hAnsi="Arial" w:cs="Arial"/>
                <w:i/>
                <w:iCs/>
                <w:color w:val="auto"/>
                <w:sz w:val="22"/>
                <w:szCs w:val="22"/>
              </w:rPr>
              <w:t>New Advances in Formosan Linguistics</w:t>
            </w:r>
            <w:r w:rsidR="00585C0A" w:rsidRPr="00AB4ACE">
              <w:rPr>
                <w:rFonts w:ascii="Arial" w:hAnsi="Arial" w:cs="Arial"/>
                <w:i/>
                <w:iCs/>
                <w:color w:val="auto"/>
                <w:sz w:val="22"/>
                <w:szCs w:val="22"/>
              </w:rPr>
              <w:t xml:space="preserve">, </w:t>
            </w:r>
            <w:r w:rsidR="00585C0A" w:rsidRPr="00AB4ACE">
              <w:rPr>
                <w:rFonts w:hint="eastAsia"/>
                <w:color w:val="auto"/>
              </w:rPr>
              <w:t>341-362</w:t>
            </w:r>
          </w:p>
          <w:p w14:paraId="5BD55854" w14:textId="77777777" w:rsidR="0021304A" w:rsidRPr="00AB4ACE" w:rsidRDefault="0021304A" w:rsidP="0021304A">
            <w:pPr>
              <w:ind w:right="216"/>
              <w:rPr>
                <w:rFonts w:hint="eastAsia"/>
                <w:color w:val="auto"/>
              </w:rPr>
            </w:pPr>
          </w:p>
          <w:p w14:paraId="04938A9C" w14:textId="23D3E96F" w:rsidR="0021304A" w:rsidRPr="00AB4ACE" w:rsidRDefault="0021304A" w:rsidP="0021304A">
            <w:pPr>
              <w:ind w:right="216"/>
              <w:rPr>
                <w:rFonts w:hint="eastAsia"/>
                <w:color w:val="auto"/>
              </w:rPr>
            </w:pPr>
            <w:r w:rsidRPr="00AB4ACE">
              <w:rPr>
                <w:rFonts w:hint="eastAsia"/>
                <w:color w:val="auto"/>
              </w:rPr>
              <w:t>Rau</w:t>
            </w:r>
            <w:r w:rsidR="00E05C05" w:rsidRPr="00AB4ACE">
              <w:rPr>
                <w:rFonts w:hint="eastAsia"/>
                <w:color w:val="auto"/>
              </w:rPr>
              <w:t xml:space="preserve">, D. V. (1992). </w:t>
            </w:r>
            <w:r w:rsidR="00E05C05" w:rsidRPr="00AB4ACE">
              <w:rPr>
                <w:rFonts w:hint="eastAsia"/>
                <w:i/>
                <w:iCs/>
                <w:color w:val="auto"/>
              </w:rPr>
              <w:t>A grammar of Atayal</w:t>
            </w:r>
            <w:r w:rsidR="00E05C05" w:rsidRPr="00AB4ACE">
              <w:rPr>
                <w:rFonts w:hint="eastAsia"/>
                <w:color w:val="auto"/>
              </w:rPr>
              <w:t xml:space="preserve"> (Ph.D. thesis). Cornell University</w:t>
            </w:r>
          </w:p>
        </w:tc>
      </w:tr>
    </w:tbl>
    <w:p w14:paraId="09F13039" w14:textId="77777777" w:rsidR="00D6729C" w:rsidRPr="00DB5D26" w:rsidRDefault="00D6729C" w:rsidP="00D6729C">
      <w:pPr>
        <w:spacing w:line="276" w:lineRule="auto"/>
        <w:ind w:right="216"/>
        <w:rPr>
          <w:rFonts w:ascii="Arial" w:hAnsi="Arial" w:cs="Arial"/>
          <w:color w:val="000000"/>
          <w:sz w:val="22"/>
          <w:szCs w:val="22"/>
        </w:rPr>
      </w:pPr>
    </w:p>
    <w:p w14:paraId="7928AFF8" w14:textId="1009062C" w:rsidR="00165ACB" w:rsidRDefault="000324B0">
      <w:pPr>
        <w:ind w:right="216"/>
        <w:rPr>
          <w:rFonts w:ascii="Arial" w:hAnsi="Arial" w:cs="Arial"/>
          <w:color w:val="000000"/>
          <w:sz w:val="22"/>
          <w:szCs w:val="22"/>
        </w:rPr>
      </w:pPr>
      <w:r w:rsidRPr="00DB5D26">
        <w:rPr>
          <w:rFonts w:ascii="Arial" w:hAnsi="Arial" w:cs="Arial"/>
          <w:b/>
          <w:color w:val="000000"/>
          <w:sz w:val="22"/>
          <w:u w:val="single"/>
        </w:rPr>
        <w:t xml:space="preserve">SECTION </w:t>
      </w:r>
      <w:r w:rsidR="00907ABC" w:rsidRPr="00DB5D26">
        <w:rPr>
          <w:rFonts w:ascii="Arial" w:hAnsi="Arial" w:cs="Arial"/>
          <w:b/>
          <w:color w:val="000000"/>
          <w:sz w:val="22"/>
          <w:u w:val="single"/>
        </w:rPr>
        <w:t>2</w:t>
      </w:r>
      <w:r w:rsidRPr="00DB5D26">
        <w:rPr>
          <w:rFonts w:ascii="Arial" w:hAnsi="Arial" w:cs="Arial"/>
          <w:b/>
          <w:color w:val="000000"/>
          <w:sz w:val="22"/>
        </w:rPr>
        <w:t xml:space="preserve">: ROLES AND EXPERTISE OF THE STUDY TEAM </w:t>
      </w:r>
    </w:p>
    <w:p w14:paraId="28F3B701" w14:textId="77777777" w:rsidR="00165ACB" w:rsidRDefault="00165ACB">
      <w:pPr>
        <w:ind w:right="216"/>
        <w:rPr>
          <w:rFonts w:ascii="Arial" w:hAnsi="Arial" w:cs="Arial"/>
          <w:color w:val="000000"/>
          <w:sz w:val="22"/>
          <w:szCs w:val="22"/>
        </w:rPr>
      </w:pPr>
    </w:p>
    <w:tbl>
      <w:tblPr>
        <w:tblpPr w:leftFromText="180" w:rightFromText="180" w:vertAnchor="text" w:tblpX="-105"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5"/>
        <w:gridCol w:w="1439"/>
        <w:gridCol w:w="1888"/>
        <w:gridCol w:w="958"/>
        <w:gridCol w:w="1222"/>
        <w:gridCol w:w="1377"/>
        <w:gridCol w:w="1578"/>
        <w:gridCol w:w="1433"/>
      </w:tblGrid>
      <w:tr w:rsidR="00165ACB" w:rsidRPr="00B52115" w14:paraId="4D281D53" w14:textId="77777777" w:rsidTr="00DA67AD">
        <w:trPr>
          <w:trHeight w:val="4608"/>
        </w:trPr>
        <w:tc>
          <w:tcPr>
            <w:tcW w:w="5000" w:type="pct"/>
            <w:gridSpan w:val="8"/>
            <w:shd w:val="clear" w:color="auto" w:fill="DBE5F1" w:themeFill="accent1" w:themeFillTint="33"/>
            <w:vAlign w:val="center"/>
          </w:tcPr>
          <w:p w14:paraId="05BE0420" w14:textId="77777777" w:rsidR="000D23AF" w:rsidRPr="00111ADC" w:rsidRDefault="000D23AF" w:rsidP="000D23AF">
            <w:pPr>
              <w:numPr>
                <w:ilvl w:val="0"/>
                <w:numId w:val="15"/>
              </w:numPr>
              <w:spacing w:line="276" w:lineRule="auto"/>
              <w:rPr>
                <w:rFonts w:ascii="Arial" w:hAnsi="Arial" w:cs="Arial"/>
                <w:b/>
                <w:color w:val="000000"/>
                <w:sz w:val="22"/>
                <w:szCs w:val="22"/>
              </w:rPr>
            </w:pPr>
            <w:r w:rsidRPr="00111ADC">
              <w:rPr>
                <w:rFonts w:ascii="Arial" w:hAnsi="Arial" w:cs="Arial"/>
                <w:b/>
                <w:color w:val="000000"/>
                <w:sz w:val="22"/>
                <w:szCs w:val="22"/>
              </w:rPr>
              <w:t>List the Lead Researcher and Co-Researchers who will engage in human subject research.</w:t>
            </w:r>
          </w:p>
          <w:p w14:paraId="65B0EA68" w14:textId="77777777" w:rsidR="000D23AF" w:rsidRPr="00111ADC" w:rsidRDefault="000D23AF" w:rsidP="000D23AF">
            <w:pPr>
              <w:ind w:left="720"/>
              <w:rPr>
                <w:rFonts w:ascii="Arial" w:hAnsi="Arial" w:cs="Arial"/>
                <w:i/>
                <w:iCs/>
                <w:color w:val="365F91" w:themeColor="accent1" w:themeShade="BF"/>
                <w:sz w:val="22"/>
                <w:szCs w:val="22"/>
              </w:rPr>
            </w:pPr>
            <w:r w:rsidRPr="00111ADC">
              <w:rPr>
                <w:rStyle w:val="Emphasis"/>
                <w:rFonts w:ascii="Arial" w:hAnsi="Arial" w:cs="Arial"/>
                <w:color w:val="365F91" w:themeColor="accent1" w:themeShade="BF"/>
                <w:sz w:val="22"/>
                <w:szCs w:val="22"/>
              </w:rPr>
              <w:t xml:space="preserve">Co-Researchers are faculty, staff, </w:t>
            </w:r>
            <w:proofErr w:type="gramStart"/>
            <w:r w:rsidRPr="00111ADC">
              <w:rPr>
                <w:rStyle w:val="Emphasis"/>
                <w:rFonts w:ascii="Arial" w:hAnsi="Arial" w:cs="Arial"/>
                <w:color w:val="365F91" w:themeColor="accent1" w:themeShade="BF"/>
                <w:sz w:val="22"/>
                <w:szCs w:val="22"/>
              </w:rPr>
              <w:t>students</w:t>
            </w:r>
            <w:proofErr w:type="gramEnd"/>
            <w:r w:rsidRPr="00111ADC">
              <w:rPr>
                <w:rStyle w:val="Emphasis"/>
                <w:rFonts w:ascii="Arial" w:hAnsi="Arial" w:cs="Arial"/>
                <w:color w:val="365F91" w:themeColor="accent1" w:themeShade="BF"/>
                <w:sz w:val="22"/>
                <w:szCs w:val="22"/>
              </w:rPr>
              <w:t> and other academic appointees who the L</w:t>
            </w:r>
            <w:r>
              <w:rPr>
                <w:rStyle w:val="Emphasis"/>
                <w:rFonts w:ascii="Arial" w:hAnsi="Arial" w:cs="Arial"/>
                <w:color w:val="365F91" w:themeColor="accent1" w:themeShade="BF"/>
                <w:sz w:val="22"/>
                <w:szCs w:val="22"/>
              </w:rPr>
              <w:t xml:space="preserve">ead </w:t>
            </w:r>
            <w:r w:rsidRPr="00111ADC">
              <w:rPr>
                <w:rStyle w:val="Emphasis"/>
                <w:rFonts w:ascii="Arial" w:hAnsi="Arial" w:cs="Arial"/>
                <w:color w:val="365F91" w:themeColor="accent1" w:themeShade="BF"/>
                <w:sz w:val="22"/>
                <w:szCs w:val="22"/>
              </w:rPr>
              <w:t>R</w:t>
            </w:r>
            <w:r>
              <w:rPr>
                <w:rStyle w:val="Emphasis"/>
                <w:rFonts w:ascii="Arial" w:hAnsi="Arial" w:cs="Arial"/>
                <w:color w:val="365F91" w:themeColor="accent1" w:themeShade="BF"/>
                <w:sz w:val="22"/>
                <w:szCs w:val="22"/>
              </w:rPr>
              <w:t>esearcher (LR)</w:t>
            </w:r>
            <w:r w:rsidRPr="00111ADC">
              <w:rPr>
                <w:rStyle w:val="Emphasis"/>
                <w:rFonts w:ascii="Arial" w:hAnsi="Arial" w:cs="Arial"/>
                <w:color w:val="365F91" w:themeColor="accent1" w:themeShade="BF"/>
                <w:sz w:val="22"/>
                <w:szCs w:val="22"/>
              </w:rPr>
              <w:t xml:space="preserve"> considers to be key personnel for conducting the research study.  These individuals work closely with the LR to design, conduct, and/or report on the research.</w:t>
            </w:r>
          </w:p>
          <w:p w14:paraId="4F1D8D1E" w14:textId="77777777" w:rsidR="000D23AF" w:rsidRPr="00111ADC" w:rsidRDefault="000D23AF" w:rsidP="000D23AF">
            <w:pPr>
              <w:numPr>
                <w:ilvl w:val="0"/>
                <w:numId w:val="15"/>
              </w:numPr>
              <w:spacing w:line="276" w:lineRule="auto"/>
              <w:rPr>
                <w:rFonts w:ascii="Arial" w:hAnsi="Arial" w:cs="Arial"/>
                <w:b/>
                <w:i/>
                <w:color w:val="auto"/>
                <w:sz w:val="22"/>
                <w:szCs w:val="22"/>
              </w:rPr>
            </w:pPr>
            <w:r>
              <w:rPr>
                <w:rFonts w:ascii="Arial" w:hAnsi="Arial" w:cs="Arial"/>
                <w:b/>
                <w:i/>
                <w:color w:val="FF0000"/>
                <w:sz w:val="22"/>
                <w:szCs w:val="22"/>
              </w:rPr>
              <w:t>UPDATED</w:t>
            </w:r>
            <w:r w:rsidRPr="00A0683D">
              <w:rPr>
                <w:rFonts w:ascii="Arial" w:hAnsi="Arial" w:cs="Arial"/>
                <w:b/>
                <w:i/>
                <w:color w:val="FF0000"/>
                <w:sz w:val="22"/>
                <w:szCs w:val="22"/>
              </w:rPr>
              <w:t>!</w:t>
            </w:r>
            <w:r>
              <w:rPr>
                <w:rFonts w:ascii="Arial" w:hAnsi="Arial" w:cs="Arial"/>
                <w:b/>
                <w:color w:val="FF0000"/>
                <w:sz w:val="22"/>
                <w:szCs w:val="22"/>
              </w:rPr>
              <w:t xml:space="preserve"> </w:t>
            </w:r>
            <w:r w:rsidRPr="00111ADC">
              <w:rPr>
                <w:rFonts w:ascii="Arial" w:hAnsi="Arial" w:cs="Arial"/>
                <w:b/>
                <w:color w:val="000000"/>
                <w:sz w:val="22"/>
                <w:szCs w:val="22"/>
              </w:rPr>
              <w:t>List Research Personnel as</w:t>
            </w:r>
            <w:r>
              <w:rPr>
                <w:rFonts w:ascii="Arial" w:hAnsi="Arial" w:cs="Arial"/>
                <w:b/>
                <w:color w:val="000000"/>
                <w:sz w:val="22"/>
                <w:szCs w:val="22"/>
              </w:rPr>
              <w:t xml:space="preserve"> required</w:t>
            </w:r>
            <w:r w:rsidRPr="00CE0C40">
              <w:rPr>
                <w:rFonts w:ascii="Arial" w:hAnsi="Arial" w:cs="Arial"/>
                <w:b/>
                <w:color w:val="000000"/>
                <w:sz w:val="22"/>
                <w:szCs w:val="22"/>
              </w:rPr>
              <w:t xml:space="preserve"> </w:t>
            </w:r>
            <w:r w:rsidRPr="00111ADC">
              <w:rPr>
                <w:rFonts w:ascii="Arial" w:hAnsi="Arial" w:cs="Arial"/>
                <w:b/>
                <w:color w:val="000000"/>
                <w:sz w:val="22"/>
                <w:szCs w:val="22"/>
              </w:rPr>
              <w:t xml:space="preserve">per the </w:t>
            </w:r>
            <w:hyperlink r:id="rId10" w:history="1">
              <w:r w:rsidRPr="00111ADC">
                <w:rPr>
                  <w:rStyle w:val="Hyperlink"/>
                  <w:rFonts w:ascii="Arial" w:hAnsi="Arial" w:cs="Arial"/>
                  <w:b/>
                  <w:sz w:val="22"/>
                  <w:szCs w:val="22"/>
                </w:rPr>
                <w:t>Research Personnel Heat Map.</w:t>
              </w:r>
            </w:hyperlink>
          </w:p>
          <w:p w14:paraId="3BBBA2F9" w14:textId="77777777" w:rsidR="000D23AF" w:rsidRPr="00BF23EF" w:rsidRDefault="000D23AF" w:rsidP="000D23AF">
            <w:pPr>
              <w:pStyle w:val="ListParagraph"/>
              <w:numPr>
                <w:ilvl w:val="0"/>
                <w:numId w:val="15"/>
              </w:numPr>
              <w:rPr>
                <w:rFonts w:ascii="Arial" w:hAnsi="Arial" w:cs="Arial"/>
                <w:b/>
                <w:color w:val="auto"/>
                <w:sz w:val="22"/>
                <w:szCs w:val="22"/>
              </w:rPr>
            </w:pPr>
            <w:r w:rsidRPr="00BF23EF">
              <w:rPr>
                <w:rFonts w:ascii="Arial" w:hAnsi="Arial" w:cs="Arial"/>
                <w:b/>
                <w:color w:val="auto"/>
                <w:sz w:val="22"/>
                <w:szCs w:val="22"/>
              </w:rPr>
              <w:t xml:space="preserve">In lieu of listing Research Personnel (as required per the </w:t>
            </w:r>
            <w:hyperlink r:id="rId11" w:history="1">
              <w:r w:rsidRPr="00111ADC">
                <w:rPr>
                  <w:rStyle w:val="Hyperlink"/>
                  <w:rFonts w:ascii="Arial" w:hAnsi="Arial" w:cs="Arial"/>
                  <w:b/>
                  <w:sz w:val="22"/>
                  <w:szCs w:val="22"/>
                </w:rPr>
                <w:t>Research Personnel Heat Map</w:t>
              </w:r>
            </w:hyperlink>
            <w:r w:rsidRPr="00BF23EF">
              <w:rPr>
                <w:rFonts w:ascii="Arial" w:hAnsi="Arial" w:cs="Arial"/>
                <w:b/>
                <w:color w:val="auto"/>
                <w:sz w:val="22"/>
                <w:szCs w:val="22"/>
              </w:rPr>
              <w:t xml:space="preserve">), </w:t>
            </w:r>
            <w:r w:rsidRPr="00BF23EF">
              <w:rPr>
                <w:rFonts w:ascii="Arial" w:hAnsi="Arial" w:cs="Arial"/>
                <w:b/>
                <w:color w:val="000000"/>
                <w:sz w:val="22"/>
                <w:szCs w:val="22"/>
              </w:rPr>
              <w:t xml:space="preserve">the LR must maintain the </w:t>
            </w:r>
            <w:hyperlink r:id="rId12" w:tgtFrame="_blank" w:history="1">
              <w:r w:rsidRPr="00111ADC">
                <w:rPr>
                  <w:rStyle w:val="Hyperlink"/>
                  <w:rFonts w:ascii="Arial" w:hAnsi="Arial" w:cs="Arial"/>
                  <w:b/>
                  <w:sz w:val="22"/>
                  <w:szCs w:val="22"/>
                </w:rPr>
                <w:t>Study Team Tracking Log</w:t>
              </w:r>
            </w:hyperlink>
            <w:r w:rsidRPr="00BF23EF">
              <w:rPr>
                <w:rFonts w:ascii="Arial" w:hAnsi="Arial" w:cs="Arial"/>
                <w:b/>
                <w:color w:val="000000"/>
                <w:sz w:val="22"/>
                <w:szCs w:val="22"/>
              </w:rPr>
              <w:t xml:space="preserve"> (or something similar) listing all Research Personnel who are engaged in the research. </w:t>
            </w:r>
          </w:p>
          <w:p w14:paraId="789F6FDB" w14:textId="77777777" w:rsidR="0052118C" w:rsidRPr="00D76138" w:rsidRDefault="0052118C" w:rsidP="000D23AF">
            <w:pPr>
              <w:pStyle w:val="ListParagraph"/>
              <w:numPr>
                <w:ilvl w:val="0"/>
                <w:numId w:val="15"/>
              </w:numPr>
              <w:ind w:right="216"/>
              <w:rPr>
                <w:rFonts w:ascii="Arial" w:hAnsi="Arial" w:cs="Arial"/>
                <w:b/>
                <w:color w:val="auto"/>
                <w:sz w:val="22"/>
                <w:szCs w:val="22"/>
              </w:rPr>
            </w:pPr>
            <w:r w:rsidRPr="00D76138">
              <w:rPr>
                <w:rFonts w:ascii="Arial" w:hAnsi="Arial" w:cs="Arial"/>
                <w:b/>
                <w:color w:val="auto"/>
                <w:sz w:val="22"/>
                <w:szCs w:val="22"/>
              </w:rPr>
              <w:t xml:space="preserve">Indicate whether the study team member will be involved in the following research activities. </w:t>
            </w:r>
          </w:p>
          <w:p w14:paraId="17932BE2" w14:textId="77777777" w:rsidR="0052118C" w:rsidRDefault="0052118C" w:rsidP="000D23AF">
            <w:pPr>
              <w:pStyle w:val="ListParagraph"/>
              <w:numPr>
                <w:ilvl w:val="0"/>
                <w:numId w:val="15"/>
              </w:numPr>
              <w:ind w:right="216"/>
              <w:rPr>
                <w:rFonts w:ascii="Arial" w:hAnsi="Arial" w:cs="Arial"/>
                <w:b/>
                <w:color w:val="auto"/>
                <w:sz w:val="22"/>
                <w:szCs w:val="22"/>
              </w:rPr>
            </w:pPr>
            <w:r w:rsidRPr="00D76138">
              <w:rPr>
                <w:rFonts w:ascii="Arial" w:hAnsi="Arial" w:cs="Arial"/>
                <w:b/>
                <w:color w:val="auto"/>
                <w:sz w:val="22"/>
                <w:szCs w:val="22"/>
              </w:rPr>
              <w:t>If there is a Faculty Sponsor, s/he must be listed below (even if s/he is not engaged in human-subjects research</w:t>
            </w:r>
            <w:r>
              <w:rPr>
                <w:rFonts w:ascii="Arial" w:hAnsi="Arial" w:cs="Arial"/>
                <w:b/>
                <w:color w:val="auto"/>
                <w:sz w:val="22"/>
                <w:szCs w:val="22"/>
              </w:rPr>
              <w:t>*</w:t>
            </w:r>
            <w:r w:rsidRPr="00D76138">
              <w:rPr>
                <w:rFonts w:ascii="Arial" w:hAnsi="Arial" w:cs="Arial"/>
                <w:b/>
                <w:color w:val="auto"/>
                <w:sz w:val="22"/>
                <w:szCs w:val="22"/>
              </w:rPr>
              <w:t>), as s/he must be identified to provide oversight and guidance to the Lead Researcher.</w:t>
            </w:r>
          </w:p>
          <w:p w14:paraId="209DBA33" w14:textId="72C29450" w:rsidR="00165ACB" w:rsidRPr="0052118C" w:rsidRDefault="0052118C" w:rsidP="0052118C">
            <w:pPr>
              <w:pStyle w:val="ListParagraph"/>
              <w:ind w:left="360" w:right="216"/>
              <w:rPr>
                <w:rFonts w:ascii="Arial" w:hAnsi="Arial" w:cs="Arial"/>
                <w:b/>
                <w:color w:val="auto"/>
                <w:sz w:val="22"/>
                <w:szCs w:val="22"/>
              </w:rPr>
            </w:pPr>
            <w:r w:rsidRPr="00B1533E">
              <w:rPr>
                <w:rFonts w:ascii="Arial" w:hAnsi="Arial" w:cs="Arial"/>
                <w:i/>
                <w:color w:val="C00000"/>
                <w:sz w:val="22"/>
                <w:szCs w:val="22"/>
              </w:rPr>
              <w:t xml:space="preserve">Include additional rows for </w:t>
            </w:r>
            <w:r>
              <w:rPr>
                <w:rFonts w:ascii="Arial" w:hAnsi="Arial" w:cs="Arial"/>
                <w:i/>
                <w:color w:val="C00000"/>
                <w:sz w:val="22"/>
                <w:szCs w:val="22"/>
              </w:rPr>
              <w:t>study team members as needed.</w:t>
            </w:r>
            <w:r w:rsidR="00165ACB" w:rsidRPr="008310FD">
              <w:tab/>
            </w:r>
            <w:r w:rsidR="00165ACB" w:rsidRPr="008310FD">
              <w:tab/>
            </w:r>
            <w:r w:rsidR="00165ACB" w:rsidRPr="008310FD">
              <w:tab/>
            </w:r>
            <w:r w:rsidR="00165ACB" w:rsidRPr="008310FD">
              <w:tab/>
            </w:r>
            <w:r w:rsidR="00165ACB" w:rsidRPr="008310FD">
              <w:tab/>
            </w:r>
            <w:r w:rsidR="00165ACB" w:rsidRPr="008310FD">
              <w:tab/>
            </w:r>
            <w:r w:rsidR="00165ACB" w:rsidRPr="008310FD">
              <w:tab/>
            </w:r>
            <w:r w:rsidR="00165ACB" w:rsidRPr="008310FD">
              <w:tab/>
            </w:r>
            <w:r w:rsidR="00165ACB" w:rsidRPr="00D76138">
              <w:t xml:space="preserve"> </w:t>
            </w:r>
          </w:p>
          <w:p w14:paraId="5DFCFAA3" w14:textId="77777777" w:rsidR="00165ACB" w:rsidRPr="00701DCC" w:rsidRDefault="00165ACB" w:rsidP="00F3277A">
            <w:pPr>
              <w:ind w:right="216"/>
              <w:rPr>
                <w:rFonts w:ascii="Arial" w:hAnsi="Arial" w:cs="Arial"/>
                <w:i/>
                <w:color w:val="C00000"/>
                <w:sz w:val="22"/>
                <w:szCs w:val="22"/>
              </w:rPr>
            </w:pPr>
            <w:r w:rsidRPr="00701DCC">
              <w:rPr>
                <w:rFonts w:ascii="Arial" w:hAnsi="Arial" w:cs="Arial"/>
                <w:i/>
                <w:color w:val="0070C0"/>
                <w:sz w:val="22"/>
                <w:szCs w:val="22"/>
              </w:rPr>
              <w:t xml:space="preserve">*Personnel who are not interacting with participants for research purposes and/or who do not have access to identifiable private information or identifiable biospecimens (e.g., statisticians) are not engaged in human-subjects research and therefore should </w:t>
            </w:r>
            <w:r w:rsidRPr="00701DCC">
              <w:rPr>
                <w:rFonts w:ascii="Arial" w:hAnsi="Arial" w:cs="Arial"/>
                <w:b/>
                <w:i/>
                <w:color w:val="0070C0"/>
                <w:sz w:val="22"/>
                <w:szCs w:val="22"/>
                <w:u w:val="single"/>
              </w:rPr>
              <w:t>not</w:t>
            </w:r>
            <w:r w:rsidRPr="00701DCC">
              <w:rPr>
                <w:rFonts w:ascii="Arial" w:hAnsi="Arial" w:cs="Arial"/>
                <w:i/>
                <w:color w:val="0070C0"/>
                <w:sz w:val="22"/>
                <w:szCs w:val="22"/>
              </w:rPr>
              <w:t xml:space="preserve"> be listed below.</w:t>
            </w:r>
          </w:p>
        </w:tc>
      </w:tr>
      <w:tr w:rsidR="00223038" w:rsidRPr="00B52115" w14:paraId="003D0E9F" w14:textId="77777777" w:rsidTr="00223038">
        <w:trPr>
          <w:trHeight w:val="2448"/>
        </w:trPr>
        <w:tc>
          <w:tcPr>
            <w:tcW w:w="415" w:type="pct"/>
            <w:shd w:val="clear" w:color="auto" w:fill="F2F2F2" w:themeFill="background1" w:themeFillShade="F2"/>
            <w:vAlign w:val="center"/>
          </w:tcPr>
          <w:p w14:paraId="16F9D864" w14:textId="77777777" w:rsidR="00165ACB" w:rsidRPr="00D76138" w:rsidRDefault="00165ACB" w:rsidP="00223038">
            <w:pPr>
              <w:ind w:right="71"/>
              <w:jc w:val="center"/>
              <w:rPr>
                <w:rFonts w:ascii="Arial" w:hAnsi="Arial" w:cs="Arial"/>
                <w:b/>
                <w:color w:val="auto"/>
                <w:sz w:val="22"/>
                <w:szCs w:val="22"/>
              </w:rPr>
            </w:pPr>
            <w:r>
              <w:rPr>
                <w:rFonts w:ascii="Arial" w:hAnsi="Arial" w:cs="Arial"/>
                <w:color w:val="000000"/>
                <w:sz w:val="20"/>
              </w:rPr>
              <w:lastRenderedPageBreak/>
              <w:t>Role</w:t>
            </w:r>
          </w:p>
        </w:tc>
        <w:tc>
          <w:tcPr>
            <w:tcW w:w="667" w:type="pct"/>
            <w:shd w:val="clear" w:color="auto" w:fill="F2F2F2" w:themeFill="background1" w:themeFillShade="F2"/>
            <w:vAlign w:val="center"/>
          </w:tcPr>
          <w:p w14:paraId="09EF22A3" w14:textId="77777777" w:rsidR="00165ACB" w:rsidRPr="00E417E2" w:rsidRDefault="00165ACB" w:rsidP="00223038">
            <w:pPr>
              <w:ind w:right="95"/>
              <w:jc w:val="center"/>
              <w:rPr>
                <w:rFonts w:ascii="Arial" w:hAnsi="Arial" w:cs="Arial"/>
                <w:color w:val="000000"/>
                <w:sz w:val="20"/>
              </w:rPr>
            </w:pPr>
            <w:r>
              <w:rPr>
                <w:rFonts w:ascii="Arial" w:hAnsi="Arial" w:cs="Arial"/>
                <w:color w:val="000000"/>
                <w:sz w:val="20"/>
              </w:rPr>
              <w:t>Name, Title &amp; Degrees</w:t>
            </w:r>
          </w:p>
        </w:tc>
        <w:tc>
          <w:tcPr>
            <w:tcW w:w="875" w:type="pct"/>
            <w:shd w:val="clear" w:color="auto" w:fill="F2F2F2" w:themeFill="background1" w:themeFillShade="F2"/>
            <w:vAlign w:val="center"/>
          </w:tcPr>
          <w:p w14:paraId="3610846F" w14:textId="77777777" w:rsidR="00165ACB" w:rsidRPr="00882602" w:rsidRDefault="00165ACB" w:rsidP="00223038">
            <w:pPr>
              <w:ind w:right="95"/>
              <w:jc w:val="center"/>
              <w:rPr>
                <w:rFonts w:ascii="Arial" w:hAnsi="Arial" w:cs="Arial"/>
                <w:color w:val="000000"/>
                <w:sz w:val="20"/>
              </w:rPr>
            </w:pPr>
            <w:r w:rsidRPr="00E417E2">
              <w:rPr>
                <w:rFonts w:ascii="Arial" w:hAnsi="Arial" w:cs="Arial"/>
                <w:color w:val="000000"/>
                <w:sz w:val="20"/>
              </w:rPr>
              <w:t>Department</w:t>
            </w:r>
            <w:r>
              <w:rPr>
                <w:rFonts w:ascii="Arial" w:hAnsi="Arial" w:cs="Arial"/>
                <w:color w:val="000000"/>
                <w:sz w:val="20"/>
              </w:rPr>
              <w:t xml:space="preserve"> &amp; UCI Affiliation</w:t>
            </w:r>
            <w:r w:rsidRPr="00E417E2">
              <w:rPr>
                <w:rFonts w:ascii="Arial" w:hAnsi="Arial" w:cs="Arial"/>
                <w:color w:val="000000"/>
                <w:sz w:val="20"/>
              </w:rPr>
              <w:t xml:space="preserve"> </w:t>
            </w:r>
            <w:proofErr w:type="gramStart"/>
            <w:r>
              <w:rPr>
                <w:rFonts w:ascii="Arial" w:hAnsi="Arial" w:cs="Arial"/>
                <w:color w:val="000000"/>
                <w:sz w:val="20"/>
              </w:rPr>
              <w:t xml:space="preserve">- </w:t>
            </w:r>
            <w:r w:rsidRPr="00156492">
              <w:rPr>
                <w:rFonts w:ascii="Arial" w:hAnsi="Arial" w:cs="Arial"/>
                <w:color w:val="000000"/>
                <w:sz w:val="20"/>
              </w:rPr>
              <w:t xml:space="preserve"> </w:t>
            </w:r>
            <w:r>
              <w:rPr>
                <w:rFonts w:ascii="Arial" w:hAnsi="Arial" w:cs="Arial"/>
                <w:color w:val="000000"/>
                <w:sz w:val="20"/>
              </w:rPr>
              <w:t>Faculty</w:t>
            </w:r>
            <w:proofErr w:type="gramEnd"/>
            <w:r>
              <w:rPr>
                <w:rFonts w:ascii="Arial" w:hAnsi="Arial" w:cs="Arial"/>
                <w:color w:val="000000"/>
                <w:sz w:val="20"/>
              </w:rPr>
              <w:t>,</w:t>
            </w:r>
            <w:r w:rsidRPr="00156492">
              <w:rPr>
                <w:rFonts w:ascii="Arial" w:hAnsi="Arial" w:cs="Arial"/>
                <w:color w:val="000000"/>
                <w:sz w:val="20"/>
              </w:rPr>
              <w:t xml:space="preserve"> </w:t>
            </w:r>
            <w:r>
              <w:rPr>
                <w:rFonts w:ascii="Arial" w:hAnsi="Arial" w:cs="Arial"/>
                <w:color w:val="000000"/>
                <w:sz w:val="20"/>
              </w:rPr>
              <w:t xml:space="preserve">Staff, Graduate or Undergraduate </w:t>
            </w:r>
            <w:r w:rsidRPr="00156492">
              <w:rPr>
                <w:rFonts w:ascii="Arial" w:hAnsi="Arial" w:cs="Arial"/>
                <w:color w:val="000000"/>
                <w:sz w:val="20"/>
              </w:rPr>
              <w:t>Studen</w:t>
            </w:r>
            <w:r>
              <w:rPr>
                <w:rFonts w:ascii="Arial" w:hAnsi="Arial" w:cs="Arial"/>
                <w:color w:val="000000"/>
                <w:sz w:val="20"/>
              </w:rPr>
              <w:t>t</w:t>
            </w:r>
          </w:p>
        </w:tc>
        <w:tc>
          <w:tcPr>
            <w:tcW w:w="444" w:type="pct"/>
            <w:shd w:val="clear" w:color="auto" w:fill="F2F2F2" w:themeFill="background1" w:themeFillShade="F2"/>
            <w:vAlign w:val="center"/>
          </w:tcPr>
          <w:p w14:paraId="32B55929" w14:textId="77777777" w:rsidR="00165ACB" w:rsidRPr="00E417E2" w:rsidRDefault="00165ACB" w:rsidP="00223038">
            <w:pPr>
              <w:jc w:val="center"/>
              <w:rPr>
                <w:rFonts w:ascii="Arial" w:hAnsi="Arial" w:cs="Arial"/>
                <w:color w:val="auto"/>
                <w:sz w:val="20"/>
              </w:rPr>
            </w:pPr>
            <w:r w:rsidRPr="00E417E2">
              <w:rPr>
                <w:rFonts w:ascii="Arial" w:hAnsi="Arial" w:cs="Arial"/>
                <w:color w:val="auto"/>
                <w:sz w:val="20"/>
              </w:rPr>
              <w:t>Recruit</w:t>
            </w:r>
          </w:p>
          <w:p w14:paraId="722A54A1" w14:textId="77777777" w:rsidR="00165ACB" w:rsidRPr="00D76138" w:rsidRDefault="00165ACB" w:rsidP="00223038">
            <w:pPr>
              <w:ind w:right="216"/>
              <w:jc w:val="center"/>
              <w:rPr>
                <w:rFonts w:ascii="Arial" w:hAnsi="Arial" w:cs="Arial"/>
                <w:b/>
                <w:color w:val="auto"/>
                <w:sz w:val="22"/>
                <w:szCs w:val="22"/>
              </w:rPr>
            </w:pPr>
          </w:p>
        </w:tc>
        <w:tc>
          <w:tcPr>
            <w:tcW w:w="566" w:type="pct"/>
            <w:shd w:val="clear" w:color="auto" w:fill="F2F2F2" w:themeFill="background1" w:themeFillShade="F2"/>
            <w:vAlign w:val="center"/>
          </w:tcPr>
          <w:p w14:paraId="5CFDA36A" w14:textId="77777777" w:rsidR="00165ACB" w:rsidRPr="00E417E2" w:rsidRDefault="00165ACB" w:rsidP="00223038">
            <w:pPr>
              <w:ind w:right="216"/>
              <w:jc w:val="center"/>
              <w:rPr>
                <w:rFonts w:ascii="Arial" w:hAnsi="Arial" w:cs="Arial"/>
                <w:color w:val="000000"/>
                <w:sz w:val="20"/>
              </w:rPr>
            </w:pPr>
            <w:r w:rsidRPr="00E417E2">
              <w:rPr>
                <w:rFonts w:ascii="Arial" w:hAnsi="Arial" w:cs="Arial"/>
                <w:color w:val="000000"/>
                <w:sz w:val="20"/>
              </w:rPr>
              <w:t>Informed Consent Process</w:t>
            </w:r>
          </w:p>
          <w:p w14:paraId="09730E53" w14:textId="77777777" w:rsidR="00165ACB" w:rsidRPr="00D76138" w:rsidRDefault="00165ACB" w:rsidP="00223038">
            <w:pPr>
              <w:ind w:right="216"/>
              <w:jc w:val="center"/>
              <w:rPr>
                <w:rFonts w:ascii="Arial" w:hAnsi="Arial" w:cs="Arial"/>
                <w:b/>
                <w:color w:val="auto"/>
                <w:sz w:val="22"/>
                <w:szCs w:val="22"/>
              </w:rPr>
            </w:pPr>
          </w:p>
        </w:tc>
        <w:tc>
          <w:tcPr>
            <w:tcW w:w="638" w:type="pct"/>
            <w:shd w:val="clear" w:color="auto" w:fill="F2F2F2" w:themeFill="background1" w:themeFillShade="F2"/>
            <w:vAlign w:val="center"/>
          </w:tcPr>
          <w:p w14:paraId="1DF94073" w14:textId="77777777" w:rsidR="00165ACB" w:rsidRPr="00E417E2" w:rsidRDefault="00165ACB" w:rsidP="00223038">
            <w:pPr>
              <w:ind w:right="216"/>
              <w:jc w:val="center"/>
              <w:rPr>
                <w:rFonts w:ascii="Arial" w:hAnsi="Arial" w:cs="Arial"/>
                <w:color w:val="000000"/>
                <w:sz w:val="20"/>
              </w:rPr>
            </w:pPr>
            <w:r w:rsidRPr="00E417E2">
              <w:rPr>
                <w:rFonts w:ascii="Arial" w:hAnsi="Arial" w:cs="Arial"/>
                <w:color w:val="000000"/>
                <w:sz w:val="20"/>
              </w:rPr>
              <w:t>Interact w</w:t>
            </w:r>
            <w:r>
              <w:rPr>
                <w:rFonts w:ascii="Arial" w:hAnsi="Arial" w:cs="Arial"/>
                <w:color w:val="000000"/>
                <w:sz w:val="20"/>
              </w:rPr>
              <w:t>ith Participant</w:t>
            </w:r>
          </w:p>
          <w:p w14:paraId="7E2A3B63" w14:textId="77777777" w:rsidR="00165ACB" w:rsidRPr="00D76138" w:rsidRDefault="00165ACB" w:rsidP="00223038">
            <w:pPr>
              <w:ind w:right="216"/>
              <w:jc w:val="center"/>
              <w:rPr>
                <w:rFonts w:ascii="Arial" w:hAnsi="Arial" w:cs="Arial"/>
                <w:b/>
                <w:color w:val="auto"/>
                <w:sz w:val="22"/>
                <w:szCs w:val="22"/>
              </w:rPr>
            </w:pPr>
          </w:p>
        </w:tc>
        <w:tc>
          <w:tcPr>
            <w:tcW w:w="731" w:type="pct"/>
            <w:shd w:val="clear" w:color="auto" w:fill="F2F2F2" w:themeFill="background1" w:themeFillShade="F2"/>
            <w:vAlign w:val="center"/>
          </w:tcPr>
          <w:p w14:paraId="35354D56" w14:textId="77777777" w:rsidR="00165ACB" w:rsidRPr="00E417E2" w:rsidRDefault="00165ACB" w:rsidP="00223038">
            <w:pPr>
              <w:ind w:right="216"/>
              <w:jc w:val="center"/>
              <w:rPr>
                <w:rFonts w:ascii="Arial" w:hAnsi="Arial" w:cs="Arial"/>
                <w:color w:val="000000"/>
                <w:sz w:val="20"/>
              </w:rPr>
            </w:pPr>
            <w:r w:rsidRPr="00E417E2">
              <w:rPr>
                <w:rFonts w:ascii="Arial" w:hAnsi="Arial" w:cs="Arial"/>
                <w:color w:val="000000"/>
                <w:sz w:val="20"/>
              </w:rPr>
              <w:t>Access</w:t>
            </w:r>
          </w:p>
          <w:p w14:paraId="58E4A632" w14:textId="4398C21A" w:rsidR="00165ACB" w:rsidRPr="00E417E2" w:rsidRDefault="00165ACB" w:rsidP="00223038">
            <w:pPr>
              <w:ind w:right="216"/>
              <w:jc w:val="center"/>
              <w:rPr>
                <w:rFonts w:ascii="Arial" w:hAnsi="Arial" w:cs="Arial"/>
                <w:color w:val="000000"/>
                <w:sz w:val="20"/>
              </w:rPr>
            </w:pPr>
            <w:r w:rsidRPr="00E417E2">
              <w:rPr>
                <w:rFonts w:ascii="Arial" w:hAnsi="Arial" w:cs="Arial"/>
                <w:color w:val="000000"/>
                <w:sz w:val="20"/>
              </w:rPr>
              <w:t xml:space="preserve">Participant Identifiable </w:t>
            </w:r>
            <w:r>
              <w:rPr>
                <w:rFonts w:ascii="Arial" w:hAnsi="Arial" w:cs="Arial"/>
                <w:color w:val="000000"/>
                <w:sz w:val="20"/>
              </w:rPr>
              <w:t>Information</w:t>
            </w:r>
            <w:r w:rsidR="00DC6D9F">
              <w:rPr>
                <w:rFonts w:ascii="Arial" w:hAnsi="Arial" w:cs="Arial"/>
                <w:color w:val="000000"/>
                <w:sz w:val="20"/>
              </w:rPr>
              <w:t xml:space="preserve"> </w:t>
            </w:r>
            <w:r>
              <w:rPr>
                <w:rFonts w:ascii="Arial" w:hAnsi="Arial" w:cs="Arial"/>
                <w:color w:val="000000"/>
                <w:sz w:val="20"/>
              </w:rPr>
              <w:t xml:space="preserve">/ </w:t>
            </w:r>
            <w:r w:rsidR="00DC6D9F">
              <w:rPr>
                <w:rFonts w:ascii="Arial" w:hAnsi="Arial" w:cs="Arial"/>
                <w:color w:val="000000"/>
                <w:sz w:val="20"/>
              </w:rPr>
              <w:t>Bios</w:t>
            </w:r>
            <w:r>
              <w:rPr>
                <w:rFonts w:ascii="Arial" w:hAnsi="Arial" w:cs="Arial"/>
                <w:color w:val="000000"/>
                <w:sz w:val="20"/>
              </w:rPr>
              <w:t>pecime</w:t>
            </w:r>
            <w:r w:rsidR="00DC6D9F">
              <w:rPr>
                <w:rFonts w:ascii="Arial" w:hAnsi="Arial" w:cs="Arial"/>
                <w:color w:val="000000"/>
                <w:sz w:val="20"/>
              </w:rPr>
              <w:t>n</w:t>
            </w:r>
          </w:p>
          <w:p w14:paraId="56C8B0B7" w14:textId="77777777" w:rsidR="00165ACB" w:rsidRPr="00D76138" w:rsidRDefault="00165ACB" w:rsidP="00223038">
            <w:pPr>
              <w:ind w:right="216"/>
              <w:jc w:val="center"/>
              <w:rPr>
                <w:rFonts w:ascii="Arial" w:hAnsi="Arial" w:cs="Arial"/>
                <w:b/>
                <w:color w:val="auto"/>
                <w:sz w:val="22"/>
                <w:szCs w:val="22"/>
              </w:rPr>
            </w:pPr>
          </w:p>
        </w:tc>
        <w:tc>
          <w:tcPr>
            <w:tcW w:w="664" w:type="pct"/>
            <w:shd w:val="clear" w:color="auto" w:fill="F2F2F2" w:themeFill="background1" w:themeFillShade="F2"/>
            <w:vAlign w:val="center"/>
          </w:tcPr>
          <w:p w14:paraId="6C30538A" w14:textId="175AC126" w:rsidR="00165ACB" w:rsidRPr="00E417E2" w:rsidRDefault="00165ACB" w:rsidP="00223038">
            <w:pPr>
              <w:ind w:right="68"/>
              <w:jc w:val="center"/>
              <w:rPr>
                <w:rFonts w:ascii="Arial" w:hAnsi="Arial" w:cs="Arial"/>
                <w:color w:val="000000"/>
                <w:sz w:val="20"/>
              </w:rPr>
            </w:pPr>
            <w:r w:rsidRPr="00E417E2">
              <w:rPr>
                <w:rFonts w:ascii="Arial" w:hAnsi="Arial" w:cs="Arial"/>
                <w:color w:val="000000"/>
                <w:sz w:val="20"/>
              </w:rPr>
              <w:t xml:space="preserve">Analyze Participant Identifiable </w:t>
            </w:r>
            <w:r>
              <w:rPr>
                <w:rFonts w:ascii="Arial" w:hAnsi="Arial" w:cs="Arial"/>
                <w:color w:val="000000"/>
                <w:sz w:val="20"/>
              </w:rPr>
              <w:t>Information</w:t>
            </w:r>
            <w:r w:rsidR="00DC6D9F">
              <w:rPr>
                <w:rFonts w:ascii="Arial" w:hAnsi="Arial" w:cs="Arial"/>
                <w:color w:val="000000"/>
                <w:sz w:val="20"/>
              </w:rPr>
              <w:t xml:space="preserve"> </w:t>
            </w:r>
            <w:r>
              <w:rPr>
                <w:rFonts w:ascii="Arial" w:hAnsi="Arial" w:cs="Arial"/>
                <w:color w:val="000000"/>
                <w:sz w:val="20"/>
              </w:rPr>
              <w:t xml:space="preserve">/ </w:t>
            </w:r>
            <w:r w:rsidR="00DC6D9F">
              <w:rPr>
                <w:rFonts w:ascii="Arial" w:hAnsi="Arial" w:cs="Arial"/>
                <w:color w:val="000000"/>
                <w:sz w:val="20"/>
              </w:rPr>
              <w:t>Biospecimen</w:t>
            </w:r>
          </w:p>
          <w:p w14:paraId="1501C707" w14:textId="77777777" w:rsidR="00165ACB" w:rsidRPr="00D76138" w:rsidRDefault="00165ACB" w:rsidP="00223038">
            <w:pPr>
              <w:ind w:right="216"/>
              <w:jc w:val="center"/>
              <w:rPr>
                <w:rFonts w:ascii="Arial" w:hAnsi="Arial" w:cs="Arial"/>
                <w:b/>
                <w:color w:val="auto"/>
                <w:sz w:val="22"/>
                <w:szCs w:val="22"/>
              </w:rPr>
            </w:pPr>
          </w:p>
        </w:tc>
      </w:tr>
      <w:tr w:rsidR="00223038" w:rsidRPr="00B52115" w14:paraId="0C5C3289" w14:textId="77777777" w:rsidTr="00223038">
        <w:trPr>
          <w:trHeight w:val="864"/>
        </w:trPr>
        <w:tc>
          <w:tcPr>
            <w:tcW w:w="415" w:type="pct"/>
            <w:shd w:val="clear" w:color="auto" w:fill="auto"/>
            <w:vAlign w:val="center"/>
          </w:tcPr>
          <w:p w14:paraId="41668A48" w14:textId="77777777" w:rsidR="00223038" w:rsidRDefault="00223038" w:rsidP="00223038">
            <w:pPr>
              <w:ind w:right="216"/>
              <w:rPr>
                <w:rFonts w:ascii="Arial" w:hAnsi="Arial" w:cs="Arial"/>
                <w:color w:val="000000"/>
                <w:sz w:val="20"/>
              </w:rPr>
            </w:pPr>
            <w:r w:rsidRPr="005F0B59">
              <w:rPr>
                <w:rFonts w:ascii="Arial" w:hAnsi="Arial" w:cs="Arial"/>
                <w:color w:val="auto"/>
                <w:sz w:val="20"/>
              </w:rPr>
              <w:t>LR</w:t>
            </w:r>
          </w:p>
        </w:tc>
        <w:tc>
          <w:tcPr>
            <w:tcW w:w="667" w:type="pct"/>
            <w:vAlign w:val="center"/>
          </w:tcPr>
          <w:p w14:paraId="15D3BF8E" w14:textId="53B85595" w:rsidR="00223038" w:rsidRPr="00BD2F32" w:rsidRDefault="008D3216" w:rsidP="00223038">
            <w:pPr>
              <w:ind w:right="95"/>
              <w:rPr>
                <w:rFonts w:ascii="Arial" w:hAnsi="Arial" w:cs="Arial"/>
                <w:color w:val="auto"/>
                <w:sz w:val="20"/>
              </w:rPr>
            </w:pPr>
            <w:r w:rsidRPr="00AB4ACE">
              <w:rPr>
                <w:rFonts w:ascii="Arial" w:hAnsi="Arial" w:cs="Arial"/>
                <w:color w:val="auto"/>
                <w:sz w:val="22"/>
                <w:szCs w:val="22"/>
              </w:rPr>
              <w:t>Jacob Kodner</w:t>
            </w:r>
          </w:p>
        </w:tc>
        <w:tc>
          <w:tcPr>
            <w:tcW w:w="875" w:type="pct"/>
            <w:shd w:val="clear" w:color="auto" w:fill="auto"/>
            <w:vAlign w:val="center"/>
          </w:tcPr>
          <w:p w14:paraId="776872D0" w14:textId="76E613AE" w:rsidR="00223038" w:rsidRPr="00AB4ACE" w:rsidRDefault="008D3216" w:rsidP="00223038">
            <w:pPr>
              <w:ind w:right="95"/>
              <w:rPr>
                <w:rFonts w:ascii="Arial" w:hAnsi="Arial" w:cs="Arial"/>
                <w:color w:val="auto"/>
                <w:sz w:val="22"/>
                <w:szCs w:val="22"/>
              </w:rPr>
            </w:pPr>
            <w:r w:rsidRPr="00AB4ACE">
              <w:rPr>
                <w:rFonts w:ascii="Arial" w:hAnsi="Arial" w:cs="Arial"/>
                <w:color w:val="auto"/>
                <w:sz w:val="22"/>
                <w:szCs w:val="22"/>
              </w:rPr>
              <w:t>Undergraduate Student (LSCI)</w:t>
            </w:r>
          </w:p>
        </w:tc>
        <w:tc>
          <w:tcPr>
            <w:tcW w:w="444" w:type="pct"/>
            <w:shd w:val="clear" w:color="auto" w:fill="auto"/>
            <w:vAlign w:val="center"/>
          </w:tcPr>
          <w:p w14:paraId="7D0999A8" w14:textId="357F527B" w:rsidR="00223038" w:rsidRPr="005F0B59" w:rsidRDefault="00223038" w:rsidP="00223038">
            <w:pPr>
              <w:widowControl w:val="0"/>
              <w:tabs>
                <w:tab w:val="num" w:pos="697"/>
              </w:tabs>
              <w:ind w:right="88"/>
              <w:rPr>
                <w:rFonts w:ascii="Arial" w:hAnsi="Arial" w:cs="Arial"/>
                <w:color w:val="auto"/>
                <w:sz w:val="20"/>
              </w:rPr>
            </w:pPr>
            <w:r w:rsidRPr="005F0B59">
              <w:rPr>
                <w:rFonts w:ascii="Arial" w:hAnsi="Arial" w:cs="Arial"/>
                <w:color w:val="auto"/>
                <w:sz w:val="20"/>
              </w:rPr>
              <w:fldChar w:fldCharType="begin">
                <w:ffData>
                  <w:name w:val="Check6"/>
                  <w:enabled/>
                  <w:calcOnExit w:val="0"/>
                  <w:checkBox>
                    <w:sizeAuto/>
                    <w:default w:val="0"/>
                  </w:checkBox>
                </w:ffData>
              </w:fldChar>
            </w:r>
            <w:r w:rsidRPr="005F0B59">
              <w:rPr>
                <w:rFonts w:ascii="Arial" w:hAnsi="Arial" w:cs="Arial"/>
                <w:color w:val="auto"/>
                <w:sz w:val="20"/>
              </w:rPr>
              <w:instrText xml:space="preserve"> FORMCHECKBOX </w:instrText>
            </w:r>
            <w:r w:rsidR="001C2185">
              <w:rPr>
                <w:rFonts w:ascii="Arial" w:hAnsi="Arial" w:cs="Arial"/>
                <w:color w:val="auto"/>
                <w:sz w:val="20"/>
              </w:rPr>
            </w:r>
            <w:r w:rsidR="001C2185">
              <w:rPr>
                <w:rFonts w:ascii="Arial" w:hAnsi="Arial" w:cs="Arial"/>
                <w:color w:val="auto"/>
                <w:sz w:val="20"/>
              </w:rPr>
              <w:fldChar w:fldCharType="separate"/>
            </w:r>
            <w:r w:rsidRPr="005F0B59">
              <w:rPr>
                <w:rFonts w:ascii="Arial" w:hAnsi="Arial" w:cs="Arial"/>
                <w:color w:val="auto"/>
                <w:sz w:val="20"/>
              </w:rPr>
              <w:fldChar w:fldCharType="end"/>
            </w:r>
            <w:r w:rsidRPr="005F0B59">
              <w:rPr>
                <w:rFonts w:ascii="Arial" w:hAnsi="Arial" w:cs="Arial"/>
                <w:color w:val="auto"/>
                <w:sz w:val="20"/>
              </w:rPr>
              <w:t xml:space="preserve"> </w:t>
            </w:r>
            <w:r w:rsidRPr="00410A80">
              <w:rPr>
                <w:rFonts w:ascii="Arial" w:hAnsi="Arial" w:cs="Arial"/>
                <w:b/>
                <w:color w:val="auto"/>
                <w:sz w:val="20"/>
              </w:rPr>
              <w:t>N</w:t>
            </w:r>
            <w:r>
              <w:rPr>
                <w:rFonts w:ascii="Arial" w:hAnsi="Arial" w:cs="Arial"/>
                <w:b/>
                <w:color w:val="auto"/>
                <w:sz w:val="20"/>
              </w:rPr>
              <w:t>/A</w:t>
            </w:r>
            <w:r w:rsidRPr="005F0B59">
              <w:rPr>
                <w:rFonts w:ascii="Arial" w:hAnsi="Arial" w:cs="Arial"/>
                <w:color w:val="auto"/>
                <w:sz w:val="20"/>
              </w:rPr>
              <w:t xml:space="preserve"> </w:t>
            </w:r>
          </w:p>
          <w:p w14:paraId="7458CB39" w14:textId="3F6D97ED" w:rsidR="00223038" w:rsidRPr="005F0B59" w:rsidRDefault="008D3216" w:rsidP="00223038">
            <w:pPr>
              <w:widowControl w:val="0"/>
              <w:tabs>
                <w:tab w:val="num" w:pos="697"/>
              </w:tabs>
              <w:ind w:right="88"/>
              <w:rPr>
                <w:rFonts w:ascii="Arial" w:hAnsi="Arial" w:cs="Arial"/>
                <w:color w:val="auto"/>
                <w:sz w:val="20"/>
              </w:rPr>
            </w:pPr>
            <w:r>
              <w:rPr>
                <w:rFonts w:ascii="Arial" w:hAnsi="Arial" w:cs="Arial"/>
                <w:color w:val="auto"/>
                <w:sz w:val="20"/>
              </w:rPr>
              <w:fldChar w:fldCharType="begin">
                <w:ffData>
                  <w:name w:val="Check6"/>
                  <w:enabled/>
                  <w:calcOnExit w:val="0"/>
                  <w:checkBox>
                    <w:sizeAuto/>
                    <w:default w:val="1"/>
                  </w:checkBox>
                </w:ffData>
              </w:fldChar>
            </w:r>
            <w:bookmarkStart w:id="1" w:name="Check6"/>
            <w:r>
              <w:rPr>
                <w:rFonts w:ascii="Arial" w:hAnsi="Arial" w:cs="Arial"/>
                <w:color w:val="auto"/>
                <w:sz w:val="20"/>
              </w:rPr>
              <w:instrText xml:space="preserve"> FORMCHECKBOX </w:instrText>
            </w:r>
            <w:r w:rsidR="001C2185">
              <w:rPr>
                <w:rFonts w:ascii="Arial" w:hAnsi="Arial" w:cs="Arial"/>
                <w:color w:val="auto"/>
                <w:sz w:val="20"/>
              </w:rPr>
            </w:r>
            <w:r w:rsidR="001C2185">
              <w:rPr>
                <w:rFonts w:ascii="Arial" w:hAnsi="Arial" w:cs="Arial"/>
                <w:color w:val="auto"/>
                <w:sz w:val="20"/>
              </w:rPr>
              <w:fldChar w:fldCharType="separate"/>
            </w:r>
            <w:r>
              <w:rPr>
                <w:rFonts w:ascii="Arial" w:hAnsi="Arial" w:cs="Arial"/>
                <w:color w:val="auto"/>
                <w:sz w:val="20"/>
              </w:rPr>
              <w:fldChar w:fldCharType="end"/>
            </w:r>
            <w:bookmarkEnd w:id="1"/>
            <w:r w:rsidR="00223038" w:rsidRPr="005F0B59">
              <w:rPr>
                <w:rFonts w:ascii="Arial" w:hAnsi="Arial" w:cs="Arial"/>
                <w:color w:val="auto"/>
                <w:sz w:val="20"/>
              </w:rPr>
              <w:t xml:space="preserve"> Yes </w:t>
            </w:r>
          </w:p>
          <w:p w14:paraId="0D793A07" w14:textId="77777777" w:rsidR="00223038" w:rsidRPr="005F0B59" w:rsidRDefault="00223038" w:rsidP="00223038">
            <w:pPr>
              <w:rPr>
                <w:rFonts w:ascii="Arial" w:hAnsi="Arial" w:cs="Arial"/>
                <w:color w:val="auto"/>
                <w:sz w:val="20"/>
              </w:rPr>
            </w:pPr>
            <w:r w:rsidRPr="005F0B59">
              <w:rPr>
                <w:rFonts w:ascii="Arial" w:hAnsi="Arial" w:cs="Arial"/>
                <w:color w:val="auto"/>
                <w:sz w:val="20"/>
              </w:rPr>
              <w:fldChar w:fldCharType="begin">
                <w:ffData>
                  <w:name w:val="Check6"/>
                  <w:enabled/>
                  <w:calcOnExit w:val="0"/>
                  <w:checkBox>
                    <w:sizeAuto/>
                    <w:default w:val="0"/>
                  </w:checkBox>
                </w:ffData>
              </w:fldChar>
            </w:r>
            <w:r w:rsidRPr="005F0B59">
              <w:rPr>
                <w:rFonts w:ascii="Arial" w:hAnsi="Arial" w:cs="Arial"/>
                <w:color w:val="auto"/>
                <w:sz w:val="20"/>
              </w:rPr>
              <w:instrText xml:space="preserve"> FORMCHECKBOX </w:instrText>
            </w:r>
            <w:r w:rsidR="001C2185">
              <w:rPr>
                <w:rFonts w:ascii="Arial" w:hAnsi="Arial" w:cs="Arial"/>
                <w:color w:val="auto"/>
                <w:sz w:val="20"/>
              </w:rPr>
            </w:r>
            <w:r w:rsidR="001C2185">
              <w:rPr>
                <w:rFonts w:ascii="Arial" w:hAnsi="Arial" w:cs="Arial"/>
                <w:color w:val="auto"/>
                <w:sz w:val="20"/>
              </w:rPr>
              <w:fldChar w:fldCharType="separate"/>
            </w:r>
            <w:r w:rsidRPr="005F0B59">
              <w:rPr>
                <w:rFonts w:ascii="Arial" w:hAnsi="Arial" w:cs="Arial"/>
                <w:color w:val="auto"/>
                <w:sz w:val="20"/>
              </w:rPr>
              <w:fldChar w:fldCharType="end"/>
            </w:r>
            <w:r w:rsidRPr="005F0B59">
              <w:rPr>
                <w:rFonts w:ascii="Arial" w:hAnsi="Arial" w:cs="Arial"/>
                <w:color w:val="auto"/>
                <w:sz w:val="20"/>
              </w:rPr>
              <w:t xml:space="preserve"> No</w:t>
            </w:r>
          </w:p>
        </w:tc>
        <w:tc>
          <w:tcPr>
            <w:tcW w:w="566" w:type="pct"/>
            <w:shd w:val="clear" w:color="auto" w:fill="auto"/>
            <w:vAlign w:val="center"/>
          </w:tcPr>
          <w:p w14:paraId="417CCFF9" w14:textId="77777777" w:rsidR="00223038" w:rsidRPr="005F0B59" w:rsidRDefault="00223038" w:rsidP="00223038">
            <w:pPr>
              <w:widowControl w:val="0"/>
              <w:tabs>
                <w:tab w:val="num" w:pos="697"/>
              </w:tabs>
              <w:ind w:right="88"/>
              <w:rPr>
                <w:rFonts w:ascii="Arial" w:hAnsi="Arial" w:cs="Arial"/>
                <w:color w:val="auto"/>
                <w:sz w:val="20"/>
              </w:rPr>
            </w:pPr>
            <w:r w:rsidRPr="005F0B59">
              <w:rPr>
                <w:rFonts w:ascii="Arial" w:hAnsi="Arial" w:cs="Arial"/>
                <w:color w:val="auto"/>
                <w:sz w:val="20"/>
              </w:rPr>
              <w:fldChar w:fldCharType="begin">
                <w:ffData>
                  <w:name w:val="Check6"/>
                  <w:enabled/>
                  <w:calcOnExit w:val="0"/>
                  <w:checkBox>
                    <w:sizeAuto/>
                    <w:default w:val="0"/>
                  </w:checkBox>
                </w:ffData>
              </w:fldChar>
            </w:r>
            <w:r w:rsidRPr="005F0B59">
              <w:rPr>
                <w:rFonts w:ascii="Arial" w:hAnsi="Arial" w:cs="Arial"/>
                <w:color w:val="auto"/>
                <w:sz w:val="20"/>
              </w:rPr>
              <w:instrText xml:space="preserve"> FORMCHECKBOX </w:instrText>
            </w:r>
            <w:r w:rsidR="001C2185">
              <w:rPr>
                <w:rFonts w:ascii="Arial" w:hAnsi="Arial" w:cs="Arial"/>
                <w:color w:val="auto"/>
                <w:sz w:val="20"/>
              </w:rPr>
            </w:r>
            <w:r w:rsidR="001C2185">
              <w:rPr>
                <w:rFonts w:ascii="Arial" w:hAnsi="Arial" w:cs="Arial"/>
                <w:color w:val="auto"/>
                <w:sz w:val="20"/>
              </w:rPr>
              <w:fldChar w:fldCharType="separate"/>
            </w:r>
            <w:r w:rsidRPr="005F0B59">
              <w:rPr>
                <w:rFonts w:ascii="Arial" w:hAnsi="Arial" w:cs="Arial"/>
                <w:color w:val="auto"/>
                <w:sz w:val="20"/>
              </w:rPr>
              <w:fldChar w:fldCharType="end"/>
            </w:r>
            <w:r w:rsidRPr="005F0B59">
              <w:rPr>
                <w:rFonts w:ascii="Arial" w:hAnsi="Arial" w:cs="Arial"/>
                <w:color w:val="auto"/>
                <w:sz w:val="20"/>
              </w:rPr>
              <w:t xml:space="preserve"> </w:t>
            </w:r>
            <w:r w:rsidRPr="00410A80">
              <w:rPr>
                <w:rFonts w:ascii="Arial" w:hAnsi="Arial" w:cs="Arial"/>
                <w:b/>
                <w:color w:val="auto"/>
                <w:sz w:val="20"/>
              </w:rPr>
              <w:t>N</w:t>
            </w:r>
            <w:r>
              <w:rPr>
                <w:rFonts w:ascii="Arial" w:hAnsi="Arial" w:cs="Arial"/>
                <w:b/>
                <w:color w:val="auto"/>
                <w:sz w:val="20"/>
              </w:rPr>
              <w:t>/A</w:t>
            </w:r>
            <w:r w:rsidRPr="005F0B59">
              <w:rPr>
                <w:rFonts w:ascii="Arial" w:hAnsi="Arial" w:cs="Arial"/>
                <w:color w:val="auto"/>
                <w:sz w:val="20"/>
              </w:rPr>
              <w:t xml:space="preserve"> </w:t>
            </w:r>
          </w:p>
          <w:p w14:paraId="6C4349D0" w14:textId="2B10987A" w:rsidR="00223038" w:rsidRPr="005F0B59" w:rsidRDefault="008D3216" w:rsidP="00223038">
            <w:pPr>
              <w:widowControl w:val="0"/>
              <w:tabs>
                <w:tab w:val="num" w:pos="697"/>
              </w:tabs>
              <w:ind w:right="88"/>
              <w:rPr>
                <w:rFonts w:ascii="Arial" w:hAnsi="Arial" w:cs="Arial"/>
                <w:color w:val="auto"/>
                <w:sz w:val="20"/>
              </w:rPr>
            </w:pPr>
            <w:r>
              <w:rPr>
                <w:rFonts w:ascii="Arial" w:hAnsi="Arial" w:cs="Arial"/>
                <w:color w:val="auto"/>
                <w:sz w:val="20"/>
              </w:rPr>
              <w:fldChar w:fldCharType="begin">
                <w:ffData>
                  <w:name w:val=""/>
                  <w:enabled/>
                  <w:calcOnExit w:val="0"/>
                  <w:checkBox>
                    <w:sizeAuto/>
                    <w:default w:val="1"/>
                  </w:checkBox>
                </w:ffData>
              </w:fldChar>
            </w:r>
            <w:r>
              <w:rPr>
                <w:rFonts w:ascii="Arial" w:hAnsi="Arial" w:cs="Arial"/>
                <w:color w:val="auto"/>
                <w:sz w:val="20"/>
              </w:rPr>
              <w:instrText xml:space="preserve"> FORMCHECKBOX </w:instrText>
            </w:r>
            <w:r w:rsidR="001C2185">
              <w:rPr>
                <w:rFonts w:ascii="Arial" w:hAnsi="Arial" w:cs="Arial"/>
                <w:color w:val="auto"/>
                <w:sz w:val="20"/>
              </w:rPr>
            </w:r>
            <w:r w:rsidR="001C2185">
              <w:rPr>
                <w:rFonts w:ascii="Arial" w:hAnsi="Arial" w:cs="Arial"/>
                <w:color w:val="auto"/>
                <w:sz w:val="20"/>
              </w:rPr>
              <w:fldChar w:fldCharType="separate"/>
            </w:r>
            <w:r>
              <w:rPr>
                <w:rFonts w:ascii="Arial" w:hAnsi="Arial" w:cs="Arial"/>
                <w:color w:val="auto"/>
                <w:sz w:val="20"/>
              </w:rPr>
              <w:fldChar w:fldCharType="end"/>
            </w:r>
            <w:r w:rsidR="00223038" w:rsidRPr="005F0B59">
              <w:rPr>
                <w:rFonts w:ascii="Arial" w:hAnsi="Arial" w:cs="Arial"/>
                <w:color w:val="auto"/>
                <w:sz w:val="20"/>
              </w:rPr>
              <w:t xml:space="preserve"> Yes </w:t>
            </w:r>
          </w:p>
          <w:p w14:paraId="6568B434" w14:textId="6C739FE7" w:rsidR="00223038" w:rsidRPr="005F0B59" w:rsidRDefault="00223038" w:rsidP="00223038">
            <w:pPr>
              <w:ind w:right="216"/>
              <w:rPr>
                <w:rFonts w:ascii="Arial" w:hAnsi="Arial" w:cs="Arial"/>
                <w:color w:val="000000"/>
                <w:sz w:val="20"/>
              </w:rPr>
            </w:pPr>
            <w:r w:rsidRPr="005F0B59">
              <w:rPr>
                <w:rFonts w:ascii="Arial" w:hAnsi="Arial" w:cs="Arial"/>
                <w:color w:val="auto"/>
                <w:sz w:val="20"/>
              </w:rPr>
              <w:fldChar w:fldCharType="begin">
                <w:ffData>
                  <w:name w:val="Check6"/>
                  <w:enabled/>
                  <w:calcOnExit w:val="0"/>
                  <w:checkBox>
                    <w:sizeAuto/>
                    <w:default w:val="0"/>
                  </w:checkBox>
                </w:ffData>
              </w:fldChar>
            </w:r>
            <w:r w:rsidRPr="005F0B59">
              <w:rPr>
                <w:rFonts w:ascii="Arial" w:hAnsi="Arial" w:cs="Arial"/>
                <w:color w:val="auto"/>
                <w:sz w:val="20"/>
              </w:rPr>
              <w:instrText xml:space="preserve"> FORMCHECKBOX </w:instrText>
            </w:r>
            <w:r w:rsidR="001C2185">
              <w:rPr>
                <w:rFonts w:ascii="Arial" w:hAnsi="Arial" w:cs="Arial"/>
                <w:color w:val="auto"/>
                <w:sz w:val="20"/>
              </w:rPr>
            </w:r>
            <w:r w:rsidR="001C2185">
              <w:rPr>
                <w:rFonts w:ascii="Arial" w:hAnsi="Arial" w:cs="Arial"/>
                <w:color w:val="auto"/>
                <w:sz w:val="20"/>
              </w:rPr>
              <w:fldChar w:fldCharType="separate"/>
            </w:r>
            <w:r w:rsidRPr="005F0B59">
              <w:rPr>
                <w:rFonts w:ascii="Arial" w:hAnsi="Arial" w:cs="Arial"/>
                <w:color w:val="auto"/>
                <w:sz w:val="20"/>
              </w:rPr>
              <w:fldChar w:fldCharType="end"/>
            </w:r>
            <w:r w:rsidRPr="005F0B59">
              <w:rPr>
                <w:rFonts w:ascii="Arial" w:hAnsi="Arial" w:cs="Arial"/>
                <w:color w:val="auto"/>
                <w:sz w:val="20"/>
              </w:rPr>
              <w:t xml:space="preserve"> No</w:t>
            </w:r>
          </w:p>
        </w:tc>
        <w:tc>
          <w:tcPr>
            <w:tcW w:w="638" w:type="pct"/>
            <w:shd w:val="clear" w:color="auto" w:fill="auto"/>
            <w:vAlign w:val="center"/>
          </w:tcPr>
          <w:p w14:paraId="1AF8B7F5" w14:textId="77777777" w:rsidR="00223038" w:rsidRPr="005F0B59" w:rsidRDefault="00223038" w:rsidP="00223038">
            <w:pPr>
              <w:widowControl w:val="0"/>
              <w:tabs>
                <w:tab w:val="num" w:pos="697"/>
              </w:tabs>
              <w:ind w:right="88"/>
              <w:rPr>
                <w:rFonts w:ascii="Arial" w:hAnsi="Arial" w:cs="Arial"/>
                <w:color w:val="auto"/>
                <w:sz w:val="20"/>
              </w:rPr>
            </w:pPr>
            <w:r w:rsidRPr="005F0B59">
              <w:rPr>
                <w:rFonts w:ascii="Arial" w:hAnsi="Arial" w:cs="Arial"/>
                <w:color w:val="auto"/>
                <w:sz w:val="20"/>
              </w:rPr>
              <w:fldChar w:fldCharType="begin">
                <w:ffData>
                  <w:name w:val="Check6"/>
                  <w:enabled/>
                  <w:calcOnExit w:val="0"/>
                  <w:checkBox>
                    <w:sizeAuto/>
                    <w:default w:val="0"/>
                  </w:checkBox>
                </w:ffData>
              </w:fldChar>
            </w:r>
            <w:r w:rsidRPr="005F0B59">
              <w:rPr>
                <w:rFonts w:ascii="Arial" w:hAnsi="Arial" w:cs="Arial"/>
                <w:color w:val="auto"/>
                <w:sz w:val="20"/>
              </w:rPr>
              <w:instrText xml:space="preserve"> FORMCHECKBOX </w:instrText>
            </w:r>
            <w:r w:rsidR="001C2185">
              <w:rPr>
                <w:rFonts w:ascii="Arial" w:hAnsi="Arial" w:cs="Arial"/>
                <w:color w:val="auto"/>
                <w:sz w:val="20"/>
              </w:rPr>
            </w:r>
            <w:r w:rsidR="001C2185">
              <w:rPr>
                <w:rFonts w:ascii="Arial" w:hAnsi="Arial" w:cs="Arial"/>
                <w:color w:val="auto"/>
                <w:sz w:val="20"/>
              </w:rPr>
              <w:fldChar w:fldCharType="separate"/>
            </w:r>
            <w:r w:rsidRPr="005F0B59">
              <w:rPr>
                <w:rFonts w:ascii="Arial" w:hAnsi="Arial" w:cs="Arial"/>
                <w:color w:val="auto"/>
                <w:sz w:val="20"/>
              </w:rPr>
              <w:fldChar w:fldCharType="end"/>
            </w:r>
            <w:r w:rsidRPr="005F0B59">
              <w:rPr>
                <w:rFonts w:ascii="Arial" w:hAnsi="Arial" w:cs="Arial"/>
                <w:color w:val="auto"/>
                <w:sz w:val="20"/>
              </w:rPr>
              <w:t xml:space="preserve"> </w:t>
            </w:r>
            <w:r w:rsidRPr="00410A80">
              <w:rPr>
                <w:rFonts w:ascii="Arial" w:hAnsi="Arial" w:cs="Arial"/>
                <w:b/>
                <w:color w:val="auto"/>
                <w:sz w:val="20"/>
              </w:rPr>
              <w:t>N</w:t>
            </w:r>
            <w:r>
              <w:rPr>
                <w:rFonts w:ascii="Arial" w:hAnsi="Arial" w:cs="Arial"/>
                <w:b/>
                <w:color w:val="auto"/>
                <w:sz w:val="20"/>
              </w:rPr>
              <w:t>/A</w:t>
            </w:r>
            <w:r w:rsidRPr="005F0B59">
              <w:rPr>
                <w:rFonts w:ascii="Arial" w:hAnsi="Arial" w:cs="Arial"/>
                <w:color w:val="auto"/>
                <w:sz w:val="20"/>
              </w:rPr>
              <w:t xml:space="preserve"> </w:t>
            </w:r>
          </w:p>
          <w:p w14:paraId="52B5FD88" w14:textId="46C5382F" w:rsidR="00223038" w:rsidRPr="005F0B59" w:rsidRDefault="008D3216" w:rsidP="00223038">
            <w:pPr>
              <w:widowControl w:val="0"/>
              <w:tabs>
                <w:tab w:val="num" w:pos="697"/>
              </w:tabs>
              <w:ind w:right="88"/>
              <w:rPr>
                <w:rFonts w:ascii="Arial" w:hAnsi="Arial" w:cs="Arial"/>
                <w:color w:val="auto"/>
                <w:sz w:val="20"/>
              </w:rPr>
            </w:pPr>
            <w:r>
              <w:rPr>
                <w:rFonts w:ascii="Arial" w:hAnsi="Arial" w:cs="Arial"/>
                <w:color w:val="auto"/>
                <w:sz w:val="20"/>
              </w:rPr>
              <w:fldChar w:fldCharType="begin">
                <w:ffData>
                  <w:name w:val=""/>
                  <w:enabled/>
                  <w:calcOnExit w:val="0"/>
                  <w:checkBox>
                    <w:sizeAuto/>
                    <w:default w:val="1"/>
                  </w:checkBox>
                </w:ffData>
              </w:fldChar>
            </w:r>
            <w:r>
              <w:rPr>
                <w:rFonts w:ascii="Arial" w:hAnsi="Arial" w:cs="Arial"/>
                <w:color w:val="auto"/>
                <w:sz w:val="20"/>
              </w:rPr>
              <w:instrText xml:space="preserve"> FORMCHECKBOX </w:instrText>
            </w:r>
            <w:r w:rsidR="001C2185">
              <w:rPr>
                <w:rFonts w:ascii="Arial" w:hAnsi="Arial" w:cs="Arial"/>
                <w:color w:val="auto"/>
                <w:sz w:val="20"/>
              </w:rPr>
            </w:r>
            <w:r w:rsidR="001C2185">
              <w:rPr>
                <w:rFonts w:ascii="Arial" w:hAnsi="Arial" w:cs="Arial"/>
                <w:color w:val="auto"/>
                <w:sz w:val="20"/>
              </w:rPr>
              <w:fldChar w:fldCharType="separate"/>
            </w:r>
            <w:r>
              <w:rPr>
                <w:rFonts w:ascii="Arial" w:hAnsi="Arial" w:cs="Arial"/>
                <w:color w:val="auto"/>
                <w:sz w:val="20"/>
              </w:rPr>
              <w:fldChar w:fldCharType="end"/>
            </w:r>
            <w:r w:rsidR="00223038" w:rsidRPr="005F0B59">
              <w:rPr>
                <w:rFonts w:ascii="Arial" w:hAnsi="Arial" w:cs="Arial"/>
                <w:color w:val="auto"/>
                <w:sz w:val="20"/>
              </w:rPr>
              <w:t xml:space="preserve"> Yes </w:t>
            </w:r>
          </w:p>
          <w:p w14:paraId="7C9552A3" w14:textId="2ACC27D8" w:rsidR="00223038" w:rsidRPr="005F0B59" w:rsidRDefault="00223038" w:rsidP="00223038">
            <w:pPr>
              <w:ind w:right="216"/>
              <w:rPr>
                <w:rFonts w:ascii="Arial" w:hAnsi="Arial" w:cs="Arial"/>
                <w:color w:val="000000"/>
                <w:sz w:val="20"/>
              </w:rPr>
            </w:pPr>
            <w:r w:rsidRPr="005F0B59">
              <w:rPr>
                <w:rFonts w:ascii="Arial" w:hAnsi="Arial" w:cs="Arial"/>
                <w:color w:val="auto"/>
                <w:sz w:val="20"/>
              </w:rPr>
              <w:fldChar w:fldCharType="begin">
                <w:ffData>
                  <w:name w:val="Check6"/>
                  <w:enabled/>
                  <w:calcOnExit w:val="0"/>
                  <w:checkBox>
                    <w:sizeAuto/>
                    <w:default w:val="0"/>
                  </w:checkBox>
                </w:ffData>
              </w:fldChar>
            </w:r>
            <w:r w:rsidRPr="005F0B59">
              <w:rPr>
                <w:rFonts w:ascii="Arial" w:hAnsi="Arial" w:cs="Arial"/>
                <w:color w:val="auto"/>
                <w:sz w:val="20"/>
              </w:rPr>
              <w:instrText xml:space="preserve"> FORMCHECKBOX </w:instrText>
            </w:r>
            <w:r w:rsidR="001C2185">
              <w:rPr>
                <w:rFonts w:ascii="Arial" w:hAnsi="Arial" w:cs="Arial"/>
                <w:color w:val="auto"/>
                <w:sz w:val="20"/>
              </w:rPr>
            </w:r>
            <w:r w:rsidR="001C2185">
              <w:rPr>
                <w:rFonts w:ascii="Arial" w:hAnsi="Arial" w:cs="Arial"/>
                <w:color w:val="auto"/>
                <w:sz w:val="20"/>
              </w:rPr>
              <w:fldChar w:fldCharType="separate"/>
            </w:r>
            <w:r w:rsidRPr="005F0B59">
              <w:rPr>
                <w:rFonts w:ascii="Arial" w:hAnsi="Arial" w:cs="Arial"/>
                <w:color w:val="auto"/>
                <w:sz w:val="20"/>
              </w:rPr>
              <w:fldChar w:fldCharType="end"/>
            </w:r>
            <w:r w:rsidRPr="005F0B59">
              <w:rPr>
                <w:rFonts w:ascii="Arial" w:hAnsi="Arial" w:cs="Arial"/>
                <w:color w:val="auto"/>
                <w:sz w:val="20"/>
              </w:rPr>
              <w:t xml:space="preserve"> No</w:t>
            </w:r>
          </w:p>
        </w:tc>
        <w:tc>
          <w:tcPr>
            <w:tcW w:w="731" w:type="pct"/>
            <w:shd w:val="clear" w:color="auto" w:fill="auto"/>
            <w:vAlign w:val="center"/>
          </w:tcPr>
          <w:p w14:paraId="5C1F06B4" w14:textId="15C313A5" w:rsidR="00223038" w:rsidRPr="005F0B59" w:rsidRDefault="008D3216" w:rsidP="00223038">
            <w:pPr>
              <w:widowControl w:val="0"/>
              <w:tabs>
                <w:tab w:val="num" w:pos="697"/>
              </w:tabs>
              <w:ind w:right="88"/>
              <w:rPr>
                <w:rFonts w:ascii="Arial" w:hAnsi="Arial" w:cs="Arial"/>
                <w:color w:val="auto"/>
                <w:sz w:val="20"/>
              </w:rPr>
            </w:pPr>
            <w:r>
              <w:rPr>
                <w:rFonts w:ascii="Arial" w:hAnsi="Arial" w:cs="Arial"/>
                <w:color w:val="auto"/>
                <w:sz w:val="20"/>
              </w:rPr>
              <w:fldChar w:fldCharType="begin">
                <w:ffData>
                  <w:name w:val=""/>
                  <w:enabled/>
                  <w:calcOnExit w:val="0"/>
                  <w:checkBox>
                    <w:sizeAuto/>
                    <w:default w:val="1"/>
                  </w:checkBox>
                </w:ffData>
              </w:fldChar>
            </w:r>
            <w:r>
              <w:rPr>
                <w:rFonts w:ascii="Arial" w:hAnsi="Arial" w:cs="Arial"/>
                <w:color w:val="auto"/>
                <w:sz w:val="20"/>
              </w:rPr>
              <w:instrText xml:space="preserve"> FORMCHECKBOX </w:instrText>
            </w:r>
            <w:r w:rsidR="001C2185">
              <w:rPr>
                <w:rFonts w:ascii="Arial" w:hAnsi="Arial" w:cs="Arial"/>
                <w:color w:val="auto"/>
                <w:sz w:val="20"/>
              </w:rPr>
            </w:r>
            <w:r w:rsidR="001C2185">
              <w:rPr>
                <w:rFonts w:ascii="Arial" w:hAnsi="Arial" w:cs="Arial"/>
                <w:color w:val="auto"/>
                <w:sz w:val="20"/>
              </w:rPr>
              <w:fldChar w:fldCharType="separate"/>
            </w:r>
            <w:r>
              <w:rPr>
                <w:rFonts w:ascii="Arial" w:hAnsi="Arial" w:cs="Arial"/>
                <w:color w:val="auto"/>
                <w:sz w:val="20"/>
              </w:rPr>
              <w:fldChar w:fldCharType="end"/>
            </w:r>
            <w:r w:rsidR="00223038" w:rsidRPr="005F0B59">
              <w:rPr>
                <w:rFonts w:ascii="Arial" w:hAnsi="Arial" w:cs="Arial"/>
                <w:color w:val="auto"/>
                <w:sz w:val="20"/>
              </w:rPr>
              <w:t xml:space="preserve"> </w:t>
            </w:r>
            <w:r w:rsidR="00223038" w:rsidRPr="00410A80">
              <w:rPr>
                <w:rFonts w:ascii="Arial" w:hAnsi="Arial" w:cs="Arial"/>
                <w:b/>
                <w:color w:val="auto"/>
                <w:sz w:val="20"/>
              </w:rPr>
              <w:t>N</w:t>
            </w:r>
            <w:r w:rsidR="00223038">
              <w:rPr>
                <w:rFonts w:ascii="Arial" w:hAnsi="Arial" w:cs="Arial"/>
                <w:b/>
                <w:color w:val="auto"/>
                <w:sz w:val="20"/>
              </w:rPr>
              <w:t>/A</w:t>
            </w:r>
            <w:r w:rsidR="00223038" w:rsidRPr="005F0B59">
              <w:rPr>
                <w:rFonts w:ascii="Arial" w:hAnsi="Arial" w:cs="Arial"/>
                <w:color w:val="auto"/>
                <w:sz w:val="20"/>
              </w:rPr>
              <w:t xml:space="preserve"> </w:t>
            </w:r>
          </w:p>
          <w:p w14:paraId="2D5116A9" w14:textId="108FD363" w:rsidR="00223038" w:rsidRPr="005F0B59" w:rsidRDefault="00223038" w:rsidP="00223038">
            <w:pPr>
              <w:widowControl w:val="0"/>
              <w:tabs>
                <w:tab w:val="num" w:pos="697"/>
              </w:tabs>
              <w:ind w:right="88"/>
              <w:rPr>
                <w:rFonts w:ascii="Arial" w:hAnsi="Arial" w:cs="Arial"/>
                <w:color w:val="auto"/>
                <w:sz w:val="20"/>
              </w:rPr>
            </w:pPr>
            <w:r w:rsidRPr="005F0B59">
              <w:rPr>
                <w:rFonts w:ascii="Arial" w:hAnsi="Arial" w:cs="Arial"/>
                <w:color w:val="auto"/>
                <w:sz w:val="20"/>
              </w:rPr>
              <w:fldChar w:fldCharType="begin">
                <w:ffData>
                  <w:name w:val=""/>
                  <w:enabled/>
                  <w:calcOnExit w:val="0"/>
                  <w:checkBox>
                    <w:sizeAuto/>
                    <w:default w:val="0"/>
                  </w:checkBox>
                </w:ffData>
              </w:fldChar>
            </w:r>
            <w:r w:rsidRPr="005F0B59">
              <w:rPr>
                <w:rFonts w:ascii="Arial" w:hAnsi="Arial" w:cs="Arial"/>
                <w:color w:val="auto"/>
                <w:sz w:val="20"/>
              </w:rPr>
              <w:instrText xml:space="preserve"> FORMCHECKBOX </w:instrText>
            </w:r>
            <w:r w:rsidR="001C2185">
              <w:rPr>
                <w:rFonts w:ascii="Arial" w:hAnsi="Arial" w:cs="Arial"/>
                <w:color w:val="auto"/>
                <w:sz w:val="20"/>
              </w:rPr>
            </w:r>
            <w:r w:rsidR="001C2185">
              <w:rPr>
                <w:rFonts w:ascii="Arial" w:hAnsi="Arial" w:cs="Arial"/>
                <w:color w:val="auto"/>
                <w:sz w:val="20"/>
              </w:rPr>
              <w:fldChar w:fldCharType="separate"/>
            </w:r>
            <w:r w:rsidRPr="005F0B59">
              <w:rPr>
                <w:rFonts w:ascii="Arial" w:hAnsi="Arial" w:cs="Arial"/>
                <w:color w:val="auto"/>
                <w:sz w:val="20"/>
              </w:rPr>
              <w:fldChar w:fldCharType="end"/>
            </w:r>
            <w:r w:rsidRPr="005F0B59">
              <w:rPr>
                <w:rFonts w:ascii="Arial" w:hAnsi="Arial" w:cs="Arial"/>
                <w:color w:val="auto"/>
                <w:sz w:val="20"/>
              </w:rPr>
              <w:t xml:space="preserve"> Yes </w:t>
            </w:r>
          </w:p>
          <w:p w14:paraId="22CA24F8" w14:textId="78B9B412" w:rsidR="00223038" w:rsidRPr="005F0B59" w:rsidRDefault="008D3216" w:rsidP="00223038">
            <w:pPr>
              <w:ind w:right="216"/>
              <w:rPr>
                <w:rFonts w:ascii="Arial" w:hAnsi="Arial" w:cs="Arial"/>
                <w:color w:val="000000"/>
                <w:sz w:val="20"/>
              </w:rPr>
            </w:pPr>
            <w:r>
              <w:rPr>
                <w:rFonts w:ascii="Arial" w:hAnsi="Arial" w:cs="Arial"/>
                <w:color w:val="auto"/>
                <w:sz w:val="20"/>
              </w:rPr>
              <w:fldChar w:fldCharType="begin">
                <w:ffData>
                  <w:name w:val=""/>
                  <w:enabled/>
                  <w:calcOnExit w:val="0"/>
                  <w:checkBox>
                    <w:sizeAuto/>
                    <w:default w:val="0"/>
                  </w:checkBox>
                </w:ffData>
              </w:fldChar>
            </w:r>
            <w:r>
              <w:rPr>
                <w:rFonts w:ascii="Arial" w:hAnsi="Arial" w:cs="Arial"/>
                <w:color w:val="auto"/>
                <w:sz w:val="20"/>
              </w:rPr>
              <w:instrText xml:space="preserve"> FORMCHECKBOX </w:instrText>
            </w:r>
            <w:r w:rsidR="001C2185">
              <w:rPr>
                <w:rFonts w:ascii="Arial" w:hAnsi="Arial" w:cs="Arial"/>
                <w:color w:val="auto"/>
                <w:sz w:val="20"/>
              </w:rPr>
            </w:r>
            <w:r w:rsidR="001C2185">
              <w:rPr>
                <w:rFonts w:ascii="Arial" w:hAnsi="Arial" w:cs="Arial"/>
                <w:color w:val="auto"/>
                <w:sz w:val="20"/>
              </w:rPr>
              <w:fldChar w:fldCharType="separate"/>
            </w:r>
            <w:r>
              <w:rPr>
                <w:rFonts w:ascii="Arial" w:hAnsi="Arial" w:cs="Arial"/>
                <w:color w:val="auto"/>
                <w:sz w:val="20"/>
              </w:rPr>
              <w:fldChar w:fldCharType="end"/>
            </w:r>
            <w:r w:rsidR="00223038" w:rsidRPr="005F0B59">
              <w:rPr>
                <w:rFonts w:ascii="Arial" w:hAnsi="Arial" w:cs="Arial"/>
                <w:color w:val="auto"/>
                <w:sz w:val="20"/>
              </w:rPr>
              <w:t xml:space="preserve"> No</w:t>
            </w:r>
          </w:p>
        </w:tc>
        <w:tc>
          <w:tcPr>
            <w:tcW w:w="664" w:type="pct"/>
            <w:shd w:val="clear" w:color="auto" w:fill="auto"/>
            <w:vAlign w:val="center"/>
          </w:tcPr>
          <w:p w14:paraId="78E0C811" w14:textId="23B243A9" w:rsidR="00223038" w:rsidRPr="005F0B59" w:rsidRDefault="008D3216" w:rsidP="00223038">
            <w:pPr>
              <w:widowControl w:val="0"/>
              <w:tabs>
                <w:tab w:val="num" w:pos="697"/>
              </w:tabs>
              <w:ind w:right="88"/>
              <w:rPr>
                <w:rFonts w:ascii="Arial" w:hAnsi="Arial" w:cs="Arial"/>
                <w:color w:val="auto"/>
                <w:sz w:val="20"/>
              </w:rPr>
            </w:pPr>
            <w:r>
              <w:rPr>
                <w:rFonts w:ascii="Arial" w:hAnsi="Arial" w:cs="Arial"/>
                <w:color w:val="auto"/>
                <w:sz w:val="20"/>
              </w:rPr>
              <w:fldChar w:fldCharType="begin">
                <w:ffData>
                  <w:name w:val=""/>
                  <w:enabled/>
                  <w:calcOnExit w:val="0"/>
                  <w:checkBox>
                    <w:sizeAuto/>
                    <w:default w:val="1"/>
                  </w:checkBox>
                </w:ffData>
              </w:fldChar>
            </w:r>
            <w:r>
              <w:rPr>
                <w:rFonts w:ascii="Arial" w:hAnsi="Arial" w:cs="Arial"/>
                <w:color w:val="auto"/>
                <w:sz w:val="20"/>
              </w:rPr>
              <w:instrText xml:space="preserve"> FORMCHECKBOX </w:instrText>
            </w:r>
            <w:r w:rsidR="001C2185">
              <w:rPr>
                <w:rFonts w:ascii="Arial" w:hAnsi="Arial" w:cs="Arial"/>
                <w:color w:val="auto"/>
                <w:sz w:val="20"/>
              </w:rPr>
            </w:r>
            <w:r w:rsidR="001C2185">
              <w:rPr>
                <w:rFonts w:ascii="Arial" w:hAnsi="Arial" w:cs="Arial"/>
                <w:color w:val="auto"/>
                <w:sz w:val="20"/>
              </w:rPr>
              <w:fldChar w:fldCharType="separate"/>
            </w:r>
            <w:r>
              <w:rPr>
                <w:rFonts w:ascii="Arial" w:hAnsi="Arial" w:cs="Arial"/>
                <w:color w:val="auto"/>
                <w:sz w:val="20"/>
              </w:rPr>
              <w:fldChar w:fldCharType="end"/>
            </w:r>
            <w:r w:rsidR="00223038" w:rsidRPr="005F0B59">
              <w:rPr>
                <w:rFonts w:ascii="Arial" w:hAnsi="Arial" w:cs="Arial"/>
                <w:color w:val="auto"/>
                <w:sz w:val="20"/>
              </w:rPr>
              <w:t xml:space="preserve"> </w:t>
            </w:r>
            <w:r w:rsidR="00223038" w:rsidRPr="00410A80">
              <w:rPr>
                <w:rFonts w:ascii="Arial" w:hAnsi="Arial" w:cs="Arial"/>
                <w:b/>
                <w:color w:val="auto"/>
                <w:sz w:val="20"/>
              </w:rPr>
              <w:t>N</w:t>
            </w:r>
            <w:r w:rsidR="00223038">
              <w:rPr>
                <w:rFonts w:ascii="Arial" w:hAnsi="Arial" w:cs="Arial"/>
                <w:b/>
                <w:color w:val="auto"/>
                <w:sz w:val="20"/>
              </w:rPr>
              <w:t>/A</w:t>
            </w:r>
            <w:r w:rsidR="00223038" w:rsidRPr="005F0B59">
              <w:rPr>
                <w:rFonts w:ascii="Arial" w:hAnsi="Arial" w:cs="Arial"/>
                <w:color w:val="auto"/>
                <w:sz w:val="20"/>
              </w:rPr>
              <w:t xml:space="preserve"> </w:t>
            </w:r>
          </w:p>
          <w:p w14:paraId="626831D4" w14:textId="77777777" w:rsidR="00223038" w:rsidRPr="005F0B59" w:rsidRDefault="00223038" w:rsidP="00223038">
            <w:pPr>
              <w:widowControl w:val="0"/>
              <w:tabs>
                <w:tab w:val="num" w:pos="697"/>
              </w:tabs>
              <w:ind w:right="88"/>
              <w:rPr>
                <w:rFonts w:ascii="Arial" w:hAnsi="Arial" w:cs="Arial"/>
                <w:color w:val="auto"/>
                <w:sz w:val="20"/>
              </w:rPr>
            </w:pPr>
            <w:r w:rsidRPr="005F0B59">
              <w:rPr>
                <w:rFonts w:ascii="Arial" w:hAnsi="Arial" w:cs="Arial"/>
                <w:color w:val="auto"/>
                <w:sz w:val="20"/>
              </w:rPr>
              <w:fldChar w:fldCharType="begin">
                <w:ffData>
                  <w:name w:val="Check6"/>
                  <w:enabled/>
                  <w:calcOnExit w:val="0"/>
                  <w:checkBox>
                    <w:sizeAuto/>
                    <w:default w:val="0"/>
                  </w:checkBox>
                </w:ffData>
              </w:fldChar>
            </w:r>
            <w:r w:rsidRPr="005F0B59">
              <w:rPr>
                <w:rFonts w:ascii="Arial" w:hAnsi="Arial" w:cs="Arial"/>
                <w:color w:val="auto"/>
                <w:sz w:val="20"/>
              </w:rPr>
              <w:instrText xml:space="preserve"> FORMCHECKBOX </w:instrText>
            </w:r>
            <w:r w:rsidR="001C2185">
              <w:rPr>
                <w:rFonts w:ascii="Arial" w:hAnsi="Arial" w:cs="Arial"/>
                <w:color w:val="auto"/>
                <w:sz w:val="20"/>
              </w:rPr>
            </w:r>
            <w:r w:rsidR="001C2185">
              <w:rPr>
                <w:rFonts w:ascii="Arial" w:hAnsi="Arial" w:cs="Arial"/>
                <w:color w:val="auto"/>
                <w:sz w:val="20"/>
              </w:rPr>
              <w:fldChar w:fldCharType="separate"/>
            </w:r>
            <w:r w:rsidRPr="005F0B59">
              <w:rPr>
                <w:rFonts w:ascii="Arial" w:hAnsi="Arial" w:cs="Arial"/>
                <w:color w:val="auto"/>
                <w:sz w:val="20"/>
              </w:rPr>
              <w:fldChar w:fldCharType="end"/>
            </w:r>
            <w:r w:rsidRPr="005F0B59">
              <w:rPr>
                <w:rFonts w:ascii="Arial" w:hAnsi="Arial" w:cs="Arial"/>
                <w:color w:val="auto"/>
                <w:sz w:val="20"/>
              </w:rPr>
              <w:t xml:space="preserve"> Yes </w:t>
            </w:r>
          </w:p>
          <w:p w14:paraId="6FD653DD" w14:textId="524C8362" w:rsidR="00223038" w:rsidRPr="005F0B59" w:rsidRDefault="00223038" w:rsidP="00223038">
            <w:pPr>
              <w:ind w:right="68"/>
              <w:rPr>
                <w:rFonts w:ascii="Arial" w:hAnsi="Arial" w:cs="Arial"/>
                <w:color w:val="000000"/>
                <w:sz w:val="20"/>
              </w:rPr>
            </w:pPr>
            <w:r w:rsidRPr="005F0B59">
              <w:rPr>
                <w:rFonts w:ascii="Arial" w:hAnsi="Arial" w:cs="Arial"/>
                <w:color w:val="auto"/>
                <w:sz w:val="20"/>
              </w:rPr>
              <w:fldChar w:fldCharType="begin">
                <w:ffData>
                  <w:name w:val="Check6"/>
                  <w:enabled/>
                  <w:calcOnExit w:val="0"/>
                  <w:checkBox>
                    <w:sizeAuto/>
                    <w:default w:val="0"/>
                  </w:checkBox>
                </w:ffData>
              </w:fldChar>
            </w:r>
            <w:r w:rsidRPr="005F0B59">
              <w:rPr>
                <w:rFonts w:ascii="Arial" w:hAnsi="Arial" w:cs="Arial"/>
                <w:color w:val="auto"/>
                <w:sz w:val="20"/>
              </w:rPr>
              <w:instrText xml:space="preserve"> FORMCHECKBOX </w:instrText>
            </w:r>
            <w:r w:rsidR="001C2185">
              <w:rPr>
                <w:rFonts w:ascii="Arial" w:hAnsi="Arial" w:cs="Arial"/>
                <w:color w:val="auto"/>
                <w:sz w:val="20"/>
              </w:rPr>
            </w:r>
            <w:r w:rsidR="001C2185">
              <w:rPr>
                <w:rFonts w:ascii="Arial" w:hAnsi="Arial" w:cs="Arial"/>
                <w:color w:val="auto"/>
                <w:sz w:val="20"/>
              </w:rPr>
              <w:fldChar w:fldCharType="separate"/>
            </w:r>
            <w:r w:rsidRPr="005F0B59">
              <w:rPr>
                <w:rFonts w:ascii="Arial" w:hAnsi="Arial" w:cs="Arial"/>
                <w:color w:val="auto"/>
                <w:sz w:val="20"/>
              </w:rPr>
              <w:fldChar w:fldCharType="end"/>
            </w:r>
            <w:r w:rsidRPr="005F0B59">
              <w:rPr>
                <w:rFonts w:ascii="Arial" w:hAnsi="Arial" w:cs="Arial"/>
                <w:color w:val="auto"/>
                <w:sz w:val="20"/>
              </w:rPr>
              <w:t xml:space="preserve"> No</w:t>
            </w:r>
          </w:p>
        </w:tc>
      </w:tr>
      <w:tr w:rsidR="00223038" w:rsidRPr="00B52115" w14:paraId="7B8E8B90" w14:textId="77777777" w:rsidTr="00223038">
        <w:trPr>
          <w:trHeight w:val="864"/>
        </w:trPr>
        <w:tc>
          <w:tcPr>
            <w:tcW w:w="415" w:type="pct"/>
            <w:shd w:val="clear" w:color="auto" w:fill="auto"/>
            <w:vAlign w:val="center"/>
          </w:tcPr>
          <w:p w14:paraId="480B5EF3" w14:textId="77777777" w:rsidR="00223038" w:rsidRDefault="00223038" w:rsidP="00223038">
            <w:pPr>
              <w:ind w:right="216"/>
              <w:rPr>
                <w:rFonts w:ascii="Arial" w:hAnsi="Arial" w:cs="Arial"/>
                <w:color w:val="000000"/>
                <w:sz w:val="20"/>
              </w:rPr>
            </w:pPr>
            <w:r>
              <w:rPr>
                <w:rFonts w:ascii="Arial" w:hAnsi="Arial" w:cs="Arial"/>
                <w:color w:val="auto"/>
                <w:sz w:val="20"/>
              </w:rPr>
              <w:t>FS</w:t>
            </w:r>
          </w:p>
        </w:tc>
        <w:tc>
          <w:tcPr>
            <w:tcW w:w="667" w:type="pct"/>
            <w:vAlign w:val="center"/>
          </w:tcPr>
          <w:p w14:paraId="77467E6B" w14:textId="0D3FF464" w:rsidR="00223038" w:rsidRPr="00BD2F32" w:rsidRDefault="008D3216" w:rsidP="00223038">
            <w:pPr>
              <w:ind w:right="95"/>
              <w:rPr>
                <w:rFonts w:ascii="Arial" w:hAnsi="Arial" w:cs="Arial"/>
                <w:color w:val="auto"/>
                <w:sz w:val="20"/>
              </w:rPr>
            </w:pPr>
            <w:r w:rsidRPr="00AB4ACE">
              <w:rPr>
                <w:rFonts w:ascii="Arial" w:hAnsi="Arial" w:cs="Arial"/>
                <w:color w:val="auto"/>
                <w:sz w:val="22"/>
                <w:szCs w:val="22"/>
              </w:rPr>
              <w:t xml:space="preserve">Gregory </w:t>
            </w:r>
            <w:proofErr w:type="spellStart"/>
            <w:r w:rsidRPr="00AB4ACE">
              <w:rPr>
                <w:rFonts w:ascii="Arial" w:hAnsi="Arial" w:cs="Arial"/>
                <w:color w:val="auto"/>
                <w:sz w:val="22"/>
                <w:szCs w:val="22"/>
              </w:rPr>
              <w:t>Scontras</w:t>
            </w:r>
            <w:proofErr w:type="spellEnd"/>
            <w:r w:rsidR="007A4B3F" w:rsidRPr="00AB4ACE">
              <w:rPr>
                <w:rFonts w:ascii="Arial" w:hAnsi="Arial" w:cs="Arial"/>
                <w:color w:val="auto"/>
                <w:sz w:val="22"/>
                <w:szCs w:val="22"/>
              </w:rPr>
              <w:t xml:space="preserve">, </w:t>
            </w:r>
            <w:del w:id="2" w:author="Jacob Kodner" w:date="2020-07-17T14:58:00Z">
              <w:r w:rsidR="007A4B3F" w:rsidRPr="00AB4ACE" w:rsidDel="00D70B5D">
                <w:rPr>
                  <w:rFonts w:ascii="Arial" w:hAnsi="Arial" w:cs="Arial"/>
                  <w:color w:val="auto"/>
                  <w:sz w:val="22"/>
                  <w:szCs w:val="22"/>
                </w:rPr>
                <w:delText xml:space="preserve">Assistant </w:delText>
              </w:r>
            </w:del>
            <w:ins w:id="3" w:author="Jacob Kodner" w:date="2020-07-17T14:58:00Z">
              <w:r w:rsidR="00D70B5D">
                <w:rPr>
                  <w:rFonts w:ascii="Arial" w:hAnsi="Arial" w:cs="Arial"/>
                  <w:color w:val="auto"/>
                  <w:sz w:val="22"/>
                  <w:szCs w:val="22"/>
                </w:rPr>
                <w:t>Associate</w:t>
              </w:r>
              <w:r w:rsidR="00D70B5D" w:rsidRPr="00AB4ACE">
                <w:rPr>
                  <w:rFonts w:ascii="Arial" w:hAnsi="Arial" w:cs="Arial"/>
                  <w:color w:val="auto"/>
                  <w:sz w:val="22"/>
                  <w:szCs w:val="22"/>
                </w:rPr>
                <w:t xml:space="preserve"> </w:t>
              </w:r>
            </w:ins>
            <w:r w:rsidR="007A4B3F" w:rsidRPr="00AB4ACE">
              <w:rPr>
                <w:rFonts w:ascii="Arial" w:hAnsi="Arial" w:cs="Arial"/>
                <w:color w:val="auto"/>
                <w:sz w:val="22"/>
                <w:szCs w:val="22"/>
              </w:rPr>
              <w:t>Professor, Ph.D.</w:t>
            </w:r>
          </w:p>
        </w:tc>
        <w:tc>
          <w:tcPr>
            <w:tcW w:w="875" w:type="pct"/>
            <w:shd w:val="clear" w:color="auto" w:fill="auto"/>
            <w:vAlign w:val="center"/>
          </w:tcPr>
          <w:p w14:paraId="666CCF85" w14:textId="30668F69" w:rsidR="00223038" w:rsidRPr="00AB4ACE" w:rsidRDefault="008D3216" w:rsidP="00223038">
            <w:pPr>
              <w:ind w:right="95"/>
              <w:rPr>
                <w:rFonts w:ascii="Arial" w:hAnsi="Arial" w:cs="Arial"/>
                <w:color w:val="auto"/>
                <w:sz w:val="22"/>
                <w:szCs w:val="22"/>
              </w:rPr>
            </w:pPr>
            <w:r w:rsidRPr="00AB4ACE">
              <w:rPr>
                <w:rFonts w:ascii="Arial" w:hAnsi="Arial" w:cs="Arial"/>
                <w:color w:val="auto"/>
                <w:sz w:val="22"/>
                <w:szCs w:val="22"/>
              </w:rPr>
              <w:t>Faculty (LSCI)</w:t>
            </w:r>
          </w:p>
        </w:tc>
        <w:tc>
          <w:tcPr>
            <w:tcW w:w="444" w:type="pct"/>
            <w:shd w:val="clear" w:color="auto" w:fill="auto"/>
            <w:vAlign w:val="center"/>
          </w:tcPr>
          <w:p w14:paraId="032575BC" w14:textId="77777777" w:rsidR="00223038" w:rsidRPr="005F0B59" w:rsidRDefault="00223038" w:rsidP="00223038">
            <w:pPr>
              <w:widowControl w:val="0"/>
              <w:tabs>
                <w:tab w:val="num" w:pos="697"/>
              </w:tabs>
              <w:ind w:right="88"/>
              <w:rPr>
                <w:rFonts w:ascii="Arial" w:hAnsi="Arial" w:cs="Arial"/>
                <w:color w:val="auto"/>
                <w:sz w:val="20"/>
              </w:rPr>
            </w:pPr>
            <w:r w:rsidRPr="005F0B59">
              <w:rPr>
                <w:rFonts w:ascii="Arial" w:hAnsi="Arial" w:cs="Arial"/>
                <w:color w:val="auto"/>
                <w:sz w:val="20"/>
              </w:rPr>
              <w:fldChar w:fldCharType="begin">
                <w:ffData>
                  <w:name w:val="Check6"/>
                  <w:enabled/>
                  <w:calcOnExit w:val="0"/>
                  <w:checkBox>
                    <w:sizeAuto/>
                    <w:default w:val="0"/>
                  </w:checkBox>
                </w:ffData>
              </w:fldChar>
            </w:r>
            <w:r w:rsidRPr="005F0B59">
              <w:rPr>
                <w:rFonts w:ascii="Arial" w:hAnsi="Arial" w:cs="Arial"/>
                <w:color w:val="auto"/>
                <w:sz w:val="20"/>
              </w:rPr>
              <w:instrText xml:space="preserve"> FORMCHECKBOX </w:instrText>
            </w:r>
            <w:r w:rsidR="001C2185">
              <w:rPr>
                <w:rFonts w:ascii="Arial" w:hAnsi="Arial" w:cs="Arial"/>
                <w:color w:val="auto"/>
                <w:sz w:val="20"/>
              </w:rPr>
            </w:r>
            <w:r w:rsidR="001C2185">
              <w:rPr>
                <w:rFonts w:ascii="Arial" w:hAnsi="Arial" w:cs="Arial"/>
                <w:color w:val="auto"/>
                <w:sz w:val="20"/>
              </w:rPr>
              <w:fldChar w:fldCharType="separate"/>
            </w:r>
            <w:r w:rsidRPr="005F0B59">
              <w:rPr>
                <w:rFonts w:ascii="Arial" w:hAnsi="Arial" w:cs="Arial"/>
                <w:color w:val="auto"/>
                <w:sz w:val="20"/>
              </w:rPr>
              <w:fldChar w:fldCharType="end"/>
            </w:r>
            <w:r w:rsidRPr="005F0B59">
              <w:rPr>
                <w:rFonts w:ascii="Arial" w:hAnsi="Arial" w:cs="Arial"/>
                <w:color w:val="auto"/>
                <w:sz w:val="20"/>
              </w:rPr>
              <w:t xml:space="preserve"> </w:t>
            </w:r>
            <w:r w:rsidRPr="00410A80">
              <w:rPr>
                <w:rFonts w:ascii="Arial" w:hAnsi="Arial" w:cs="Arial"/>
                <w:b/>
                <w:color w:val="auto"/>
                <w:sz w:val="20"/>
              </w:rPr>
              <w:t>N</w:t>
            </w:r>
            <w:r>
              <w:rPr>
                <w:rFonts w:ascii="Arial" w:hAnsi="Arial" w:cs="Arial"/>
                <w:b/>
                <w:color w:val="auto"/>
                <w:sz w:val="20"/>
              </w:rPr>
              <w:t>/A</w:t>
            </w:r>
            <w:r w:rsidRPr="005F0B59">
              <w:rPr>
                <w:rFonts w:ascii="Arial" w:hAnsi="Arial" w:cs="Arial"/>
                <w:color w:val="auto"/>
                <w:sz w:val="20"/>
              </w:rPr>
              <w:t xml:space="preserve"> </w:t>
            </w:r>
          </w:p>
          <w:p w14:paraId="4F225A41" w14:textId="77777777" w:rsidR="00223038" w:rsidRPr="005F0B59" w:rsidRDefault="00223038" w:rsidP="00223038">
            <w:pPr>
              <w:widowControl w:val="0"/>
              <w:tabs>
                <w:tab w:val="num" w:pos="697"/>
              </w:tabs>
              <w:ind w:right="88"/>
              <w:rPr>
                <w:rFonts w:ascii="Arial" w:hAnsi="Arial" w:cs="Arial"/>
                <w:color w:val="auto"/>
                <w:sz w:val="20"/>
              </w:rPr>
            </w:pPr>
            <w:r w:rsidRPr="005F0B59">
              <w:rPr>
                <w:rFonts w:ascii="Arial" w:hAnsi="Arial" w:cs="Arial"/>
                <w:color w:val="auto"/>
                <w:sz w:val="20"/>
              </w:rPr>
              <w:fldChar w:fldCharType="begin">
                <w:ffData>
                  <w:name w:val="Check6"/>
                  <w:enabled/>
                  <w:calcOnExit w:val="0"/>
                  <w:checkBox>
                    <w:sizeAuto/>
                    <w:default w:val="0"/>
                  </w:checkBox>
                </w:ffData>
              </w:fldChar>
            </w:r>
            <w:r w:rsidRPr="005F0B59">
              <w:rPr>
                <w:rFonts w:ascii="Arial" w:hAnsi="Arial" w:cs="Arial"/>
                <w:color w:val="auto"/>
                <w:sz w:val="20"/>
              </w:rPr>
              <w:instrText xml:space="preserve"> FORMCHECKBOX </w:instrText>
            </w:r>
            <w:r w:rsidR="001C2185">
              <w:rPr>
                <w:rFonts w:ascii="Arial" w:hAnsi="Arial" w:cs="Arial"/>
                <w:color w:val="auto"/>
                <w:sz w:val="20"/>
              </w:rPr>
            </w:r>
            <w:r w:rsidR="001C2185">
              <w:rPr>
                <w:rFonts w:ascii="Arial" w:hAnsi="Arial" w:cs="Arial"/>
                <w:color w:val="auto"/>
                <w:sz w:val="20"/>
              </w:rPr>
              <w:fldChar w:fldCharType="separate"/>
            </w:r>
            <w:r w:rsidRPr="005F0B59">
              <w:rPr>
                <w:rFonts w:ascii="Arial" w:hAnsi="Arial" w:cs="Arial"/>
                <w:color w:val="auto"/>
                <w:sz w:val="20"/>
              </w:rPr>
              <w:fldChar w:fldCharType="end"/>
            </w:r>
            <w:r w:rsidRPr="005F0B59">
              <w:rPr>
                <w:rFonts w:ascii="Arial" w:hAnsi="Arial" w:cs="Arial"/>
                <w:color w:val="auto"/>
                <w:sz w:val="20"/>
              </w:rPr>
              <w:t xml:space="preserve"> Yes </w:t>
            </w:r>
          </w:p>
          <w:p w14:paraId="6ACD6A14" w14:textId="12662B37" w:rsidR="00223038" w:rsidRPr="005F0B59" w:rsidRDefault="008D3216" w:rsidP="00223038">
            <w:pPr>
              <w:rPr>
                <w:rFonts w:ascii="Arial" w:hAnsi="Arial" w:cs="Arial"/>
                <w:color w:val="auto"/>
                <w:sz w:val="20"/>
              </w:rPr>
            </w:pPr>
            <w:r>
              <w:rPr>
                <w:rFonts w:ascii="Arial" w:hAnsi="Arial" w:cs="Arial"/>
                <w:color w:val="auto"/>
                <w:sz w:val="20"/>
              </w:rPr>
              <w:fldChar w:fldCharType="begin">
                <w:ffData>
                  <w:name w:val=""/>
                  <w:enabled/>
                  <w:calcOnExit w:val="0"/>
                  <w:checkBox>
                    <w:sizeAuto/>
                    <w:default w:val="1"/>
                  </w:checkBox>
                </w:ffData>
              </w:fldChar>
            </w:r>
            <w:r>
              <w:rPr>
                <w:rFonts w:ascii="Arial" w:hAnsi="Arial" w:cs="Arial"/>
                <w:color w:val="auto"/>
                <w:sz w:val="20"/>
              </w:rPr>
              <w:instrText xml:space="preserve"> FORMCHECKBOX </w:instrText>
            </w:r>
            <w:r w:rsidR="001C2185">
              <w:rPr>
                <w:rFonts w:ascii="Arial" w:hAnsi="Arial" w:cs="Arial"/>
                <w:color w:val="auto"/>
                <w:sz w:val="20"/>
              </w:rPr>
            </w:r>
            <w:r w:rsidR="001C2185">
              <w:rPr>
                <w:rFonts w:ascii="Arial" w:hAnsi="Arial" w:cs="Arial"/>
                <w:color w:val="auto"/>
                <w:sz w:val="20"/>
              </w:rPr>
              <w:fldChar w:fldCharType="separate"/>
            </w:r>
            <w:r>
              <w:rPr>
                <w:rFonts w:ascii="Arial" w:hAnsi="Arial" w:cs="Arial"/>
                <w:color w:val="auto"/>
                <w:sz w:val="20"/>
              </w:rPr>
              <w:fldChar w:fldCharType="end"/>
            </w:r>
            <w:r w:rsidR="00223038" w:rsidRPr="005F0B59">
              <w:rPr>
                <w:rFonts w:ascii="Arial" w:hAnsi="Arial" w:cs="Arial"/>
                <w:color w:val="auto"/>
                <w:sz w:val="20"/>
              </w:rPr>
              <w:t xml:space="preserve"> No</w:t>
            </w:r>
          </w:p>
        </w:tc>
        <w:tc>
          <w:tcPr>
            <w:tcW w:w="566" w:type="pct"/>
            <w:shd w:val="clear" w:color="auto" w:fill="auto"/>
            <w:vAlign w:val="center"/>
          </w:tcPr>
          <w:p w14:paraId="3089B92F" w14:textId="77777777" w:rsidR="00223038" w:rsidRPr="005F0B59" w:rsidRDefault="00223038" w:rsidP="00223038">
            <w:pPr>
              <w:widowControl w:val="0"/>
              <w:tabs>
                <w:tab w:val="num" w:pos="697"/>
              </w:tabs>
              <w:ind w:right="88"/>
              <w:rPr>
                <w:rFonts w:ascii="Arial" w:hAnsi="Arial" w:cs="Arial"/>
                <w:color w:val="auto"/>
                <w:sz w:val="20"/>
              </w:rPr>
            </w:pPr>
            <w:r w:rsidRPr="005F0B59">
              <w:rPr>
                <w:rFonts w:ascii="Arial" w:hAnsi="Arial" w:cs="Arial"/>
                <w:color w:val="auto"/>
                <w:sz w:val="20"/>
              </w:rPr>
              <w:fldChar w:fldCharType="begin">
                <w:ffData>
                  <w:name w:val="Check6"/>
                  <w:enabled/>
                  <w:calcOnExit w:val="0"/>
                  <w:checkBox>
                    <w:sizeAuto/>
                    <w:default w:val="0"/>
                  </w:checkBox>
                </w:ffData>
              </w:fldChar>
            </w:r>
            <w:r w:rsidRPr="005F0B59">
              <w:rPr>
                <w:rFonts w:ascii="Arial" w:hAnsi="Arial" w:cs="Arial"/>
                <w:color w:val="auto"/>
                <w:sz w:val="20"/>
              </w:rPr>
              <w:instrText xml:space="preserve"> FORMCHECKBOX </w:instrText>
            </w:r>
            <w:r w:rsidR="001C2185">
              <w:rPr>
                <w:rFonts w:ascii="Arial" w:hAnsi="Arial" w:cs="Arial"/>
                <w:color w:val="auto"/>
                <w:sz w:val="20"/>
              </w:rPr>
            </w:r>
            <w:r w:rsidR="001C2185">
              <w:rPr>
                <w:rFonts w:ascii="Arial" w:hAnsi="Arial" w:cs="Arial"/>
                <w:color w:val="auto"/>
                <w:sz w:val="20"/>
              </w:rPr>
              <w:fldChar w:fldCharType="separate"/>
            </w:r>
            <w:r w:rsidRPr="005F0B59">
              <w:rPr>
                <w:rFonts w:ascii="Arial" w:hAnsi="Arial" w:cs="Arial"/>
                <w:color w:val="auto"/>
                <w:sz w:val="20"/>
              </w:rPr>
              <w:fldChar w:fldCharType="end"/>
            </w:r>
            <w:r w:rsidRPr="005F0B59">
              <w:rPr>
                <w:rFonts w:ascii="Arial" w:hAnsi="Arial" w:cs="Arial"/>
                <w:color w:val="auto"/>
                <w:sz w:val="20"/>
              </w:rPr>
              <w:t xml:space="preserve"> </w:t>
            </w:r>
            <w:r w:rsidRPr="00410A80">
              <w:rPr>
                <w:rFonts w:ascii="Arial" w:hAnsi="Arial" w:cs="Arial"/>
                <w:b/>
                <w:color w:val="auto"/>
                <w:sz w:val="20"/>
              </w:rPr>
              <w:t>N</w:t>
            </w:r>
            <w:r>
              <w:rPr>
                <w:rFonts w:ascii="Arial" w:hAnsi="Arial" w:cs="Arial"/>
                <w:b/>
                <w:color w:val="auto"/>
                <w:sz w:val="20"/>
              </w:rPr>
              <w:t>/A</w:t>
            </w:r>
            <w:r w:rsidRPr="005F0B59">
              <w:rPr>
                <w:rFonts w:ascii="Arial" w:hAnsi="Arial" w:cs="Arial"/>
                <w:color w:val="auto"/>
                <w:sz w:val="20"/>
              </w:rPr>
              <w:t xml:space="preserve"> </w:t>
            </w:r>
          </w:p>
          <w:p w14:paraId="2E920576" w14:textId="77777777" w:rsidR="00223038" w:rsidRPr="005F0B59" w:rsidRDefault="00223038" w:rsidP="00223038">
            <w:pPr>
              <w:widowControl w:val="0"/>
              <w:tabs>
                <w:tab w:val="num" w:pos="697"/>
              </w:tabs>
              <w:ind w:right="88"/>
              <w:rPr>
                <w:rFonts w:ascii="Arial" w:hAnsi="Arial" w:cs="Arial"/>
                <w:color w:val="auto"/>
                <w:sz w:val="20"/>
              </w:rPr>
            </w:pPr>
            <w:r w:rsidRPr="005F0B59">
              <w:rPr>
                <w:rFonts w:ascii="Arial" w:hAnsi="Arial" w:cs="Arial"/>
                <w:color w:val="auto"/>
                <w:sz w:val="20"/>
              </w:rPr>
              <w:fldChar w:fldCharType="begin">
                <w:ffData>
                  <w:name w:val="Check6"/>
                  <w:enabled/>
                  <w:calcOnExit w:val="0"/>
                  <w:checkBox>
                    <w:sizeAuto/>
                    <w:default w:val="0"/>
                  </w:checkBox>
                </w:ffData>
              </w:fldChar>
            </w:r>
            <w:r w:rsidRPr="005F0B59">
              <w:rPr>
                <w:rFonts w:ascii="Arial" w:hAnsi="Arial" w:cs="Arial"/>
                <w:color w:val="auto"/>
                <w:sz w:val="20"/>
              </w:rPr>
              <w:instrText xml:space="preserve"> FORMCHECKBOX </w:instrText>
            </w:r>
            <w:r w:rsidR="001C2185">
              <w:rPr>
                <w:rFonts w:ascii="Arial" w:hAnsi="Arial" w:cs="Arial"/>
                <w:color w:val="auto"/>
                <w:sz w:val="20"/>
              </w:rPr>
            </w:r>
            <w:r w:rsidR="001C2185">
              <w:rPr>
                <w:rFonts w:ascii="Arial" w:hAnsi="Arial" w:cs="Arial"/>
                <w:color w:val="auto"/>
                <w:sz w:val="20"/>
              </w:rPr>
              <w:fldChar w:fldCharType="separate"/>
            </w:r>
            <w:r w:rsidRPr="005F0B59">
              <w:rPr>
                <w:rFonts w:ascii="Arial" w:hAnsi="Arial" w:cs="Arial"/>
                <w:color w:val="auto"/>
                <w:sz w:val="20"/>
              </w:rPr>
              <w:fldChar w:fldCharType="end"/>
            </w:r>
            <w:r w:rsidRPr="005F0B59">
              <w:rPr>
                <w:rFonts w:ascii="Arial" w:hAnsi="Arial" w:cs="Arial"/>
                <w:color w:val="auto"/>
                <w:sz w:val="20"/>
              </w:rPr>
              <w:t xml:space="preserve"> Yes </w:t>
            </w:r>
          </w:p>
          <w:p w14:paraId="787A34AC" w14:textId="3B1E49DB" w:rsidR="00223038" w:rsidRPr="005F0B59" w:rsidRDefault="008D3216" w:rsidP="00223038">
            <w:pPr>
              <w:ind w:right="216"/>
              <w:rPr>
                <w:rFonts w:ascii="Arial" w:hAnsi="Arial" w:cs="Arial"/>
                <w:color w:val="000000"/>
                <w:sz w:val="20"/>
              </w:rPr>
            </w:pPr>
            <w:r>
              <w:rPr>
                <w:rFonts w:ascii="Arial" w:hAnsi="Arial" w:cs="Arial"/>
                <w:color w:val="auto"/>
                <w:sz w:val="20"/>
              </w:rPr>
              <w:fldChar w:fldCharType="begin">
                <w:ffData>
                  <w:name w:val=""/>
                  <w:enabled/>
                  <w:calcOnExit w:val="0"/>
                  <w:checkBox>
                    <w:sizeAuto/>
                    <w:default w:val="1"/>
                  </w:checkBox>
                </w:ffData>
              </w:fldChar>
            </w:r>
            <w:r>
              <w:rPr>
                <w:rFonts w:ascii="Arial" w:hAnsi="Arial" w:cs="Arial"/>
                <w:color w:val="auto"/>
                <w:sz w:val="20"/>
              </w:rPr>
              <w:instrText xml:space="preserve"> FORMCHECKBOX </w:instrText>
            </w:r>
            <w:r w:rsidR="001C2185">
              <w:rPr>
                <w:rFonts w:ascii="Arial" w:hAnsi="Arial" w:cs="Arial"/>
                <w:color w:val="auto"/>
                <w:sz w:val="20"/>
              </w:rPr>
            </w:r>
            <w:r w:rsidR="001C2185">
              <w:rPr>
                <w:rFonts w:ascii="Arial" w:hAnsi="Arial" w:cs="Arial"/>
                <w:color w:val="auto"/>
                <w:sz w:val="20"/>
              </w:rPr>
              <w:fldChar w:fldCharType="separate"/>
            </w:r>
            <w:r>
              <w:rPr>
                <w:rFonts w:ascii="Arial" w:hAnsi="Arial" w:cs="Arial"/>
                <w:color w:val="auto"/>
                <w:sz w:val="20"/>
              </w:rPr>
              <w:fldChar w:fldCharType="end"/>
            </w:r>
            <w:r w:rsidR="00223038" w:rsidRPr="005F0B59">
              <w:rPr>
                <w:rFonts w:ascii="Arial" w:hAnsi="Arial" w:cs="Arial"/>
                <w:color w:val="auto"/>
                <w:sz w:val="20"/>
              </w:rPr>
              <w:t xml:space="preserve"> No</w:t>
            </w:r>
          </w:p>
        </w:tc>
        <w:tc>
          <w:tcPr>
            <w:tcW w:w="638" w:type="pct"/>
            <w:shd w:val="clear" w:color="auto" w:fill="auto"/>
            <w:vAlign w:val="center"/>
          </w:tcPr>
          <w:p w14:paraId="1A146018" w14:textId="77777777" w:rsidR="00223038" w:rsidRPr="005F0B59" w:rsidRDefault="00223038" w:rsidP="00223038">
            <w:pPr>
              <w:widowControl w:val="0"/>
              <w:tabs>
                <w:tab w:val="num" w:pos="697"/>
              </w:tabs>
              <w:ind w:right="88"/>
              <w:rPr>
                <w:rFonts w:ascii="Arial" w:hAnsi="Arial" w:cs="Arial"/>
                <w:color w:val="auto"/>
                <w:sz w:val="20"/>
              </w:rPr>
            </w:pPr>
            <w:r w:rsidRPr="005F0B59">
              <w:rPr>
                <w:rFonts w:ascii="Arial" w:hAnsi="Arial" w:cs="Arial"/>
                <w:color w:val="auto"/>
                <w:sz w:val="20"/>
              </w:rPr>
              <w:fldChar w:fldCharType="begin">
                <w:ffData>
                  <w:name w:val="Check6"/>
                  <w:enabled/>
                  <w:calcOnExit w:val="0"/>
                  <w:checkBox>
                    <w:sizeAuto/>
                    <w:default w:val="0"/>
                  </w:checkBox>
                </w:ffData>
              </w:fldChar>
            </w:r>
            <w:r w:rsidRPr="005F0B59">
              <w:rPr>
                <w:rFonts w:ascii="Arial" w:hAnsi="Arial" w:cs="Arial"/>
                <w:color w:val="auto"/>
                <w:sz w:val="20"/>
              </w:rPr>
              <w:instrText xml:space="preserve"> FORMCHECKBOX </w:instrText>
            </w:r>
            <w:r w:rsidR="001C2185">
              <w:rPr>
                <w:rFonts w:ascii="Arial" w:hAnsi="Arial" w:cs="Arial"/>
                <w:color w:val="auto"/>
                <w:sz w:val="20"/>
              </w:rPr>
            </w:r>
            <w:r w:rsidR="001C2185">
              <w:rPr>
                <w:rFonts w:ascii="Arial" w:hAnsi="Arial" w:cs="Arial"/>
                <w:color w:val="auto"/>
                <w:sz w:val="20"/>
              </w:rPr>
              <w:fldChar w:fldCharType="separate"/>
            </w:r>
            <w:r w:rsidRPr="005F0B59">
              <w:rPr>
                <w:rFonts w:ascii="Arial" w:hAnsi="Arial" w:cs="Arial"/>
                <w:color w:val="auto"/>
                <w:sz w:val="20"/>
              </w:rPr>
              <w:fldChar w:fldCharType="end"/>
            </w:r>
            <w:r w:rsidRPr="005F0B59">
              <w:rPr>
                <w:rFonts w:ascii="Arial" w:hAnsi="Arial" w:cs="Arial"/>
                <w:color w:val="auto"/>
                <w:sz w:val="20"/>
              </w:rPr>
              <w:t xml:space="preserve"> </w:t>
            </w:r>
            <w:r w:rsidRPr="00410A80">
              <w:rPr>
                <w:rFonts w:ascii="Arial" w:hAnsi="Arial" w:cs="Arial"/>
                <w:b/>
                <w:color w:val="auto"/>
                <w:sz w:val="20"/>
              </w:rPr>
              <w:t>N</w:t>
            </w:r>
            <w:r>
              <w:rPr>
                <w:rFonts w:ascii="Arial" w:hAnsi="Arial" w:cs="Arial"/>
                <w:b/>
                <w:color w:val="auto"/>
                <w:sz w:val="20"/>
              </w:rPr>
              <w:t>/A</w:t>
            </w:r>
            <w:r w:rsidRPr="005F0B59">
              <w:rPr>
                <w:rFonts w:ascii="Arial" w:hAnsi="Arial" w:cs="Arial"/>
                <w:color w:val="auto"/>
                <w:sz w:val="20"/>
              </w:rPr>
              <w:t xml:space="preserve"> </w:t>
            </w:r>
          </w:p>
          <w:p w14:paraId="1AB732A4" w14:textId="77777777" w:rsidR="00223038" w:rsidRPr="005F0B59" w:rsidRDefault="00223038" w:rsidP="00223038">
            <w:pPr>
              <w:widowControl w:val="0"/>
              <w:tabs>
                <w:tab w:val="num" w:pos="697"/>
              </w:tabs>
              <w:ind w:right="88"/>
              <w:rPr>
                <w:rFonts w:ascii="Arial" w:hAnsi="Arial" w:cs="Arial"/>
                <w:color w:val="auto"/>
                <w:sz w:val="20"/>
              </w:rPr>
            </w:pPr>
            <w:r w:rsidRPr="005F0B59">
              <w:rPr>
                <w:rFonts w:ascii="Arial" w:hAnsi="Arial" w:cs="Arial"/>
                <w:color w:val="auto"/>
                <w:sz w:val="20"/>
              </w:rPr>
              <w:fldChar w:fldCharType="begin">
                <w:ffData>
                  <w:name w:val="Check6"/>
                  <w:enabled/>
                  <w:calcOnExit w:val="0"/>
                  <w:checkBox>
                    <w:sizeAuto/>
                    <w:default w:val="0"/>
                  </w:checkBox>
                </w:ffData>
              </w:fldChar>
            </w:r>
            <w:r w:rsidRPr="005F0B59">
              <w:rPr>
                <w:rFonts w:ascii="Arial" w:hAnsi="Arial" w:cs="Arial"/>
                <w:color w:val="auto"/>
                <w:sz w:val="20"/>
              </w:rPr>
              <w:instrText xml:space="preserve"> FORMCHECKBOX </w:instrText>
            </w:r>
            <w:r w:rsidR="001C2185">
              <w:rPr>
                <w:rFonts w:ascii="Arial" w:hAnsi="Arial" w:cs="Arial"/>
                <w:color w:val="auto"/>
                <w:sz w:val="20"/>
              </w:rPr>
            </w:r>
            <w:r w:rsidR="001C2185">
              <w:rPr>
                <w:rFonts w:ascii="Arial" w:hAnsi="Arial" w:cs="Arial"/>
                <w:color w:val="auto"/>
                <w:sz w:val="20"/>
              </w:rPr>
              <w:fldChar w:fldCharType="separate"/>
            </w:r>
            <w:r w:rsidRPr="005F0B59">
              <w:rPr>
                <w:rFonts w:ascii="Arial" w:hAnsi="Arial" w:cs="Arial"/>
                <w:color w:val="auto"/>
                <w:sz w:val="20"/>
              </w:rPr>
              <w:fldChar w:fldCharType="end"/>
            </w:r>
            <w:r w:rsidRPr="005F0B59">
              <w:rPr>
                <w:rFonts w:ascii="Arial" w:hAnsi="Arial" w:cs="Arial"/>
                <w:color w:val="auto"/>
                <w:sz w:val="20"/>
              </w:rPr>
              <w:t xml:space="preserve"> Yes </w:t>
            </w:r>
          </w:p>
          <w:p w14:paraId="380BF837" w14:textId="7EF5C019" w:rsidR="00223038" w:rsidRPr="005F0B59" w:rsidRDefault="008D3216" w:rsidP="00223038">
            <w:pPr>
              <w:ind w:right="216"/>
              <w:rPr>
                <w:rFonts w:ascii="Arial" w:hAnsi="Arial" w:cs="Arial"/>
                <w:color w:val="000000"/>
                <w:sz w:val="20"/>
              </w:rPr>
            </w:pPr>
            <w:r>
              <w:rPr>
                <w:rFonts w:ascii="Arial" w:hAnsi="Arial" w:cs="Arial"/>
                <w:color w:val="auto"/>
                <w:sz w:val="20"/>
              </w:rPr>
              <w:fldChar w:fldCharType="begin">
                <w:ffData>
                  <w:name w:val=""/>
                  <w:enabled/>
                  <w:calcOnExit w:val="0"/>
                  <w:checkBox>
                    <w:sizeAuto/>
                    <w:default w:val="1"/>
                  </w:checkBox>
                </w:ffData>
              </w:fldChar>
            </w:r>
            <w:r>
              <w:rPr>
                <w:rFonts w:ascii="Arial" w:hAnsi="Arial" w:cs="Arial"/>
                <w:color w:val="auto"/>
                <w:sz w:val="20"/>
              </w:rPr>
              <w:instrText xml:space="preserve"> FORMCHECKBOX </w:instrText>
            </w:r>
            <w:r w:rsidR="001C2185">
              <w:rPr>
                <w:rFonts w:ascii="Arial" w:hAnsi="Arial" w:cs="Arial"/>
                <w:color w:val="auto"/>
                <w:sz w:val="20"/>
              </w:rPr>
            </w:r>
            <w:r w:rsidR="001C2185">
              <w:rPr>
                <w:rFonts w:ascii="Arial" w:hAnsi="Arial" w:cs="Arial"/>
                <w:color w:val="auto"/>
                <w:sz w:val="20"/>
              </w:rPr>
              <w:fldChar w:fldCharType="separate"/>
            </w:r>
            <w:r>
              <w:rPr>
                <w:rFonts w:ascii="Arial" w:hAnsi="Arial" w:cs="Arial"/>
                <w:color w:val="auto"/>
                <w:sz w:val="20"/>
              </w:rPr>
              <w:fldChar w:fldCharType="end"/>
            </w:r>
            <w:r w:rsidR="00223038" w:rsidRPr="005F0B59">
              <w:rPr>
                <w:rFonts w:ascii="Arial" w:hAnsi="Arial" w:cs="Arial"/>
                <w:color w:val="auto"/>
                <w:sz w:val="20"/>
              </w:rPr>
              <w:t xml:space="preserve"> No</w:t>
            </w:r>
          </w:p>
        </w:tc>
        <w:tc>
          <w:tcPr>
            <w:tcW w:w="731" w:type="pct"/>
            <w:shd w:val="clear" w:color="auto" w:fill="auto"/>
            <w:vAlign w:val="center"/>
          </w:tcPr>
          <w:p w14:paraId="789AF3BE" w14:textId="1DD2BC16" w:rsidR="00223038" w:rsidRPr="005F0B59" w:rsidRDefault="008D3216" w:rsidP="00223038">
            <w:pPr>
              <w:widowControl w:val="0"/>
              <w:tabs>
                <w:tab w:val="num" w:pos="697"/>
              </w:tabs>
              <w:ind w:right="88"/>
              <w:rPr>
                <w:rFonts w:ascii="Arial" w:hAnsi="Arial" w:cs="Arial"/>
                <w:color w:val="auto"/>
                <w:sz w:val="20"/>
              </w:rPr>
            </w:pPr>
            <w:r>
              <w:rPr>
                <w:rFonts w:ascii="Arial" w:hAnsi="Arial" w:cs="Arial"/>
                <w:color w:val="auto"/>
                <w:sz w:val="20"/>
              </w:rPr>
              <w:fldChar w:fldCharType="begin">
                <w:ffData>
                  <w:name w:val=""/>
                  <w:enabled/>
                  <w:calcOnExit w:val="0"/>
                  <w:checkBox>
                    <w:sizeAuto/>
                    <w:default w:val="1"/>
                  </w:checkBox>
                </w:ffData>
              </w:fldChar>
            </w:r>
            <w:r>
              <w:rPr>
                <w:rFonts w:ascii="Arial" w:hAnsi="Arial" w:cs="Arial"/>
                <w:color w:val="auto"/>
                <w:sz w:val="20"/>
              </w:rPr>
              <w:instrText xml:space="preserve"> FORMCHECKBOX </w:instrText>
            </w:r>
            <w:r w:rsidR="001C2185">
              <w:rPr>
                <w:rFonts w:ascii="Arial" w:hAnsi="Arial" w:cs="Arial"/>
                <w:color w:val="auto"/>
                <w:sz w:val="20"/>
              </w:rPr>
            </w:r>
            <w:r w:rsidR="001C2185">
              <w:rPr>
                <w:rFonts w:ascii="Arial" w:hAnsi="Arial" w:cs="Arial"/>
                <w:color w:val="auto"/>
                <w:sz w:val="20"/>
              </w:rPr>
              <w:fldChar w:fldCharType="separate"/>
            </w:r>
            <w:r>
              <w:rPr>
                <w:rFonts w:ascii="Arial" w:hAnsi="Arial" w:cs="Arial"/>
                <w:color w:val="auto"/>
                <w:sz w:val="20"/>
              </w:rPr>
              <w:fldChar w:fldCharType="end"/>
            </w:r>
            <w:r w:rsidR="00223038" w:rsidRPr="005F0B59">
              <w:rPr>
                <w:rFonts w:ascii="Arial" w:hAnsi="Arial" w:cs="Arial"/>
                <w:color w:val="auto"/>
                <w:sz w:val="20"/>
              </w:rPr>
              <w:t xml:space="preserve"> </w:t>
            </w:r>
            <w:r w:rsidR="00223038" w:rsidRPr="00410A80">
              <w:rPr>
                <w:rFonts w:ascii="Arial" w:hAnsi="Arial" w:cs="Arial"/>
                <w:b/>
                <w:color w:val="auto"/>
                <w:sz w:val="20"/>
              </w:rPr>
              <w:t>N</w:t>
            </w:r>
            <w:r w:rsidR="00223038">
              <w:rPr>
                <w:rFonts w:ascii="Arial" w:hAnsi="Arial" w:cs="Arial"/>
                <w:b/>
                <w:color w:val="auto"/>
                <w:sz w:val="20"/>
              </w:rPr>
              <w:t>/A</w:t>
            </w:r>
            <w:r w:rsidR="00223038" w:rsidRPr="005F0B59">
              <w:rPr>
                <w:rFonts w:ascii="Arial" w:hAnsi="Arial" w:cs="Arial"/>
                <w:color w:val="auto"/>
                <w:sz w:val="20"/>
              </w:rPr>
              <w:t xml:space="preserve"> </w:t>
            </w:r>
          </w:p>
          <w:p w14:paraId="6B85A88C" w14:textId="77777777" w:rsidR="00223038" w:rsidRPr="005F0B59" w:rsidRDefault="00223038" w:rsidP="00223038">
            <w:pPr>
              <w:widowControl w:val="0"/>
              <w:tabs>
                <w:tab w:val="num" w:pos="697"/>
              </w:tabs>
              <w:ind w:right="88"/>
              <w:rPr>
                <w:rFonts w:ascii="Arial" w:hAnsi="Arial" w:cs="Arial"/>
                <w:color w:val="auto"/>
                <w:sz w:val="20"/>
              </w:rPr>
            </w:pPr>
            <w:r w:rsidRPr="005F0B59">
              <w:rPr>
                <w:rFonts w:ascii="Arial" w:hAnsi="Arial" w:cs="Arial"/>
                <w:color w:val="auto"/>
                <w:sz w:val="20"/>
              </w:rPr>
              <w:fldChar w:fldCharType="begin">
                <w:ffData>
                  <w:name w:val="Check6"/>
                  <w:enabled/>
                  <w:calcOnExit w:val="0"/>
                  <w:checkBox>
                    <w:sizeAuto/>
                    <w:default w:val="0"/>
                  </w:checkBox>
                </w:ffData>
              </w:fldChar>
            </w:r>
            <w:r w:rsidRPr="005F0B59">
              <w:rPr>
                <w:rFonts w:ascii="Arial" w:hAnsi="Arial" w:cs="Arial"/>
                <w:color w:val="auto"/>
                <w:sz w:val="20"/>
              </w:rPr>
              <w:instrText xml:space="preserve"> FORMCHECKBOX </w:instrText>
            </w:r>
            <w:r w:rsidR="001C2185">
              <w:rPr>
                <w:rFonts w:ascii="Arial" w:hAnsi="Arial" w:cs="Arial"/>
                <w:color w:val="auto"/>
                <w:sz w:val="20"/>
              </w:rPr>
            </w:r>
            <w:r w:rsidR="001C2185">
              <w:rPr>
                <w:rFonts w:ascii="Arial" w:hAnsi="Arial" w:cs="Arial"/>
                <w:color w:val="auto"/>
                <w:sz w:val="20"/>
              </w:rPr>
              <w:fldChar w:fldCharType="separate"/>
            </w:r>
            <w:r w:rsidRPr="005F0B59">
              <w:rPr>
                <w:rFonts w:ascii="Arial" w:hAnsi="Arial" w:cs="Arial"/>
                <w:color w:val="auto"/>
                <w:sz w:val="20"/>
              </w:rPr>
              <w:fldChar w:fldCharType="end"/>
            </w:r>
            <w:r w:rsidRPr="005F0B59">
              <w:rPr>
                <w:rFonts w:ascii="Arial" w:hAnsi="Arial" w:cs="Arial"/>
                <w:color w:val="auto"/>
                <w:sz w:val="20"/>
              </w:rPr>
              <w:t xml:space="preserve"> Yes </w:t>
            </w:r>
          </w:p>
          <w:p w14:paraId="1110368E" w14:textId="019FEBB0" w:rsidR="00223038" w:rsidRPr="005F0B59" w:rsidRDefault="00223038" w:rsidP="00223038">
            <w:pPr>
              <w:ind w:right="216"/>
              <w:rPr>
                <w:rFonts w:ascii="Arial" w:hAnsi="Arial" w:cs="Arial"/>
                <w:color w:val="000000"/>
                <w:sz w:val="20"/>
              </w:rPr>
            </w:pPr>
            <w:r w:rsidRPr="005F0B59">
              <w:rPr>
                <w:rFonts w:ascii="Arial" w:hAnsi="Arial" w:cs="Arial"/>
                <w:color w:val="auto"/>
                <w:sz w:val="20"/>
              </w:rPr>
              <w:fldChar w:fldCharType="begin">
                <w:ffData>
                  <w:name w:val="Check6"/>
                  <w:enabled/>
                  <w:calcOnExit w:val="0"/>
                  <w:checkBox>
                    <w:sizeAuto/>
                    <w:default w:val="0"/>
                  </w:checkBox>
                </w:ffData>
              </w:fldChar>
            </w:r>
            <w:r w:rsidRPr="005F0B59">
              <w:rPr>
                <w:rFonts w:ascii="Arial" w:hAnsi="Arial" w:cs="Arial"/>
                <w:color w:val="auto"/>
                <w:sz w:val="20"/>
              </w:rPr>
              <w:instrText xml:space="preserve"> FORMCHECKBOX </w:instrText>
            </w:r>
            <w:r w:rsidR="001C2185">
              <w:rPr>
                <w:rFonts w:ascii="Arial" w:hAnsi="Arial" w:cs="Arial"/>
                <w:color w:val="auto"/>
                <w:sz w:val="20"/>
              </w:rPr>
            </w:r>
            <w:r w:rsidR="001C2185">
              <w:rPr>
                <w:rFonts w:ascii="Arial" w:hAnsi="Arial" w:cs="Arial"/>
                <w:color w:val="auto"/>
                <w:sz w:val="20"/>
              </w:rPr>
              <w:fldChar w:fldCharType="separate"/>
            </w:r>
            <w:r w:rsidRPr="005F0B59">
              <w:rPr>
                <w:rFonts w:ascii="Arial" w:hAnsi="Arial" w:cs="Arial"/>
                <w:color w:val="auto"/>
                <w:sz w:val="20"/>
              </w:rPr>
              <w:fldChar w:fldCharType="end"/>
            </w:r>
            <w:r w:rsidRPr="005F0B59">
              <w:rPr>
                <w:rFonts w:ascii="Arial" w:hAnsi="Arial" w:cs="Arial"/>
                <w:color w:val="auto"/>
                <w:sz w:val="20"/>
              </w:rPr>
              <w:t xml:space="preserve"> No</w:t>
            </w:r>
          </w:p>
        </w:tc>
        <w:tc>
          <w:tcPr>
            <w:tcW w:w="664" w:type="pct"/>
            <w:shd w:val="clear" w:color="auto" w:fill="auto"/>
            <w:vAlign w:val="center"/>
          </w:tcPr>
          <w:p w14:paraId="6138CC7D" w14:textId="6839CADE" w:rsidR="00223038" w:rsidRPr="005F0B59" w:rsidRDefault="008D3216" w:rsidP="00223038">
            <w:pPr>
              <w:widowControl w:val="0"/>
              <w:tabs>
                <w:tab w:val="num" w:pos="697"/>
              </w:tabs>
              <w:ind w:right="88"/>
              <w:rPr>
                <w:rFonts w:ascii="Arial" w:hAnsi="Arial" w:cs="Arial"/>
                <w:color w:val="auto"/>
                <w:sz w:val="20"/>
              </w:rPr>
            </w:pPr>
            <w:r>
              <w:rPr>
                <w:rFonts w:ascii="Arial" w:hAnsi="Arial" w:cs="Arial"/>
                <w:color w:val="auto"/>
                <w:sz w:val="20"/>
              </w:rPr>
              <w:fldChar w:fldCharType="begin">
                <w:ffData>
                  <w:name w:val=""/>
                  <w:enabled/>
                  <w:calcOnExit w:val="0"/>
                  <w:checkBox>
                    <w:sizeAuto/>
                    <w:default w:val="1"/>
                  </w:checkBox>
                </w:ffData>
              </w:fldChar>
            </w:r>
            <w:r>
              <w:rPr>
                <w:rFonts w:ascii="Arial" w:hAnsi="Arial" w:cs="Arial"/>
                <w:color w:val="auto"/>
                <w:sz w:val="20"/>
              </w:rPr>
              <w:instrText xml:space="preserve"> FORMCHECKBOX </w:instrText>
            </w:r>
            <w:r w:rsidR="001C2185">
              <w:rPr>
                <w:rFonts w:ascii="Arial" w:hAnsi="Arial" w:cs="Arial"/>
                <w:color w:val="auto"/>
                <w:sz w:val="20"/>
              </w:rPr>
            </w:r>
            <w:r w:rsidR="001C2185">
              <w:rPr>
                <w:rFonts w:ascii="Arial" w:hAnsi="Arial" w:cs="Arial"/>
                <w:color w:val="auto"/>
                <w:sz w:val="20"/>
              </w:rPr>
              <w:fldChar w:fldCharType="separate"/>
            </w:r>
            <w:r>
              <w:rPr>
                <w:rFonts w:ascii="Arial" w:hAnsi="Arial" w:cs="Arial"/>
                <w:color w:val="auto"/>
                <w:sz w:val="20"/>
              </w:rPr>
              <w:fldChar w:fldCharType="end"/>
            </w:r>
            <w:r w:rsidR="00223038" w:rsidRPr="005F0B59">
              <w:rPr>
                <w:rFonts w:ascii="Arial" w:hAnsi="Arial" w:cs="Arial"/>
                <w:color w:val="auto"/>
                <w:sz w:val="20"/>
              </w:rPr>
              <w:t xml:space="preserve"> </w:t>
            </w:r>
            <w:r w:rsidR="00223038" w:rsidRPr="00410A80">
              <w:rPr>
                <w:rFonts w:ascii="Arial" w:hAnsi="Arial" w:cs="Arial"/>
                <w:b/>
                <w:color w:val="auto"/>
                <w:sz w:val="20"/>
              </w:rPr>
              <w:t>N</w:t>
            </w:r>
            <w:r w:rsidR="00223038">
              <w:rPr>
                <w:rFonts w:ascii="Arial" w:hAnsi="Arial" w:cs="Arial"/>
                <w:b/>
                <w:color w:val="auto"/>
                <w:sz w:val="20"/>
              </w:rPr>
              <w:t>/A</w:t>
            </w:r>
            <w:r w:rsidR="00223038" w:rsidRPr="005F0B59">
              <w:rPr>
                <w:rFonts w:ascii="Arial" w:hAnsi="Arial" w:cs="Arial"/>
                <w:color w:val="auto"/>
                <w:sz w:val="20"/>
              </w:rPr>
              <w:t xml:space="preserve"> </w:t>
            </w:r>
          </w:p>
          <w:p w14:paraId="5B09CE8B" w14:textId="77777777" w:rsidR="00223038" w:rsidRPr="005F0B59" w:rsidRDefault="00223038" w:rsidP="00223038">
            <w:pPr>
              <w:widowControl w:val="0"/>
              <w:tabs>
                <w:tab w:val="num" w:pos="697"/>
              </w:tabs>
              <w:ind w:right="88"/>
              <w:rPr>
                <w:rFonts w:ascii="Arial" w:hAnsi="Arial" w:cs="Arial"/>
                <w:color w:val="auto"/>
                <w:sz w:val="20"/>
              </w:rPr>
            </w:pPr>
            <w:r w:rsidRPr="005F0B59">
              <w:rPr>
                <w:rFonts w:ascii="Arial" w:hAnsi="Arial" w:cs="Arial"/>
                <w:color w:val="auto"/>
                <w:sz w:val="20"/>
              </w:rPr>
              <w:fldChar w:fldCharType="begin">
                <w:ffData>
                  <w:name w:val="Check6"/>
                  <w:enabled/>
                  <w:calcOnExit w:val="0"/>
                  <w:checkBox>
                    <w:sizeAuto/>
                    <w:default w:val="0"/>
                  </w:checkBox>
                </w:ffData>
              </w:fldChar>
            </w:r>
            <w:r w:rsidRPr="005F0B59">
              <w:rPr>
                <w:rFonts w:ascii="Arial" w:hAnsi="Arial" w:cs="Arial"/>
                <w:color w:val="auto"/>
                <w:sz w:val="20"/>
              </w:rPr>
              <w:instrText xml:space="preserve"> FORMCHECKBOX </w:instrText>
            </w:r>
            <w:r w:rsidR="001C2185">
              <w:rPr>
                <w:rFonts w:ascii="Arial" w:hAnsi="Arial" w:cs="Arial"/>
                <w:color w:val="auto"/>
                <w:sz w:val="20"/>
              </w:rPr>
            </w:r>
            <w:r w:rsidR="001C2185">
              <w:rPr>
                <w:rFonts w:ascii="Arial" w:hAnsi="Arial" w:cs="Arial"/>
                <w:color w:val="auto"/>
                <w:sz w:val="20"/>
              </w:rPr>
              <w:fldChar w:fldCharType="separate"/>
            </w:r>
            <w:r w:rsidRPr="005F0B59">
              <w:rPr>
                <w:rFonts w:ascii="Arial" w:hAnsi="Arial" w:cs="Arial"/>
                <w:color w:val="auto"/>
                <w:sz w:val="20"/>
              </w:rPr>
              <w:fldChar w:fldCharType="end"/>
            </w:r>
            <w:r w:rsidRPr="005F0B59">
              <w:rPr>
                <w:rFonts w:ascii="Arial" w:hAnsi="Arial" w:cs="Arial"/>
                <w:color w:val="auto"/>
                <w:sz w:val="20"/>
              </w:rPr>
              <w:t xml:space="preserve"> Yes </w:t>
            </w:r>
          </w:p>
          <w:p w14:paraId="7D9C9860" w14:textId="2245A35C" w:rsidR="00223038" w:rsidRPr="005F0B59" w:rsidRDefault="00223038" w:rsidP="00223038">
            <w:pPr>
              <w:ind w:right="68"/>
              <w:rPr>
                <w:rFonts w:ascii="Arial" w:hAnsi="Arial" w:cs="Arial"/>
                <w:color w:val="000000"/>
                <w:sz w:val="20"/>
              </w:rPr>
            </w:pPr>
            <w:r w:rsidRPr="005F0B59">
              <w:rPr>
                <w:rFonts w:ascii="Arial" w:hAnsi="Arial" w:cs="Arial"/>
                <w:color w:val="auto"/>
                <w:sz w:val="20"/>
              </w:rPr>
              <w:fldChar w:fldCharType="begin">
                <w:ffData>
                  <w:name w:val="Check6"/>
                  <w:enabled/>
                  <w:calcOnExit w:val="0"/>
                  <w:checkBox>
                    <w:sizeAuto/>
                    <w:default w:val="0"/>
                  </w:checkBox>
                </w:ffData>
              </w:fldChar>
            </w:r>
            <w:r w:rsidRPr="005F0B59">
              <w:rPr>
                <w:rFonts w:ascii="Arial" w:hAnsi="Arial" w:cs="Arial"/>
                <w:color w:val="auto"/>
                <w:sz w:val="20"/>
              </w:rPr>
              <w:instrText xml:space="preserve"> FORMCHECKBOX </w:instrText>
            </w:r>
            <w:r w:rsidR="001C2185">
              <w:rPr>
                <w:rFonts w:ascii="Arial" w:hAnsi="Arial" w:cs="Arial"/>
                <w:color w:val="auto"/>
                <w:sz w:val="20"/>
              </w:rPr>
            </w:r>
            <w:r w:rsidR="001C2185">
              <w:rPr>
                <w:rFonts w:ascii="Arial" w:hAnsi="Arial" w:cs="Arial"/>
                <w:color w:val="auto"/>
                <w:sz w:val="20"/>
              </w:rPr>
              <w:fldChar w:fldCharType="separate"/>
            </w:r>
            <w:r w:rsidRPr="005F0B59">
              <w:rPr>
                <w:rFonts w:ascii="Arial" w:hAnsi="Arial" w:cs="Arial"/>
                <w:color w:val="auto"/>
                <w:sz w:val="20"/>
              </w:rPr>
              <w:fldChar w:fldCharType="end"/>
            </w:r>
            <w:r w:rsidRPr="005F0B59">
              <w:rPr>
                <w:rFonts w:ascii="Arial" w:hAnsi="Arial" w:cs="Arial"/>
                <w:color w:val="auto"/>
                <w:sz w:val="20"/>
              </w:rPr>
              <w:t xml:space="preserve"> No</w:t>
            </w:r>
          </w:p>
        </w:tc>
      </w:tr>
    </w:tbl>
    <w:p w14:paraId="332AA235" w14:textId="79B8E48B" w:rsidR="00DB5D26" w:rsidRPr="00DB5D26" w:rsidRDefault="00DB5D26">
      <w:pPr>
        <w:ind w:right="216"/>
        <w:rPr>
          <w:rFonts w:ascii="Arial" w:hAnsi="Arial" w:cs="Arial"/>
          <w:color w:val="000000"/>
          <w:sz w:val="22"/>
          <w:szCs w:val="22"/>
        </w:rPr>
      </w:pPr>
    </w:p>
    <w:p w14:paraId="6BCC04CB" w14:textId="77777777" w:rsidR="00341FBB" w:rsidRPr="00DB5D26" w:rsidRDefault="00341FBB" w:rsidP="009C58FE">
      <w:pPr>
        <w:pStyle w:val="ListParagraph"/>
        <w:numPr>
          <w:ilvl w:val="0"/>
          <w:numId w:val="6"/>
        </w:numPr>
        <w:ind w:right="216"/>
        <w:rPr>
          <w:rFonts w:ascii="Arial" w:hAnsi="Arial" w:cs="Arial"/>
          <w:b/>
          <w:color w:val="000000"/>
          <w:sz w:val="22"/>
        </w:rPr>
      </w:pPr>
      <w:r w:rsidRPr="00DB5D26">
        <w:rPr>
          <w:rFonts w:ascii="Arial" w:hAnsi="Arial" w:cs="Arial"/>
          <w:b/>
          <w:color w:val="000000"/>
          <w:sz w:val="22"/>
        </w:rPr>
        <w:t xml:space="preserve">Training of Personnel  </w:t>
      </w:r>
    </w:p>
    <w:p w14:paraId="0CE0C923" w14:textId="77777777" w:rsidR="00341FBB" w:rsidRPr="00F3277A" w:rsidRDefault="00341FBB" w:rsidP="00341FBB">
      <w:pPr>
        <w:pStyle w:val="ListParagraph"/>
        <w:ind w:left="360" w:right="216"/>
        <w:rPr>
          <w:rFonts w:ascii="Arial" w:hAnsi="Arial" w:cs="Arial"/>
          <w:b/>
          <w:color w:val="000000"/>
          <w:sz w:val="8"/>
          <w:szCs w:val="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0"/>
      </w:tblGrid>
      <w:tr w:rsidR="00341FBB" w:rsidRPr="00DB5D26" w14:paraId="447A6B03" w14:textId="77777777" w:rsidTr="00DA67AD">
        <w:trPr>
          <w:trHeight w:val="1296"/>
        </w:trPr>
        <w:tc>
          <w:tcPr>
            <w:tcW w:w="5000" w:type="pct"/>
            <w:shd w:val="clear" w:color="auto" w:fill="DBE5F1" w:themeFill="accent1" w:themeFillTint="33"/>
            <w:vAlign w:val="center"/>
          </w:tcPr>
          <w:p w14:paraId="224B25C5" w14:textId="77777777" w:rsidR="00341FBB" w:rsidRPr="00DB5D26" w:rsidRDefault="00341FBB" w:rsidP="009C58FE">
            <w:pPr>
              <w:pStyle w:val="ListParagraph"/>
              <w:numPr>
                <w:ilvl w:val="0"/>
                <w:numId w:val="9"/>
              </w:numPr>
              <w:ind w:left="337" w:right="216"/>
              <w:rPr>
                <w:rFonts w:ascii="Arial" w:hAnsi="Arial" w:cs="Arial"/>
                <w:b/>
                <w:bCs/>
                <w:i/>
                <w:color w:val="FF0000"/>
                <w:sz w:val="22"/>
                <w:szCs w:val="22"/>
              </w:rPr>
            </w:pPr>
            <w:r w:rsidRPr="00DB5D26">
              <w:rPr>
                <w:rFonts w:ascii="Arial" w:hAnsi="Arial" w:cs="Arial"/>
                <w:bCs/>
                <w:color w:val="auto"/>
                <w:sz w:val="22"/>
                <w:szCs w:val="22"/>
              </w:rPr>
              <w:t xml:space="preserve">Describe the training plan that will be provided to your study team members.  </w:t>
            </w:r>
            <w:r w:rsidR="00F43CD9" w:rsidRPr="00DB5D26">
              <w:rPr>
                <w:rFonts w:ascii="Arial" w:hAnsi="Arial" w:cs="Arial"/>
                <w:bCs/>
                <w:color w:val="auto"/>
                <w:sz w:val="22"/>
                <w:szCs w:val="22"/>
              </w:rPr>
              <w:t xml:space="preserve">Who will provide the training, what will be </w:t>
            </w:r>
            <w:r w:rsidR="003860A0" w:rsidRPr="00DB5D26">
              <w:rPr>
                <w:rFonts w:ascii="Arial" w:hAnsi="Arial" w:cs="Arial"/>
                <w:bCs/>
                <w:color w:val="auto"/>
                <w:sz w:val="22"/>
                <w:szCs w:val="22"/>
              </w:rPr>
              <w:t>included</w:t>
            </w:r>
            <w:r w:rsidR="008F0602" w:rsidRPr="00DB5D26">
              <w:rPr>
                <w:rFonts w:ascii="Arial" w:hAnsi="Arial" w:cs="Arial"/>
                <w:bCs/>
                <w:color w:val="auto"/>
                <w:sz w:val="22"/>
                <w:szCs w:val="22"/>
              </w:rPr>
              <w:t xml:space="preserve"> in the training</w:t>
            </w:r>
            <w:r w:rsidR="00F43CD9" w:rsidRPr="00DB5D26">
              <w:rPr>
                <w:rFonts w:ascii="Arial" w:hAnsi="Arial" w:cs="Arial"/>
                <w:bCs/>
                <w:color w:val="auto"/>
                <w:sz w:val="22"/>
                <w:szCs w:val="22"/>
              </w:rPr>
              <w:t>, how will their level of knowledge be assessed to ensure they are ready</w:t>
            </w:r>
            <w:r w:rsidR="00A314EB" w:rsidRPr="00DB5D26">
              <w:rPr>
                <w:rFonts w:ascii="Arial" w:hAnsi="Arial" w:cs="Arial"/>
                <w:bCs/>
                <w:color w:val="auto"/>
                <w:sz w:val="22"/>
                <w:szCs w:val="22"/>
              </w:rPr>
              <w:t xml:space="preserve"> to perform the</w:t>
            </w:r>
            <w:r w:rsidR="0084635D" w:rsidRPr="00DB5D26">
              <w:rPr>
                <w:rFonts w:ascii="Arial" w:hAnsi="Arial" w:cs="Arial"/>
                <w:bCs/>
                <w:color w:val="auto"/>
                <w:sz w:val="22"/>
                <w:szCs w:val="22"/>
              </w:rPr>
              <w:t xml:space="preserve">ir </w:t>
            </w:r>
            <w:r w:rsidR="00A314EB" w:rsidRPr="00DB5D26">
              <w:rPr>
                <w:rFonts w:ascii="Arial" w:hAnsi="Arial" w:cs="Arial"/>
                <w:bCs/>
                <w:color w:val="auto"/>
                <w:sz w:val="22"/>
                <w:szCs w:val="22"/>
              </w:rPr>
              <w:t>assigned</w:t>
            </w:r>
            <w:r w:rsidR="0084635D" w:rsidRPr="00DB5D26">
              <w:rPr>
                <w:rFonts w:ascii="Arial" w:hAnsi="Arial" w:cs="Arial"/>
                <w:bCs/>
                <w:color w:val="auto"/>
                <w:sz w:val="22"/>
                <w:szCs w:val="22"/>
              </w:rPr>
              <w:t xml:space="preserve"> duties</w:t>
            </w:r>
            <w:r w:rsidR="00F43CD9" w:rsidRPr="00DB5D26">
              <w:rPr>
                <w:rFonts w:ascii="Arial" w:hAnsi="Arial" w:cs="Arial"/>
                <w:bCs/>
                <w:color w:val="auto"/>
                <w:sz w:val="22"/>
                <w:szCs w:val="22"/>
              </w:rPr>
              <w:t>, and who will provide on</w:t>
            </w:r>
            <w:r w:rsidR="00F45210" w:rsidRPr="00DB5D26">
              <w:rPr>
                <w:rFonts w:ascii="Arial" w:hAnsi="Arial" w:cs="Arial"/>
                <w:bCs/>
                <w:color w:val="auto"/>
                <w:sz w:val="22"/>
                <w:szCs w:val="22"/>
              </w:rPr>
              <w:t>g</w:t>
            </w:r>
            <w:r w:rsidR="00F43CD9" w:rsidRPr="00DB5D26">
              <w:rPr>
                <w:rFonts w:ascii="Arial" w:hAnsi="Arial" w:cs="Arial"/>
                <w:bCs/>
                <w:color w:val="auto"/>
                <w:sz w:val="22"/>
                <w:szCs w:val="22"/>
              </w:rPr>
              <w:t xml:space="preserve">oing </w:t>
            </w:r>
            <w:proofErr w:type="gramStart"/>
            <w:r w:rsidR="00F43CD9" w:rsidRPr="00DB5D26">
              <w:rPr>
                <w:rFonts w:ascii="Arial" w:hAnsi="Arial" w:cs="Arial"/>
                <w:bCs/>
                <w:color w:val="auto"/>
                <w:sz w:val="22"/>
                <w:szCs w:val="22"/>
              </w:rPr>
              <w:t>oversight</w:t>
            </w:r>
            <w:r w:rsidR="003860A0" w:rsidRPr="00DB5D26">
              <w:rPr>
                <w:rFonts w:ascii="Arial" w:hAnsi="Arial" w:cs="Arial"/>
                <w:bCs/>
                <w:color w:val="auto"/>
                <w:sz w:val="22"/>
                <w:szCs w:val="22"/>
              </w:rPr>
              <w:t>.</w:t>
            </w:r>
            <w:proofErr w:type="gramEnd"/>
            <w:r w:rsidR="003860A0" w:rsidRPr="00DB5D26">
              <w:rPr>
                <w:rFonts w:ascii="Arial" w:hAnsi="Arial" w:cs="Arial"/>
                <w:bCs/>
                <w:color w:val="auto"/>
                <w:sz w:val="22"/>
                <w:szCs w:val="22"/>
              </w:rPr>
              <w:t xml:space="preserve">  </w:t>
            </w:r>
          </w:p>
          <w:p w14:paraId="40883588" w14:textId="74EF0A08" w:rsidR="00341FBB" w:rsidRPr="00DA67AD" w:rsidRDefault="00C62B6A" w:rsidP="009C58FE">
            <w:pPr>
              <w:pStyle w:val="ListParagraph"/>
              <w:numPr>
                <w:ilvl w:val="0"/>
                <w:numId w:val="9"/>
              </w:numPr>
              <w:ind w:left="337" w:right="216"/>
              <w:rPr>
                <w:rFonts w:ascii="Arial" w:hAnsi="Arial" w:cs="Arial"/>
                <w:b/>
                <w:bCs/>
                <w:i/>
                <w:color w:val="FF0000"/>
                <w:sz w:val="22"/>
                <w:szCs w:val="22"/>
              </w:rPr>
            </w:pPr>
            <w:r w:rsidRPr="00DB5D26">
              <w:rPr>
                <w:rFonts w:ascii="Arial" w:hAnsi="Arial" w:cs="Arial"/>
                <w:bCs/>
                <w:color w:val="auto"/>
                <w:sz w:val="22"/>
                <w:szCs w:val="22"/>
              </w:rPr>
              <w:t xml:space="preserve">Please identify who will </w:t>
            </w:r>
            <w:r w:rsidR="007E5E03" w:rsidRPr="00DB5D26">
              <w:rPr>
                <w:rFonts w:ascii="Arial" w:hAnsi="Arial" w:cs="Arial"/>
                <w:bCs/>
                <w:color w:val="auto"/>
                <w:sz w:val="22"/>
                <w:szCs w:val="22"/>
              </w:rPr>
              <w:t>interact</w:t>
            </w:r>
            <w:r w:rsidRPr="00DB5D26">
              <w:rPr>
                <w:rFonts w:ascii="Arial" w:hAnsi="Arial" w:cs="Arial"/>
                <w:bCs/>
                <w:color w:val="auto"/>
                <w:sz w:val="22"/>
                <w:szCs w:val="22"/>
              </w:rPr>
              <w:t xml:space="preserve"> with non-English speaking participants, if applicable.</w:t>
            </w:r>
          </w:p>
        </w:tc>
      </w:tr>
      <w:tr w:rsidR="00341FBB" w:rsidRPr="00DB5D26" w14:paraId="1BF122DA" w14:textId="77777777" w:rsidTr="00DA67AD">
        <w:tblPrEx>
          <w:tblCellMar>
            <w:left w:w="115" w:type="dxa"/>
            <w:right w:w="115" w:type="dxa"/>
          </w:tblCellMar>
        </w:tblPrEx>
        <w:tc>
          <w:tcPr>
            <w:tcW w:w="5000" w:type="pct"/>
          </w:tcPr>
          <w:p w14:paraId="27682C4E" w14:textId="77777777" w:rsidR="00341FBB" w:rsidRPr="00DB5D26" w:rsidRDefault="00341FBB" w:rsidP="00206D93">
            <w:pPr>
              <w:ind w:right="216"/>
              <w:rPr>
                <w:rFonts w:ascii="Arial" w:hAnsi="Arial" w:cs="Arial"/>
                <w:color w:val="auto"/>
                <w:sz w:val="22"/>
                <w:szCs w:val="22"/>
              </w:rPr>
            </w:pPr>
          </w:p>
          <w:p w14:paraId="62787A7C" w14:textId="5C4D55D6" w:rsidR="007810A4" w:rsidRPr="00AB4ACE" w:rsidRDefault="008D3216" w:rsidP="00206D93">
            <w:pPr>
              <w:ind w:right="216"/>
              <w:rPr>
                <w:rFonts w:ascii="Arial" w:hAnsi="Arial" w:cs="Arial"/>
                <w:color w:val="auto"/>
                <w:sz w:val="22"/>
                <w:szCs w:val="22"/>
              </w:rPr>
            </w:pPr>
            <w:r w:rsidRPr="00AB4ACE">
              <w:rPr>
                <w:rFonts w:ascii="Arial" w:hAnsi="Arial" w:cs="Arial"/>
                <w:color w:val="auto"/>
                <w:sz w:val="22"/>
                <w:szCs w:val="22"/>
              </w:rPr>
              <w:t xml:space="preserve">The Lead Researcher has completed the CITI Training (Social/Behavioral Investigators). The Lead Researcher will be interacting with non-English speaking participants. The Faculty Mentor has </w:t>
            </w:r>
            <w:r w:rsidR="007A4B3F" w:rsidRPr="00AB4ACE">
              <w:rPr>
                <w:rFonts w:ascii="Arial" w:hAnsi="Arial" w:cs="Arial"/>
                <w:color w:val="auto"/>
                <w:sz w:val="22"/>
                <w:szCs w:val="22"/>
              </w:rPr>
              <w:t xml:space="preserve">completed the CITI training and has </w:t>
            </w:r>
            <w:r w:rsidRPr="00AB4ACE">
              <w:rPr>
                <w:rFonts w:ascii="Arial" w:hAnsi="Arial" w:cs="Arial"/>
                <w:color w:val="auto"/>
                <w:sz w:val="22"/>
                <w:szCs w:val="22"/>
              </w:rPr>
              <w:t>a Ph.D. in Linguistics.</w:t>
            </w:r>
          </w:p>
          <w:p w14:paraId="6B2F9843" w14:textId="77777777" w:rsidR="00341FBB" w:rsidRPr="00DB5D26" w:rsidRDefault="00341FBB" w:rsidP="00206D93">
            <w:pPr>
              <w:ind w:right="216"/>
              <w:rPr>
                <w:rFonts w:ascii="Arial" w:hAnsi="Arial" w:cs="Arial"/>
                <w:color w:val="000000"/>
                <w:sz w:val="22"/>
                <w:szCs w:val="22"/>
              </w:rPr>
            </w:pPr>
          </w:p>
        </w:tc>
      </w:tr>
    </w:tbl>
    <w:p w14:paraId="0ABE7343" w14:textId="77777777" w:rsidR="00341FBB" w:rsidRPr="00DB5D26" w:rsidRDefault="00341FBB">
      <w:pPr>
        <w:ind w:right="216"/>
        <w:rPr>
          <w:rFonts w:ascii="Arial" w:hAnsi="Arial" w:cs="Arial"/>
          <w:color w:val="000000"/>
          <w:sz w:val="22"/>
          <w:szCs w:val="22"/>
        </w:rPr>
      </w:pPr>
    </w:p>
    <w:p w14:paraId="47589A8B" w14:textId="720A881E" w:rsidR="00773083" w:rsidRPr="00DB5D26" w:rsidRDefault="00773083" w:rsidP="00773083">
      <w:pPr>
        <w:ind w:right="216"/>
        <w:rPr>
          <w:rFonts w:ascii="Arial" w:hAnsi="Arial" w:cs="Arial"/>
          <w:b/>
          <w:color w:val="auto"/>
          <w:sz w:val="22"/>
          <w:szCs w:val="22"/>
        </w:rPr>
      </w:pPr>
      <w:r w:rsidRPr="00DB5D26">
        <w:rPr>
          <w:rFonts w:ascii="Arial" w:hAnsi="Arial" w:cs="Arial"/>
          <w:b/>
          <w:color w:val="auto"/>
          <w:sz w:val="22"/>
          <w:szCs w:val="22"/>
          <w:u w:val="single"/>
        </w:rPr>
        <w:t>SECTION 3</w:t>
      </w:r>
      <w:r w:rsidRPr="00DB5D26">
        <w:rPr>
          <w:rFonts w:ascii="Arial" w:hAnsi="Arial" w:cs="Arial"/>
          <w:b/>
          <w:color w:val="auto"/>
          <w:sz w:val="22"/>
          <w:szCs w:val="22"/>
        </w:rPr>
        <w:t xml:space="preserve">: </w:t>
      </w:r>
      <w:r w:rsidR="00F3277A" w:rsidRPr="00914DCF">
        <w:rPr>
          <w:rFonts w:ascii="Arial" w:hAnsi="Arial" w:cs="Arial"/>
          <w:b/>
          <w:color w:val="auto"/>
          <w:sz w:val="22"/>
          <w:szCs w:val="22"/>
        </w:rPr>
        <w:t>SUBJECT POPULATION(S) (INDIVIDUALS/RECORDS/</w:t>
      </w:r>
      <w:r w:rsidR="00F3277A">
        <w:rPr>
          <w:rFonts w:ascii="Arial" w:hAnsi="Arial" w:cs="Arial"/>
          <w:b/>
          <w:color w:val="auto"/>
          <w:sz w:val="22"/>
          <w:szCs w:val="22"/>
        </w:rPr>
        <w:t>BIO</w:t>
      </w:r>
      <w:r w:rsidR="00F3277A" w:rsidRPr="00914DCF">
        <w:rPr>
          <w:rFonts w:ascii="Arial" w:hAnsi="Arial" w:cs="Arial"/>
          <w:b/>
          <w:color w:val="auto"/>
          <w:sz w:val="22"/>
          <w:szCs w:val="22"/>
        </w:rPr>
        <w:t>SPECIMENS)</w:t>
      </w:r>
    </w:p>
    <w:p w14:paraId="2D2DB218" w14:textId="77777777" w:rsidR="00854148" w:rsidRPr="00DB5D26" w:rsidRDefault="00854148" w:rsidP="00854148">
      <w:pPr>
        <w:spacing w:line="276" w:lineRule="auto"/>
        <w:ind w:right="216"/>
        <w:rPr>
          <w:rFonts w:ascii="Arial" w:hAnsi="Arial" w:cs="Arial"/>
          <w:b/>
          <w:color w:val="auto"/>
          <w:sz w:val="22"/>
          <w:szCs w:val="22"/>
        </w:rPr>
      </w:pPr>
    </w:p>
    <w:p w14:paraId="4D161643" w14:textId="5A02F259" w:rsidR="006077D0" w:rsidRPr="00DB5D26" w:rsidRDefault="0084635D" w:rsidP="009C58FE">
      <w:pPr>
        <w:pStyle w:val="ListParagraph"/>
        <w:numPr>
          <w:ilvl w:val="0"/>
          <w:numId w:val="13"/>
        </w:numPr>
        <w:ind w:right="216"/>
        <w:rPr>
          <w:rFonts w:ascii="Arial" w:hAnsi="Arial" w:cs="Arial"/>
          <w:b/>
          <w:color w:val="auto"/>
          <w:sz w:val="22"/>
          <w:szCs w:val="22"/>
        </w:rPr>
      </w:pPr>
      <w:r w:rsidRPr="00DB5D26">
        <w:rPr>
          <w:rFonts w:ascii="Arial" w:hAnsi="Arial" w:cs="Arial"/>
          <w:b/>
          <w:color w:val="auto"/>
          <w:sz w:val="22"/>
          <w:szCs w:val="22"/>
        </w:rPr>
        <w:t>Indiv</w:t>
      </w:r>
      <w:r w:rsidR="00B867BD" w:rsidRPr="00DB5D26">
        <w:rPr>
          <w:rFonts w:ascii="Arial" w:hAnsi="Arial" w:cs="Arial"/>
          <w:b/>
          <w:color w:val="auto"/>
          <w:sz w:val="22"/>
          <w:szCs w:val="22"/>
        </w:rPr>
        <w:t>i</w:t>
      </w:r>
      <w:r w:rsidRPr="00DB5D26">
        <w:rPr>
          <w:rFonts w:ascii="Arial" w:hAnsi="Arial" w:cs="Arial"/>
          <w:b/>
          <w:color w:val="auto"/>
          <w:sz w:val="22"/>
          <w:szCs w:val="22"/>
        </w:rPr>
        <w:t>duals</w:t>
      </w:r>
      <w:r w:rsidR="006077D0" w:rsidRPr="00DB5D26">
        <w:rPr>
          <w:rFonts w:ascii="Arial" w:hAnsi="Arial" w:cs="Arial"/>
          <w:b/>
          <w:color w:val="auto"/>
          <w:sz w:val="22"/>
          <w:szCs w:val="22"/>
        </w:rPr>
        <w:t xml:space="preserve"> </w:t>
      </w:r>
      <w:proofErr w:type="gramStart"/>
      <w:r w:rsidR="006077D0" w:rsidRPr="00DB5D26">
        <w:rPr>
          <w:rFonts w:ascii="Arial" w:hAnsi="Arial" w:cs="Arial"/>
          <w:b/>
          <w:color w:val="auto"/>
          <w:sz w:val="22"/>
          <w:szCs w:val="22"/>
        </w:rPr>
        <w:t>To</w:t>
      </w:r>
      <w:proofErr w:type="gramEnd"/>
      <w:r w:rsidR="006077D0" w:rsidRPr="00DB5D26">
        <w:rPr>
          <w:rFonts w:ascii="Arial" w:hAnsi="Arial" w:cs="Arial"/>
          <w:b/>
          <w:color w:val="auto"/>
          <w:sz w:val="22"/>
          <w:szCs w:val="22"/>
        </w:rPr>
        <w:t xml:space="preserve"> Be Enrolled on this UCI protocol (Persons/Records</w:t>
      </w:r>
      <w:r w:rsidR="00F3277A">
        <w:rPr>
          <w:rFonts w:ascii="Arial" w:hAnsi="Arial" w:cs="Arial"/>
          <w:b/>
          <w:color w:val="auto"/>
          <w:sz w:val="22"/>
          <w:szCs w:val="22"/>
        </w:rPr>
        <w:t>/Biospecimens</w:t>
      </w:r>
      <w:r w:rsidR="006077D0" w:rsidRPr="00DB5D26">
        <w:rPr>
          <w:rFonts w:ascii="Arial" w:hAnsi="Arial" w:cs="Arial"/>
          <w:b/>
          <w:color w:val="auto"/>
          <w:sz w:val="22"/>
          <w:szCs w:val="22"/>
        </w:rPr>
        <w:t>)</w:t>
      </w:r>
    </w:p>
    <w:p w14:paraId="6360F67C" w14:textId="77777777" w:rsidR="003B74CD" w:rsidRPr="00F3277A" w:rsidRDefault="003B74CD" w:rsidP="003B74CD">
      <w:pPr>
        <w:pStyle w:val="ListParagraph"/>
        <w:ind w:left="360" w:right="216"/>
        <w:rPr>
          <w:rFonts w:ascii="Arial" w:hAnsi="Arial" w:cs="Arial"/>
          <w:b/>
          <w:color w:val="auto"/>
          <w:sz w:val="8"/>
          <w:szCs w:val="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3709"/>
        <w:gridCol w:w="2428"/>
        <w:gridCol w:w="2469"/>
        <w:gridCol w:w="2184"/>
      </w:tblGrid>
      <w:tr w:rsidR="006077D0" w:rsidRPr="00DB5D26" w14:paraId="09787D74" w14:textId="77777777" w:rsidTr="00DA67AD">
        <w:trPr>
          <w:trHeight w:val="1296"/>
        </w:trPr>
        <w:tc>
          <w:tcPr>
            <w:tcW w:w="5000" w:type="pct"/>
            <w:gridSpan w:val="4"/>
            <w:shd w:val="clear" w:color="auto" w:fill="DBE5F1"/>
            <w:vAlign w:val="center"/>
          </w:tcPr>
          <w:p w14:paraId="19DCCD57" w14:textId="77777777" w:rsidR="006077D0" w:rsidRPr="00DB5D26" w:rsidRDefault="006077D0" w:rsidP="009C58FE">
            <w:pPr>
              <w:numPr>
                <w:ilvl w:val="0"/>
                <w:numId w:val="5"/>
              </w:numPr>
              <w:tabs>
                <w:tab w:val="clear" w:pos="4305"/>
                <w:tab w:val="left" w:pos="432"/>
              </w:tabs>
              <w:spacing w:line="276" w:lineRule="auto"/>
              <w:ind w:left="432" w:hanging="360"/>
              <w:rPr>
                <w:rFonts w:ascii="Arial" w:hAnsi="Arial" w:cs="Arial"/>
                <w:i/>
                <w:sz w:val="22"/>
                <w:szCs w:val="22"/>
              </w:rPr>
            </w:pPr>
            <w:r w:rsidRPr="00DB5D26">
              <w:rPr>
                <w:rFonts w:ascii="Arial" w:hAnsi="Arial" w:cs="Arial"/>
                <w:color w:val="000000"/>
                <w:sz w:val="22"/>
                <w:szCs w:val="22"/>
              </w:rPr>
              <w:t xml:space="preserve">Complete the table of </w:t>
            </w:r>
            <w:r w:rsidR="0084635D" w:rsidRPr="00DB5D26">
              <w:rPr>
                <w:rFonts w:ascii="Arial" w:hAnsi="Arial" w:cs="Arial"/>
                <w:color w:val="000000"/>
                <w:sz w:val="22"/>
                <w:szCs w:val="22"/>
              </w:rPr>
              <w:t xml:space="preserve">participant </w:t>
            </w:r>
            <w:r w:rsidRPr="00DB5D26">
              <w:rPr>
                <w:rFonts w:ascii="Arial" w:hAnsi="Arial" w:cs="Arial"/>
                <w:color w:val="000000"/>
                <w:sz w:val="22"/>
                <w:szCs w:val="22"/>
              </w:rPr>
              <w:t xml:space="preserve">enrollments below.  </w:t>
            </w:r>
            <w:r w:rsidRPr="00DB5D26">
              <w:rPr>
                <w:rFonts w:ascii="Arial" w:hAnsi="Arial" w:cs="Arial"/>
                <w:i/>
                <w:color w:val="FF0000"/>
                <w:sz w:val="22"/>
                <w:szCs w:val="22"/>
              </w:rPr>
              <w:t>Include additional rows for subject category/group, as needed.</w:t>
            </w:r>
          </w:p>
          <w:p w14:paraId="46BE315C" w14:textId="4E3B36E2" w:rsidR="006077D0" w:rsidRPr="00DB5D26" w:rsidRDefault="006077D0" w:rsidP="00187005">
            <w:pPr>
              <w:numPr>
                <w:ilvl w:val="0"/>
                <w:numId w:val="5"/>
              </w:numPr>
              <w:tabs>
                <w:tab w:val="clear" w:pos="4305"/>
                <w:tab w:val="left" w:pos="432"/>
              </w:tabs>
              <w:spacing w:line="276" w:lineRule="auto"/>
              <w:ind w:left="432" w:hanging="360"/>
              <w:rPr>
                <w:rFonts w:ascii="Arial" w:hAnsi="Arial" w:cs="Arial"/>
                <w:color w:val="000000"/>
                <w:sz w:val="22"/>
                <w:szCs w:val="22"/>
              </w:rPr>
            </w:pPr>
            <w:r w:rsidRPr="00DB5D26">
              <w:rPr>
                <w:rFonts w:ascii="Arial" w:hAnsi="Arial" w:cs="Arial"/>
                <w:color w:val="000000"/>
                <w:sz w:val="22"/>
                <w:szCs w:val="22"/>
              </w:rPr>
              <w:t>If the study involves the use of existing records</w:t>
            </w:r>
            <w:r w:rsidR="00F3277A">
              <w:rPr>
                <w:rFonts w:ascii="Arial" w:hAnsi="Arial" w:cs="Arial"/>
                <w:color w:val="000000"/>
                <w:sz w:val="22"/>
                <w:szCs w:val="22"/>
              </w:rPr>
              <w:t xml:space="preserve"> or biospecimens</w:t>
            </w:r>
            <w:r w:rsidRPr="00DB5D26">
              <w:rPr>
                <w:rFonts w:ascii="Arial" w:hAnsi="Arial" w:cs="Arial"/>
                <w:color w:val="000000"/>
                <w:sz w:val="22"/>
                <w:szCs w:val="22"/>
              </w:rPr>
              <w:t>, specify the maximum number to be reviewed/collected</w:t>
            </w:r>
            <w:r w:rsidR="000025CA" w:rsidRPr="00DB5D26">
              <w:rPr>
                <w:rFonts w:ascii="Arial" w:hAnsi="Arial" w:cs="Arial"/>
                <w:color w:val="000000"/>
                <w:sz w:val="22"/>
                <w:szCs w:val="22"/>
              </w:rPr>
              <w:t>,</w:t>
            </w:r>
            <w:r w:rsidRPr="00DB5D26">
              <w:rPr>
                <w:rFonts w:ascii="Arial" w:hAnsi="Arial" w:cs="Arial"/>
                <w:color w:val="000000"/>
                <w:sz w:val="22"/>
                <w:szCs w:val="22"/>
              </w:rPr>
              <w:t xml:space="preserve"> and the number needed to address the research question.</w:t>
            </w:r>
          </w:p>
        </w:tc>
      </w:tr>
      <w:tr w:rsidR="006077D0" w:rsidRPr="00DB5D26" w14:paraId="495DC9BD" w14:textId="77777777" w:rsidTr="00DA67AD">
        <w:trPr>
          <w:trHeight w:val="720"/>
        </w:trPr>
        <w:tc>
          <w:tcPr>
            <w:tcW w:w="1719" w:type="pct"/>
            <w:tcBorders>
              <w:top w:val="single" w:sz="4" w:space="0" w:color="auto"/>
              <w:bottom w:val="single" w:sz="4" w:space="0" w:color="auto"/>
            </w:tcBorders>
            <w:vAlign w:val="center"/>
          </w:tcPr>
          <w:p w14:paraId="6E71753F" w14:textId="77777777" w:rsidR="006077D0" w:rsidRPr="00DB5D26" w:rsidRDefault="006077D0" w:rsidP="006077D0">
            <w:pPr>
              <w:spacing w:line="276" w:lineRule="auto"/>
              <w:ind w:right="57"/>
              <w:jc w:val="center"/>
              <w:rPr>
                <w:rFonts w:ascii="Arial" w:hAnsi="Arial" w:cs="Arial"/>
                <w:color w:val="auto"/>
                <w:sz w:val="22"/>
                <w:szCs w:val="22"/>
              </w:rPr>
            </w:pPr>
            <w:r w:rsidRPr="00DB5D26">
              <w:rPr>
                <w:rFonts w:ascii="Arial" w:hAnsi="Arial" w:cs="Arial"/>
                <w:b/>
                <w:color w:val="auto"/>
                <w:sz w:val="22"/>
                <w:szCs w:val="22"/>
              </w:rPr>
              <w:t>Category/Group</w:t>
            </w:r>
            <w:r w:rsidRPr="00DB5D26">
              <w:rPr>
                <w:rFonts w:ascii="Arial" w:hAnsi="Arial" w:cs="Arial"/>
                <w:color w:val="auto"/>
                <w:sz w:val="22"/>
                <w:szCs w:val="22"/>
              </w:rPr>
              <w:t xml:space="preserve"> </w:t>
            </w:r>
          </w:p>
          <w:p w14:paraId="11ABF53D" w14:textId="77777777" w:rsidR="006077D0" w:rsidRPr="00DB5D26" w:rsidRDefault="006077D0" w:rsidP="006077D0">
            <w:pPr>
              <w:spacing w:line="276" w:lineRule="auto"/>
              <w:ind w:right="57"/>
              <w:jc w:val="center"/>
              <w:rPr>
                <w:rFonts w:ascii="Arial" w:hAnsi="Arial" w:cs="Arial"/>
                <w:color w:val="auto"/>
                <w:sz w:val="22"/>
                <w:szCs w:val="22"/>
              </w:rPr>
            </w:pPr>
            <w:r w:rsidRPr="00DB5D26">
              <w:rPr>
                <w:rFonts w:ascii="Arial" w:hAnsi="Arial" w:cs="Arial"/>
                <w:color w:val="auto"/>
                <w:sz w:val="22"/>
                <w:szCs w:val="22"/>
              </w:rPr>
              <w:t>(e.g., adults, parents, children)</w:t>
            </w:r>
          </w:p>
        </w:tc>
        <w:tc>
          <w:tcPr>
            <w:tcW w:w="1125" w:type="pct"/>
            <w:tcBorders>
              <w:top w:val="single" w:sz="4" w:space="0" w:color="auto"/>
              <w:bottom w:val="single" w:sz="4" w:space="0" w:color="auto"/>
            </w:tcBorders>
            <w:vAlign w:val="center"/>
          </w:tcPr>
          <w:p w14:paraId="0CEBE8AD" w14:textId="77777777" w:rsidR="006077D0" w:rsidRPr="00DB5D26" w:rsidRDefault="006077D0" w:rsidP="006077D0">
            <w:pPr>
              <w:spacing w:line="276" w:lineRule="auto"/>
              <w:ind w:right="65"/>
              <w:jc w:val="center"/>
              <w:rPr>
                <w:rFonts w:ascii="Arial" w:hAnsi="Arial" w:cs="Arial"/>
                <w:b/>
                <w:color w:val="auto"/>
                <w:sz w:val="22"/>
                <w:szCs w:val="22"/>
              </w:rPr>
            </w:pPr>
            <w:r w:rsidRPr="00DB5D26">
              <w:rPr>
                <w:rFonts w:ascii="Arial" w:hAnsi="Arial" w:cs="Arial"/>
                <w:b/>
                <w:color w:val="auto"/>
                <w:sz w:val="22"/>
                <w:szCs w:val="22"/>
              </w:rPr>
              <w:t>Age Range</w:t>
            </w:r>
          </w:p>
          <w:p w14:paraId="5149DB36" w14:textId="77777777" w:rsidR="006077D0" w:rsidRPr="00DB5D26" w:rsidRDefault="006077D0" w:rsidP="006077D0">
            <w:pPr>
              <w:spacing w:line="276" w:lineRule="auto"/>
              <w:ind w:right="65"/>
              <w:rPr>
                <w:rFonts w:ascii="Arial" w:hAnsi="Arial" w:cs="Arial"/>
                <w:color w:val="auto"/>
                <w:sz w:val="22"/>
                <w:szCs w:val="22"/>
              </w:rPr>
            </w:pPr>
            <w:r w:rsidRPr="00DB5D26">
              <w:rPr>
                <w:rFonts w:ascii="Arial" w:hAnsi="Arial" w:cs="Arial"/>
                <w:color w:val="auto"/>
                <w:sz w:val="22"/>
                <w:szCs w:val="22"/>
              </w:rPr>
              <w:t>(e.g., 7-12, 13–17, 18 or older)</w:t>
            </w:r>
          </w:p>
        </w:tc>
        <w:tc>
          <w:tcPr>
            <w:tcW w:w="1144" w:type="pct"/>
            <w:tcBorders>
              <w:top w:val="single" w:sz="4" w:space="0" w:color="auto"/>
              <w:bottom w:val="single" w:sz="4" w:space="0" w:color="auto"/>
            </w:tcBorders>
            <w:vAlign w:val="center"/>
          </w:tcPr>
          <w:p w14:paraId="4D19AF4A" w14:textId="77777777" w:rsidR="006077D0" w:rsidRDefault="006077D0" w:rsidP="003912E2">
            <w:pPr>
              <w:spacing w:line="276" w:lineRule="auto"/>
              <w:ind w:right="92"/>
              <w:jc w:val="center"/>
              <w:rPr>
                <w:rFonts w:ascii="Arial" w:hAnsi="Arial" w:cs="Arial"/>
                <w:color w:val="auto"/>
                <w:sz w:val="22"/>
                <w:szCs w:val="22"/>
              </w:rPr>
            </w:pPr>
            <w:r w:rsidRPr="00DB5D26">
              <w:rPr>
                <w:rFonts w:ascii="Arial" w:hAnsi="Arial" w:cs="Arial"/>
                <w:b/>
                <w:color w:val="auto"/>
                <w:sz w:val="22"/>
                <w:szCs w:val="22"/>
              </w:rPr>
              <w:t>Maximum Number to be Consented or Reviewed/Collected</w:t>
            </w:r>
            <w:r w:rsidRPr="00DB5D26">
              <w:rPr>
                <w:rFonts w:ascii="Arial" w:hAnsi="Arial" w:cs="Arial"/>
                <w:color w:val="auto"/>
                <w:sz w:val="22"/>
                <w:szCs w:val="22"/>
              </w:rPr>
              <w:t xml:space="preserve"> </w:t>
            </w:r>
          </w:p>
          <w:p w14:paraId="196B8075" w14:textId="6D669255" w:rsidR="00187005" w:rsidRPr="00DB5D26" w:rsidRDefault="00187005" w:rsidP="003912E2">
            <w:pPr>
              <w:spacing w:line="276" w:lineRule="auto"/>
              <w:ind w:right="92"/>
              <w:jc w:val="center"/>
              <w:rPr>
                <w:rFonts w:ascii="Arial" w:hAnsi="Arial" w:cs="Arial"/>
                <w:color w:val="auto"/>
                <w:sz w:val="22"/>
                <w:szCs w:val="22"/>
              </w:rPr>
            </w:pPr>
            <w:r w:rsidRPr="00914DCF">
              <w:rPr>
                <w:rFonts w:ascii="Arial" w:hAnsi="Arial" w:cs="Arial"/>
                <w:color w:val="auto"/>
                <w:sz w:val="22"/>
                <w:szCs w:val="22"/>
              </w:rPr>
              <w:t>(include withdrawals and screen failures)</w:t>
            </w:r>
          </w:p>
        </w:tc>
        <w:tc>
          <w:tcPr>
            <w:tcW w:w="1011" w:type="pct"/>
            <w:tcBorders>
              <w:top w:val="single" w:sz="4" w:space="0" w:color="auto"/>
              <w:bottom w:val="single" w:sz="4" w:space="0" w:color="auto"/>
            </w:tcBorders>
            <w:vAlign w:val="center"/>
          </w:tcPr>
          <w:p w14:paraId="4C2BDA2D" w14:textId="17EF0A3C" w:rsidR="006077D0" w:rsidRPr="00DB5D26" w:rsidRDefault="006077D0" w:rsidP="003912E2">
            <w:pPr>
              <w:spacing w:line="276" w:lineRule="auto"/>
              <w:ind w:right="114"/>
              <w:jc w:val="center"/>
              <w:rPr>
                <w:rFonts w:ascii="Arial" w:hAnsi="Arial" w:cs="Arial"/>
                <w:b/>
                <w:color w:val="auto"/>
                <w:sz w:val="22"/>
                <w:szCs w:val="22"/>
              </w:rPr>
            </w:pPr>
            <w:r w:rsidRPr="00DB5D26">
              <w:rPr>
                <w:rFonts w:ascii="Arial" w:hAnsi="Arial" w:cs="Arial"/>
                <w:b/>
                <w:color w:val="auto"/>
                <w:sz w:val="22"/>
                <w:szCs w:val="22"/>
              </w:rPr>
              <w:t xml:space="preserve">Number Expected to Complete the Study </w:t>
            </w:r>
            <w:r w:rsidR="00187005" w:rsidRPr="00914DCF">
              <w:rPr>
                <w:rFonts w:ascii="Arial" w:hAnsi="Arial" w:cs="Arial"/>
                <w:b/>
                <w:i/>
                <w:color w:val="auto"/>
                <w:sz w:val="22"/>
                <w:szCs w:val="22"/>
              </w:rPr>
              <w:t>or Needed to Address the Research Question</w:t>
            </w:r>
          </w:p>
        </w:tc>
      </w:tr>
      <w:tr w:rsidR="006077D0" w:rsidRPr="00DB5D26" w14:paraId="13E5D202" w14:textId="77777777" w:rsidTr="00DA67AD">
        <w:trPr>
          <w:trHeight w:val="576"/>
        </w:trPr>
        <w:tc>
          <w:tcPr>
            <w:tcW w:w="1719" w:type="pct"/>
            <w:tcBorders>
              <w:top w:val="single" w:sz="4" w:space="0" w:color="auto"/>
              <w:bottom w:val="single" w:sz="4" w:space="0" w:color="auto"/>
            </w:tcBorders>
            <w:vAlign w:val="center"/>
          </w:tcPr>
          <w:p w14:paraId="2E1125E3" w14:textId="61D2B96C" w:rsidR="006077D0" w:rsidRPr="00AB4ACE" w:rsidRDefault="008D3216" w:rsidP="00D6729C">
            <w:pPr>
              <w:ind w:right="216"/>
              <w:rPr>
                <w:rFonts w:ascii="Arial" w:hAnsi="Arial" w:cs="Arial"/>
                <w:color w:val="auto"/>
                <w:sz w:val="22"/>
                <w:szCs w:val="22"/>
              </w:rPr>
            </w:pPr>
            <w:r w:rsidRPr="00AB4ACE">
              <w:rPr>
                <w:rFonts w:ascii="Arial" w:hAnsi="Arial" w:cs="Arial"/>
                <w:color w:val="auto"/>
                <w:sz w:val="22"/>
                <w:szCs w:val="22"/>
              </w:rPr>
              <w:t>Children</w:t>
            </w:r>
          </w:p>
        </w:tc>
        <w:tc>
          <w:tcPr>
            <w:tcW w:w="1125" w:type="pct"/>
            <w:tcBorders>
              <w:top w:val="single" w:sz="4" w:space="0" w:color="auto"/>
              <w:bottom w:val="single" w:sz="4" w:space="0" w:color="auto"/>
            </w:tcBorders>
            <w:vAlign w:val="center"/>
          </w:tcPr>
          <w:p w14:paraId="62E74137" w14:textId="4CA73228" w:rsidR="006077D0" w:rsidRPr="00AB4ACE" w:rsidRDefault="008D3216" w:rsidP="00D6729C">
            <w:pPr>
              <w:ind w:right="216"/>
              <w:rPr>
                <w:rFonts w:ascii="Arial" w:hAnsi="Arial" w:cs="Arial"/>
                <w:color w:val="auto"/>
                <w:sz w:val="22"/>
                <w:szCs w:val="22"/>
              </w:rPr>
            </w:pPr>
            <w:r w:rsidRPr="00AB4ACE">
              <w:rPr>
                <w:rFonts w:ascii="Arial" w:hAnsi="Arial" w:cs="Arial"/>
                <w:color w:val="auto"/>
                <w:sz w:val="22"/>
                <w:szCs w:val="22"/>
              </w:rPr>
              <w:t>13-17</w:t>
            </w:r>
          </w:p>
        </w:tc>
        <w:tc>
          <w:tcPr>
            <w:tcW w:w="1144" w:type="pct"/>
            <w:tcBorders>
              <w:top w:val="single" w:sz="4" w:space="0" w:color="auto"/>
              <w:bottom w:val="single" w:sz="4" w:space="0" w:color="auto"/>
            </w:tcBorders>
            <w:vAlign w:val="center"/>
          </w:tcPr>
          <w:p w14:paraId="5CBDCD52" w14:textId="1DE2CBAF" w:rsidR="006077D0" w:rsidRPr="00AB4ACE" w:rsidRDefault="00BD2F32" w:rsidP="00D6729C">
            <w:pPr>
              <w:ind w:right="216"/>
              <w:rPr>
                <w:rFonts w:ascii="Arial" w:hAnsi="Arial" w:cs="Arial"/>
                <w:color w:val="auto"/>
                <w:sz w:val="22"/>
                <w:szCs w:val="22"/>
              </w:rPr>
            </w:pPr>
            <w:r w:rsidRPr="00AB4ACE">
              <w:rPr>
                <w:rFonts w:ascii="Arial" w:hAnsi="Arial" w:cs="Arial"/>
                <w:color w:val="auto"/>
                <w:sz w:val="22"/>
                <w:szCs w:val="22"/>
              </w:rPr>
              <w:t>20</w:t>
            </w:r>
          </w:p>
        </w:tc>
        <w:tc>
          <w:tcPr>
            <w:tcW w:w="1011" w:type="pct"/>
            <w:tcBorders>
              <w:top w:val="single" w:sz="4" w:space="0" w:color="auto"/>
              <w:bottom w:val="single" w:sz="4" w:space="0" w:color="auto"/>
            </w:tcBorders>
            <w:vAlign w:val="center"/>
          </w:tcPr>
          <w:p w14:paraId="787AA3AB" w14:textId="20ACC35B" w:rsidR="006077D0" w:rsidRPr="00AB4ACE" w:rsidRDefault="00BD2F32" w:rsidP="00D6729C">
            <w:pPr>
              <w:ind w:right="216"/>
              <w:rPr>
                <w:rFonts w:ascii="Arial" w:hAnsi="Arial" w:cs="Arial"/>
                <w:color w:val="auto"/>
                <w:sz w:val="22"/>
                <w:szCs w:val="22"/>
              </w:rPr>
            </w:pPr>
            <w:r w:rsidRPr="00AB4ACE">
              <w:rPr>
                <w:rFonts w:ascii="Arial" w:hAnsi="Arial" w:cs="Arial"/>
                <w:color w:val="auto"/>
                <w:sz w:val="22"/>
                <w:szCs w:val="22"/>
              </w:rPr>
              <w:t>5</w:t>
            </w:r>
          </w:p>
        </w:tc>
      </w:tr>
      <w:tr w:rsidR="006077D0" w:rsidRPr="00DB5D26" w14:paraId="48DF8645" w14:textId="77777777" w:rsidTr="00DA67AD">
        <w:trPr>
          <w:trHeight w:val="576"/>
        </w:trPr>
        <w:tc>
          <w:tcPr>
            <w:tcW w:w="1719" w:type="pct"/>
            <w:tcBorders>
              <w:top w:val="single" w:sz="4" w:space="0" w:color="auto"/>
              <w:bottom w:val="single" w:sz="4" w:space="0" w:color="auto"/>
            </w:tcBorders>
            <w:vAlign w:val="center"/>
          </w:tcPr>
          <w:p w14:paraId="72B64601" w14:textId="4F8100C3" w:rsidR="006077D0" w:rsidRPr="00AB4ACE" w:rsidRDefault="008D3216" w:rsidP="006077D0">
            <w:pPr>
              <w:spacing w:line="276" w:lineRule="auto"/>
              <w:ind w:right="216"/>
              <w:rPr>
                <w:rFonts w:ascii="Arial" w:hAnsi="Arial" w:cs="Arial"/>
                <w:color w:val="auto"/>
                <w:sz w:val="22"/>
                <w:szCs w:val="22"/>
              </w:rPr>
            </w:pPr>
            <w:r w:rsidRPr="00AB4ACE">
              <w:rPr>
                <w:rFonts w:ascii="Arial" w:hAnsi="Arial" w:cs="Arial"/>
                <w:color w:val="auto"/>
                <w:sz w:val="22"/>
                <w:szCs w:val="22"/>
              </w:rPr>
              <w:t>Adults</w:t>
            </w:r>
          </w:p>
        </w:tc>
        <w:tc>
          <w:tcPr>
            <w:tcW w:w="1125" w:type="pct"/>
            <w:tcBorders>
              <w:top w:val="single" w:sz="4" w:space="0" w:color="auto"/>
              <w:bottom w:val="single" w:sz="4" w:space="0" w:color="auto"/>
            </w:tcBorders>
            <w:vAlign w:val="center"/>
          </w:tcPr>
          <w:p w14:paraId="55A885CE" w14:textId="0AE37E2B" w:rsidR="006077D0" w:rsidRPr="00AB4ACE" w:rsidRDefault="008D3216" w:rsidP="006077D0">
            <w:pPr>
              <w:spacing w:line="276" w:lineRule="auto"/>
              <w:ind w:right="216"/>
              <w:rPr>
                <w:rFonts w:ascii="Arial" w:hAnsi="Arial" w:cs="Arial"/>
                <w:color w:val="auto"/>
                <w:sz w:val="22"/>
                <w:szCs w:val="22"/>
              </w:rPr>
            </w:pPr>
            <w:r w:rsidRPr="00AB4ACE">
              <w:rPr>
                <w:rFonts w:ascii="Arial" w:hAnsi="Arial" w:cs="Arial"/>
                <w:color w:val="auto"/>
                <w:sz w:val="22"/>
                <w:szCs w:val="22"/>
              </w:rPr>
              <w:t>18 or older</w:t>
            </w:r>
          </w:p>
        </w:tc>
        <w:tc>
          <w:tcPr>
            <w:tcW w:w="1144" w:type="pct"/>
            <w:tcBorders>
              <w:top w:val="single" w:sz="4" w:space="0" w:color="auto"/>
              <w:bottom w:val="single" w:sz="4" w:space="0" w:color="auto"/>
            </w:tcBorders>
            <w:vAlign w:val="center"/>
          </w:tcPr>
          <w:p w14:paraId="3D2209FA" w14:textId="1ECF382D" w:rsidR="006077D0" w:rsidRPr="00AB4ACE" w:rsidRDefault="00BD2F32" w:rsidP="006077D0">
            <w:pPr>
              <w:spacing w:line="276" w:lineRule="auto"/>
              <w:ind w:right="216"/>
              <w:rPr>
                <w:rFonts w:ascii="Arial" w:hAnsi="Arial" w:cs="Arial"/>
                <w:color w:val="auto"/>
                <w:sz w:val="22"/>
                <w:szCs w:val="22"/>
              </w:rPr>
            </w:pPr>
            <w:r w:rsidRPr="00AB4ACE">
              <w:rPr>
                <w:rFonts w:ascii="Arial" w:hAnsi="Arial" w:cs="Arial"/>
                <w:color w:val="auto"/>
                <w:sz w:val="22"/>
                <w:szCs w:val="22"/>
              </w:rPr>
              <w:t>20</w:t>
            </w:r>
          </w:p>
        </w:tc>
        <w:tc>
          <w:tcPr>
            <w:tcW w:w="1011" w:type="pct"/>
            <w:tcBorders>
              <w:top w:val="single" w:sz="4" w:space="0" w:color="auto"/>
              <w:bottom w:val="single" w:sz="4" w:space="0" w:color="auto"/>
            </w:tcBorders>
            <w:vAlign w:val="center"/>
          </w:tcPr>
          <w:p w14:paraId="5DE58300" w14:textId="0EAAE015" w:rsidR="006077D0" w:rsidRPr="00AB4ACE" w:rsidRDefault="00BD2F32" w:rsidP="006077D0">
            <w:pPr>
              <w:spacing w:line="276" w:lineRule="auto"/>
              <w:ind w:right="216"/>
              <w:rPr>
                <w:rFonts w:ascii="Arial" w:hAnsi="Arial" w:cs="Arial"/>
                <w:color w:val="auto"/>
                <w:sz w:val="22"/>
                <w:szCs w:val="22"/>
              </w:rPr>
            </w:pPr>
            <w:r w:rsidRPr="00AB4ACE">
              <w:rPr>
                <w:rFonts w:ascii="Arial" w:hAnsi="Arial" w:cs="Arial"/>
                <w:color w:val="auto"/>
                <w:sz w:val="22"/>
                <w:szCs w:val="22"/>
              </w:rPr>
              <w:t>5</w:t>
            </w:r>
          </w:p>
        </w:tc>
      </w:tr>
      <w:tr w:rsidR="006077D0" w:rsidRPr="00DB5D26" w14:paraId="16760F4B" w14:textId="77777777" w:rsidTr="00DA67AD">
        <w:trPr>
          <w:trHeight w:val="576"/>
        </w:trPr>
        <w:tc>
          <w:tcPr>
            <w:tcW w:w="1719" w:type="pct"/>
            <w:tcBorders>
              <w:top w:val="single" w:sz="4" w:space="0" w:color="auto"/>
              <w:bottom w:val="single" w:sz="4" w:space="0" w:color="auto"/>
            </w:tcBorders>
            <w:vAlign w:val="center"/>
          </w:tcPr>
          <w:p w14:paraId="422ED4CA" w14:textId="77777777" w:rsidR="006077D0" w:rsidRPr="00DB5D26" w:rsidRDefault="006077D0" w:rsidP="006077D0">
            <w:pPr>
              <w:spacing w:line="276" w:lineRule="auto"/>
              <w:ind w:right="216"/>
              <w:rPr>
                <w:rFonts w:ascii="Arial" w:hAnsi="Arial" w:cs="Arial"/>
                <w:sz w:val="22"/>
                <w:szCs w:val="22"/>
              </w:rPr>
            </w:pPr>
          </w:p>
        </w:tc>
        <w:tc>
          <w:tcPr>
            <w:tcW w:w="1125" w:type="pct"/>
            <w:tcBorders>
              <w:top w:val="single" w:sz="4" w:space="0" w:color="auto"/>
              <w:bottom w:val="single" w:sz="4" w:space="0" w:color="auto"/>
            </w:tcBorders>
            <w:vAlign w:val="center"/>
          </w:tcPr>
          <w:p w14:paraId="19A62D6A" w14:textId="77777777" w:rsidR="006077D0" w:rsidRPr="00DB5D26" w:rsidRDefault="006077D0" w:rsidP="006077D0">
            <w:pPr>
              <w:spacing w:line="276" w:lineRule="auto"/>
              <w:ind w:right="216"/>
              <w:rPr>
                <w:rFonts w:ascii="Arial" w:hAnsi="Arial" w:cs="Arial"/>
                <w:sz w:val="22"/>
                <w:szCs w:val="22"/>
              </w:rPr>
            </w:pPr>
          </w:p>
        </w:tc>
        <w:tc>
          <w:tcPr>
            <w:tcW w:w="1144" w:type="pct"/>
            <w:tcBorders>
              <w:top w:val="single" w:sz="4" w:space="0" w:color="auto"/>
              <w:bottom w:val="single" w:sz="4" w:space="0" w:color="auto"/>
            </w:tcBorders>
            <w:vAlign w:val="center"/>
          </w:tcPr>
          <w:p w14:paraId="172901CB" w14:textId="77777777" w:rsidR="006077D0" w:rsidRPr="00DB5D26" w:rsidRDefault="006077D0" w:rsidP="006077D0">
            <w:pPr>
              <w:spacing w:line="276" w:lineRule="auto"/>
              <w:ind w:right="216"/>
              <w:rPr>
                <w:rFonts w:ascii="Arial" w:hAnsi="Arial" w:cs="Arial"/>
                <w:sz w:val="22"/>
                <w:szCs w:val="22"/>
              </w:rPr>
            </w:pPr>
          </w:p>
        </w:tc>
        <w:tc>
          <w:tcPr>
            <w:tcW w:w="1011" w:type="pct"/>
            <w:tcBorders>
              <w:top w:val="single" w:sz="4" w:space="0" w:color="auto"/>
              <w:bottom w:val="single" w:sz="4" w:space="0" w:color="auto"/>
            </w:tcBorders>
            <w:vAlign w:val="center"/>
          </w:tcPr>
          <w:p w14:paraId="1B368AC3" w14:textId="77777777" w:rsidR="006077D0" w:rsidRPr="00DB5D26" w:rsidRDefault="006077D0" w:rsidP="006077D0">
            <w:pPr>
              <w:spacing w:line="276" w:lineRule="auto"/>
              <w:ind w:right="216"/>
              <w:rPr>
                <w:rFonts w:ascii="Arial" w:hAnsi="Arial" w:cs="Arial"/>
                <w:sz w:val="22"/>
                <w:szCs w:val="22"/>
              </w:rPr>
            </w:pPr>
          </w:p>
        </w:tc>
      </w:tr>
      <w:tr w:rsidR="006077D0" w:rsidRPr="00DB5D26" w14:paraId="546CF7A5" w14:textId="77777777" w:rsidTr="00DA67AD">
        <w:trPr>
          <w:trHeight w:val="576"/>
        </w:trPr>
        <w:tc>
          <w:tcPr>
            <w:tcW w:w="1719" w:type="pct"/>
            <w:tcBorders>
              <w:top w:val="single" w:sz="4" w:space="0" w:color="auto"/>
              <w:bottom w:val="single" w:sz="4" w:space="0" w:color="auto"/>
            </w:tcBorders>
            <w:vAlign w:val="center"/>
          </w:tcPr>
          <w:p w14:paraId="4A35696B" w14:textId="77777777" w:rsidR="006077D0" w:rsidRPr="00DB5D26" w:rsidRDefault="006077D0" w:rsidP="006077D0">
            <w:pPr>
              <w:spacing w:line="276" w:lineRule="auto"/>
              <w:ind w:right="216"/>
              <w:rPr>
                <w:rFonts w:ascii="Arial" w:hAnsi="Arial" w:cs="Arial"/>
                <w:sz w:val="22"/>
                <w:szCs w:val="22"/>
              </w:rPr>
            </w:pPr>
          </w:p>
        </w:tc>
        <w:tc>
          <w:tcPr>
            <w:tcW w:w="1125" w:type="pct"/>
            <w:tcBorders>
              <w:top w:val="single" w:sz="4" w:space="0" w:color="auto"/>
              <w:bottom w:val="single" w:sz="4" w:space="0" w:color="auto"/>
            </w:tcBorders>
            <w:vAlign w:val="center"/>
          </w:tcPr>
          <w:p w14:paraId="7E19F80C" w14:textId="77777777" w:rsidR="006077D0" w:rsidRPr="00DB5D26" w:rsidRDefault="006077D0" w:rsidP="006077D0">
            <w:pPr>
              <w:spacing w:line="276" w:lineRule="auto"/>
              <w:ind w:right="216"/>
              <w:rPr>
                <w:rFonts w:ascii="Arial" w:hAnsi="Arial" w:cs="Arial"/>
                <w:sz w:val="22"/>
                <w:szCs w:val="22"/>
              </w:rPr>
            </w:pPr>
          </w:p>
        </w:tc>
        <w:tc>
          <w:tcPr>
            <w:tcW w:w="1144" w:type="pct"/>
            <w:tcBorders>
              <w:top w:val="single" w:sz="4" w:space="0" w:color="auto"/>
              <w:bottom w:val="single" w:sz="4" w:space="0" w:color="auto"/>
            </w:tcBorders>
            <w:vAlign w:val="center"/>
          </w:tcPr>
          <w:p w14:paraId="454DDDD1" w14:textId="77777777" w:rsidR="006077D0" w:rsidRPr="00DB5D26" w:rsidRDefault="006077D0" w:rsidP="006077D0">
            <w:pPr>
              <w:spacing w:line="276" w:lineRule="auto"/>
              <w:ind w:right="216"/>
              <w:rPr>
                <w:rFonts w:ascii="Arial" w:hAnsi="Arial" w:cs="Arial"/>
                <w:sz w:val="22"/>
                <w:szCs w:val="22"/>
              </w:rPr>
            </w:pPr>
          </w:p>
        </w:tc>
        <w:tc>
          <w:tcPr>
            <w:tcW w:w="1011" w:type="pct"/>
            <w:tcBorders>
              <w:top w:val="single" w:sz="4" w:space="0" w:color="auto"/>
              <w:bottom w:val="single" w:sz="4" w:space="0" w:color="auto"/>
            </w:tcBorders>
            <w:vAlign w:val="center"/>
          </w:tcPr>
          <w:p w14:paraId="574385B3" w14:textId="77777777" w:rsidR="006077D0" w:rsidRPr="00DB5D26" w:rsidRDefault="006077D0" w:rsidP="006077D0">
            <w:pPr>
              <w:spacing w:line="276" w:lineRule="auto"/>
              <w:ind w:right="216"/>
              <w:rPr>
                <w:rFonts w:ascii="Arial" w:hAnsi="Arial" w:cs="Arial"/>
                <w:sz w:val="22"/>
                <w:szCs w:val="22"/>
              </w:rPr>
            </w:pPr>
          </w:p>
        </w:tc>
      </w:tr>
      <w:tr w:rsidR="006077D0" w:rsidRPr="00DB5D26" w14:paraId="3C13CF0E" w14:textId="77777777" w:rsidTr="00DA67AD">
        <w:trPr>
          <w:trHeight w:val="576"/>
        </w:trPr>
        <w:tc>
          <w:tcPr>
            <w:tcW w:w="2844" w:type="pct"/>
            <w:gridSpan w:val="2"/>
            <w:tcBorders>
              <w:top w:val="nil"/>
              <w:left w:val="nil"/>
              <w:bottom w:val="nil"/>
              <w:right w:val="single" w:sz="4" w:space="0" w:color="auto"/>
            </w:tcBorders>
            <w:vAlign w:val="center"/>
          </w:tcPr>
          <w:p w14:paraId="73656A0D" w14:textId="77777777" w:rsidR="006077D0" w:rsidRPr="00DB5D26" w:rsidRDefault="006077D0" w:rsidP="006077D0">
            <w:pPr>
              <w:spacing w:line="276" w:lineRule="auto"/>
              <w:ind w:right="216"/>
              <w:rPr>
                <w:rFonts w:ascii="Arial" w:hAnsi="Arial" w:cs="Arial"/>
                <w:sz w:val="22"/>
                <w:szCs w:val="22"/>
              </w:rPr>
            </w:pPr>
          </w:p>
        </w:tc>
        <w:tc>
          <w:tcPr>
            <w:tcW w:w="1144" w:type="pct"/>
            <w:tcBorders>
              <w:top w:val="single" w:sz="4" w:space="0" w:color="auto"/>
              <w:left w:val="single" w:sz="4" w:space="0" w:color="auto"/>
              <w:bottom w:val="single" w:sz="4" w:space="0" w:color="auto"/>
              <w:right w:val="single" w:sz="4" w:space="0" w:color="auto"/>
            </w:tcBorders>
            <w:vAlign w:val="center"/>
          </w:tcPr>
          <w:p w14:paraId="14A27142" w14:textId="4C632EEA" w:rsidR="006077D0" w:rsidRPr="00DB5D26" w:rsidRDefault="006077D0" w:rsidP="00D6729C">
            <w:pPr>
              <w:ind w:right="216"/>
              <w:rPr>
                <w:rFonts w:ascii="Arial" w:hAnsi="Arial" w:cs="Arial"/>
                <w:sz w:val="22"/>
                <w:szCs w:val="22"/>
              </w:rPr>
            </w:pPr>
            <w:r w:rsidRPr="00DB5D26">
              <w:rPr>
                <w:rFonts w:ascii="Arial" w:hAnsi="Arial" w:cs="Arial"/>
                <w:b/>
                <w:color w:val="auto"/>
                <w:sz w:val="22"/>
                <w:szCs w:val="22"/>
              </w:rPr>
              <w:t xml:space="preserve">Total: </w:t>
            </w:r>
            <w:r w:rsidR="00BD2F32">
              <w:rPr>
                <w:rFonts w:ascii="Arial" w:hAnsi="Arial" w:cs="Arial"/>
                <w:b/>
                <w:color w:val="auto"/>
                <w:sz w:val="22"/>
                <w:szCs w:val="22"/>
              </w:rPr>
              <w:t>40</w:t>
            </w:r>
          </w:p>
        </w:tc>
        <w:tc>
          <w:tcPr>
            <w:tcW w:w="1011" w:type="pct"/>
            <w:tcBorders>
              <w:top w:val="single" w:sz="4" w:space="0" w:color="auto"/>
              <w:left w:val="single" w:sz="4" w:space="0" w:color="auto"/>
              <w:bottom w:val="nil"/>
              <w:right w:val="nil"/>
            </w:tcBorders>
            <w:vAlign w:val="center"/>
          </w:tcPr>
          <w:p w14:paraId="36DFA042" w14:textId="77777777" w:rsidR="006077D0" w:rsidRPr="00DB5D26" w:rsidRDefault="006077D0" w:rsidP="006077D0">
            <w:pPr>
              <w:spacing w:line="276" w:lineRule="auto"/>
              <w:ind w:right="216"/>
              <w:rPr>
                <w:rFonts w:ascii="Arial" w:hAnsi="Arial" w:cs="Arial"/>
                <w:sz w:val="22"/>
                <w:szCs w:val="22"/>
              </w:rPr>
            </w:pPr>
          </w:p>
        </w:tc>
      </w:tr>
    </w:tbl>
    <w:p w14:paraId="20C202F8" w14:textId="77777777" w:rsidR="00F3277A" w:rsidRDefault="00854148" w:rsidP="00F3277A">
      <w:pPr>
        <w:pStyle w:val="ListParagraph"/>
        <w:ind w:left="360" w:right="216"/>
        <w:rPr>
          <w:rFonts w:ascii="Arial" w:hAnsi="Arial" w:cs="Arial"/>
          <w:b/>
          <w:color w:val="auto"/>
          <w:sz w:val="22"/>
          <w:szCs w:val="22"/>
        </w:rPr>
      </w:pPr>
      <w:r w:rsidRPr="00DB5D26">
        <w:rPr>
          <w:rFonts w:ascii="Arial" w:hAnsi="Arial" w:cs="Arial"/>
          <w:b/>
          <w:color w:val="auto"/>
          <w:sz w:val="22"/>
          <w:szCs w:val="22"/>
        </w:rPr>
        <w:t xml:space="preserve"> </w:t>
      </w:r>
    </w:p>
    <w:p w14:paraId="5EFB2613" w14:textId="4DF8B9F6" w:rsidR="00854148" w:rsidRPr="00DB5D26" w:rsidRDefault="00854148" w:rsidP="009C58FE">
      <w:pPr>
        <w:pStyle w:val="ListParagraph"/>
        <w:numPr>
          <w:ilvl w:val="0"/>
          <w:numId w:val="13"/>
        </w:numPr>
        <w:ind w:right="216"/>
        <w:rPr>
          <w:rFonts w:ascii="Arial" w:hAnsi="Arial" w:cs="Arial"/>
          <w:b/>
          <w:color w:val="auto"/>
          <w:sz w:val="22"/>
          <w:szCs w:val="22"/>
        </w:rPr>
      </w:pPr>
      <w:r w:rsidRPr="00DB5D26">
        <w:rPr>
          <w:rFonts w:ascii="Arial" w:hAnsi="Arial" w:cs="Arial"/>
          <w:b/>
          <w:color w:val="auto"/>
          <w:sz w:val="22"/>
          <w:szCs w:val="22"/>
        </w:rPr>
        <w:t>Eligibility Criteria</w:t>
      </w:r>
    </w:p>
    <w:p w14:paraId="63F08682" w14:textId="77777777" w:rsidR="003912E2" w:rsidRPr="00F3277A" w:rsidRDefault="003912E2" w:rsidP="003912E2">
      <w:pPr>
        <w:pStyle w:val="ListParagraph"/>
        <w:ind w:left="360" w:right="216"/>
        <w:rPr>
          <w:rFonts w:ascii="Arial" w:hAnsi="Arial" w:cs="Arial"/>
          <w:b/>
          <w:color w:val="auto"/>
          <w:sz w:val="8"/>
          <w:szCs w:val="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0"/>
      </w:tblGrid>
      <w:tr w:rsidR="00854148" w:rsidRPr="00DB5D26" w14:paraId="4BA5C1A2" w14:textId="77777777" w:rsidTr="00DA67AD">
        <w:trPr>
          <w:trHeight w:val="576"/>
        </w:trPr>
        <w:tc>
          <w:tcPr>
            <w:tcW w:w="5000" w:type="pct"/>
            <w:shd w:val="clear" w:color="auto" w:fill="DBE5F1"/>
            <w:vAlign w:val="center"/>
          </w:tcPr>
          <w:p w14:paraId="1D6520BD" w14:textId="77777777" w:rsidR="00854148" w:rsidRPr="00DB5D26" w:rsidRDefault="00854148" w:rsidP="009C58FE">
            <w:pPr>
              <w:numPr>
                <w:ilvl w:val="0"/>
                <w:numId w:val="12"/>
              </w:numPr>
              <w:spacing w:line="276" w:lineRule="auto"/>
              <w:ind w:left="432" w:right="216"/>
              <w:rPr>
                <w:rFonts w:ascii="Arial" w:hAnsi="Arial" w:cs="Arial"/>
                <w:color w:val="auto"/>
                <w:sz w:val="22"/>
                <w:szCs w:val="22"/>
              </w:rPr>
            </w:pPr>
            <w:r w:rsidRPr="00DB5D26">
              <w:rPr>
                <w:rFonts w:ascii="Arial" w:hAnsi="Arial" w:cs="Arial"/>
                <w:color w:val="auto"/>
                <w:sz w:val="22"/>
                <w:szCs w:val="22"/>
              </w:rPr>
              <w:t>Identify the criteria for inclusion and exclusion.</w:t>
            </w:r>
          </w:p>
        </w:tc>
      </w:tr>
      <w:tr w:rsidR="00854148" w:rsidRPr="00DB5D26" w14:paraId="409AA33A" w14:textId="77777777" w:rsidTr="00DA67AD">
        <w:trPr>
          <w:trHeight w:val="576"/>
        </w:trPr>
        <w:tc>
          <w:tcPr>
            <w:tcW w:w="5000" w:type="pct"/>
            <w:vAlign w:val="center"/>
          </w:tcPr>
          <w:p w14:paraId="31024EED" w14:textId="23E8B53F" w:rsidR="00854148" w:rsidRPr="00AB4ACE" w:rsidRDefault="008D3216" w:rsidP="000025CA">
            <w:pPr>
              <w:ind w:right="216"/>
              <w:rPr>
                <w:rFonts w:ascii="Arial" w:hAnsi="Arial" w:cs="Arial"/>
                <w:color w:val="auto"/>
                <w:sz w:val="22"/>
                <w:szCs w:val="22"/>
              </w:rPr>
            </w:pPr>
            <w:r w:rsidRPr="00AB4ACE">
              <w:rPr>
                <w:rFonts w:ascii="Arial" w:hAnsi="Arial" w:cs="Arial"/>
                <w:color w:val="auto"/>
                <w:sz w:val="22"/>
                <w:szCs w:val="22"/>
              </w:rPr>
              <w:t>To participate in the study, subjects are required to</w:t>
            </w:r>
            <w:r w:rsidR="00BD2F32" w:rsidRPr="00AB4ACE">
              <w:rPr>
                <w:rFonts w:ascii="Arial" w:hAnsi="Arial" w:cs="Arial"/>
                <w:color w:val="auto"/>
                <w:sz w:val="22"/>
                <w:szCs w:val="22"/>
              </w:rPr>
              <w:t xml:space="preserve"> be</w:t>
            </w:r>
            <w:r w:rsidRPr="00AB4ACE">
              <w:rPr>
                <w:rFonts w:ascii="Arial" w:hAnsi="Arial" w:cs="Arial"/>
                <w:color w:val="auto"/>
                <w:sz w:val="22"/>
                <w:szCs w:val="22"/>
              </w:rPr>
              <w:t xml:space="preserve"> </w:t>
            </w:r>
            <w:r w:rsidR="007A4B3F" w:rsidRPr="00AB4ACE">
              <w:rPr>
                <w:rFonts w:ascii="Arial" w:hAnsi="Arial" w:cs="Arial"/>
                <w:color w:val="auto"/>
                <w:sz w:val="22"/>
                <w:szCs w:val="22"/>
              </w:rPr>
              <w:t>13</w:t>
            </w:r>
            <w:r w:rsidR="00816301" w:rsidRPr="00AB4ACE">
              <w:rPr>
                <w:rFonts w:ascii="Arial" w:hAnsi="Arial" w:cs="Arial"/>
                <w:color w:val="auto"/>
                <w:sz w:val="22"/>
                <w:szCs w:val="22"/>
              </w:rPr>
              <w:t xml:space="preserve"> or older</w:t>
            </w:r>
            <w:r w:rsidR="007A4B3F" w:rsidRPr="00AB4ACE">
              <w:rPr>
                <w:rFonts w:ascii="Arial" w:hAnsi="Arial" w:cs="Arial"/>
                <w:color w:val="auto"/>
                <w:sz w:val="22"/>
                <w:szCs w:val="22"/>
              </w:rPr>
              <w:t xml:space="preserve"> and </w:t>
            </w:r>
            <w:r w:rsidR="002B1BAE" w:rsidRPr="00AB4ACE">
              <w:rPr>
                <w:rFonts w:ascii="Arial" w:hAnsi="Arial" w:cs="Arial"/>
                <w:color w:val="auto"/>
                <w:sz w:val="22"/>
                <w:szCs w:val="22"/>
              </w:rPr>
              <w:t xml:space="preserve">bilingual in </w:t>
            </w:r>
            <w:proofErr w:type="spellStart"/>
            <w:r w:rsidR="002B1BAE" w:rsidRPr="00AB4ACE">
              <w:rPr>
                <w:rFonts w:ascii="Arial" w:hAnsi="Arial" w:cs="Arial"/>
                <w:color w:val="auto"/>
                <w:sz w:val="22"/>
                <w:szCs w:val="22"/>
              </w:rPr>
              <w:t>Sqiliq</w:t>
            </w:r>
            <w:proofErr w:type="spellEnd"/>
            <w:r w:rsidR="002B1BAE" w:rsidRPr="00AB4ACE">
              <w:rPr>
                <w:rFonts w:ascii="Arial" w:hAnsi="Arial" w:cs="Arial"/>
                <w:color w:val="auto"/>
                <w:sz w:val="22"/>
                <w:szCs w:val="22"/>
              </w:rPr>
              <w:t xml:space="preserve"> Atayal and Mandarin.</w:t>
            </w:r>
            <w:r w:rsidR="00BD2F32" w:rsidRPr="00AB4ACE">
              <w:rPr>
                <w:rFonts w:ascii="Arial" w:hAnsi="Arial" w:cs="Arial"/>
                <w:color w:val="auto"/>
                <w:sz w:val="22"/>
                <w:szCs w:val="22"/>
              </w:rPr>
              <w:t xml:space="preserve"> Speaking proficiency is required for both languages</w:t>
            </w:r>
            <w:ins w:id="4" w:author="Jacob Kodner" w:date="2020-07-10T11:12:00Z">
              <w:r w:rsidR="00A51EAB">
                <w:rPr>
                  <w:rFonts w:ascii="Arial" w:hAnsi="Arial" w:cs="Arial"/>
                  <w:color w:val="auto"/>
                  <w:sz w:val="22"/>
                  <w:szCs w:val="22"/>
                </w:rPr>
                <w:t>.</w:t>
              </w:r>
            </w:ins>
            <w:ins w:id="5" w:author="Jacob Kodner" w:date="2020-07-12T10:05:00Z">
              <w:r w:rsidR="00962865">
                <w:rPr>
                  <w:rFonts w:ascii="Arial" w:hAnsi="Arial" w:cs="Arial"/>
                  <w:color w:val="auto"/>
                  <w:sz w:val="22"/>
                  <w:szCs w:val="22"/>
                </w:rPr>
                <w:t xml:space="preserve"> Having an account</w:t>
              </w:r>
            </w:ins>
            <w:ins w:id="6" w:author="Jacob Kodner" w:date="2020-07-10T11:12:00Z">
              <w:r w:rsidR="00A51EAB">
                <w:rPr>
                  <w:rFonts w:ascii="Arial" w:hAnsi="Arial" w:cs="Arial"/>
                  <w:color w:val="auto"/>
                  <w:sz w:val="22"/>
                  <w:szCs w:val="22"/>
                </w:rPr>
                <w:t xml:space="preserve"> </w:t>
              </w:r>
            </w:ins>
            <w:ins w:id="7" w:author="Jacob Kodner" w:date="2020-07-12T10:05:00Z">
              <w:r w:rsidR="00962865">
                <w:rPr>
                  <w:rFonts w:ascii="Arial" w:hAnsi="Arial" w:cs="Arial"/>
                  <w:color w:val="auto"/>
                  <w:sz w:val="22"/>
                  <w:szCs w:val="22"/>
                </w:rPr>
                <w:t xml:space="preserve">for </w:t>
              </w:r>
            </w:ins>
            <w:ins w:id="8" w:author="Jacob Kodner" w:date="2020-07-10T11:12:00Z">
              <w:r w:rsidR="00A51EAB">
                <w:rPr>
                  <w:rFonts w:ascii="Arial" w:hAnsi="Arial" w:cs="Arial"/>
                  <w:color w:val="auto"/>
                  <w:sz w:val="22"/>
                  <w:szCs w:val="22"/>
                </w:rPr>
                <w:t>the</w:t>
              </w:r>
            </w:ins>
            <w:ins w:id="9" w:author="Jacob Kodner" w:date="2020-07-12T10:05:00Z">
              <w:r w:rsidR="00962865">
                <w:rPr>
                  <w:rFonts w:ascii="Arial" w:hAnsi="Arial" w:cs="Arial"/>
                  <w:color w:val="auto"/>
                  <w:sz w:val="22"/>
                  <w:szCs w:val="22"/>
                </w:rPr>
                <w:t xml:space="preserve"> messaging</w:t>
              </w:r>
            </w:ins>
            <w:ins w:id="10" w:author="Jacob Kodner" w:date="2020-07-10T11:12:00Z">
              <w:r w:rsidR="00A51EAB">
                <w:rPr>
                  <w:rFonts w:ascii="Arial" w:hAnsi="Arial" w:cs="Arial"/>
                  <w:color w:val="auto"/>
                  <w:sz w:val="22"/>
                  <w:szCs w:val="22"/>
                </w:rPr>
                <w:t xml:space="preserve"> application LINE is addit</w:t>
              </w:r>
            </w:ins>
            <w:ins w:id="11" w:author="Jacob Kodner" w:date="2020-07-10T11:13:00Z">
              <w:r w:rsidR="00A51EAB">
                <w:rPr>
                  <w:rFonts w:ascii="Arial" w:hAnsi="Arial" w:cs="Arial"/>
                  <w:color w:val="auto"/>
                  <w:sz w:val="22"/>
                  <w:szCs w:val="22"/>
                </w:rPr>
                <w:t xml:space="preserve">ionally required. </w:t>
              </w:r>
            </w:ins>
            <w:del w:id="12" w:author="Jacob Kodner" w:date="2020-07-10T11:12:00Z">
              <w:r w:rsidR="00BD2F32" w:rsidRPr="00AB4ACE" w:rsidDel="00A51EAB">
                <w:rPr>
                  <w:rFonts w:ascii="Arial" w:hAnsi="Arial" w:cs="Arial"/>
                  <w:color w:val="auto"/>
                  <w:sz w:val="22"/>
                  <w:szCs w:val="22"/>
                </w:rPr>
                <w:delText>.</w:delText>
              </w:r>
              <w:r w:rsidR="002B1BAE" w:rsidRPr="00AB4ACE" w:rsidDel="00A51EAB">
                <w:rPr>
                  <w:rFonts w:ascii="Arial" w:hAnsi="Arial" w:cs="Arial"/>
                  <w:color w:val="auto"/>
                  <w:sz w:val="22"/>
                  <w:szCs w:val="22"/>
                </w:rPr>
                <w:delText xml:space="preserve"> </w:delText>
              </w:r>
            </w:del>
          </w:p>
        </w:tc>
      </w:tr>
      <w:tr w:rsidR="00854148" w:rsidRPr="00DB5D26" w14:paraId="26DDC6B2" w14:textId="77777777" w:rsidTr="00DA67AD">
        <w:trPr>
          <w:trHeight w:val="864"/>
        </w:trPr>
        <w:tc>
          <w:tcPr>
            <w:tcW w:w="5000" w:type="pct"/>
            <w:shd w:val="clear" w:color="auto" w:fill="DBE5F1"/>
            <w:vAlign w:val="center"/>
          </w:tcPr>
          <w:p w14:paraId="0774CCB4" w14:textId="77777777" w:rsidR="00854148" w:rsidRPr="00DB5D26" w:rsidRDefault="00854148" w:rsidP="009C58FE">
            <w:pPr>
              <w:numPr>
                <w:ilvl w:val="0"/>
                <w:numId w:val="12"/>
              </w:numPr>
              <w:spacing w:line="276" w:lineRule="auto"/>
              <w:ind w:left="432" w:right="216"/>
              <w:rPr>
                <w:rFonts w:ascii="Arial" w:hAnsi="Arial" w:cs="Arial"/>
                <w:b/>
                <w:color w:val="auto"/>
                <w:sz w:val="22"/>
                <w:szCs w:val="22"/>
              </w:rPr>
            </w:pPr>
            <w:r w:rsidRPr="00DB5D26">
              <w:rPr>
                <w:rFonts w:ascii="Arial" w:hAnsi="Arial" w:cs="Arial"/>
                <w:color w:val="auto"/>
                <w:sz w:val="22"/>
                <w:szCs w:val="22"/>
              </w:rPr>
              <w:t xml:space="preserve">If eligibility is based on age, gender, pregnancy/childbearing potential, social/ethnic group, or language spoken (e.g., English Speakers only), provide a </w:t>
            </w:r>
            <w:r w:rsidRPr="00DB5D26">
              <w:rPr>
                <w:rFonts w:ascii="Arial" w:hAnsi="Arial" w:cs="Arial"/>
                <w:b/>
                <w:color w:val="auto"/>
                <w:sz w:val="22"/>
                <w:szCs w:val="22"/>
              </w:rPr>
              <w:t>scientific rationale</w:t>
            </w:r>
            <w:r w:rsidRPr="00DB5D26">
              <w:rPr>
                <w:rFonts w:ascii="Arial" w:hAnsi="Arial" w:cs="Arial"/>
                <w:color w:val="auto"/>
                <w:sz w:val="22"/>
                <w:szCs w:val="22"/>
              </w:rPr>
              <w:t>.</w:t>
            </w:r>
          </w:p>
        </w:tc>
      </w:tr>
      <w:tr w:rsidR="00854148" w:rsidRPr="00DB5D26" w14:paraId="74C4820E" w14:textId="77777777" w:rsidTr="00DA67AD">
        <w:trPr>
          <w:trHeight w:val="1008"/>
        </w:trPr>
        <w:tc>
          <w:tcPr>
            <w:tcW w:w="5000" w:type="pct"/>
            <w:vAlign w:val="center"/>
          </w:tcPr>
          <w:p w14:paraId="251C6213" w14:textId="0BE6BAD2" w:rsidR="00854148" w:rsidRPr="00BD2F32" w:rsidRDefault="00854148" w:rsidP="00925BD5">
            <w:pPr>
              <w:spacing w:after="160"/>
              <w:ind w:right="216"/>
              <w:rPr>
                <w:rFonts w:ascii="Arial" w:hAnsi="Arial" w:cs="Arial"/>
                <w:color w:val="auto"/>
                <w:sz w:val="22"/>
                <w:szCs w:val="22"/>
              </w:rPr>
            </w:pPr>
            <w:r w:rsidRPr="00BD2F32">
              <w:rPr>
                <w:rFonts w:ascii="Arial" w:hAnsi="Arial" w:cs="Arial"/>
                <w:b/>
                <w:color w:val="auto"/>
                <w:sz w:val="22"/>
                <w:szCs w:val="22"/>
              </w:rPr>
              <w:t xml:space="preserve">[ </w:t>
            </w:r>
            <w:proofErr w:type="gramStart"/>
            <w:r w:rsidRPr="00BD2F32">
              <w:rPr>
                <w:rFonts w:ascii="Arial" w:hAnsi="Arial" w:cs="Arial"/>
                <w:b/>
                <w:color w:val="auto"/>
                <w:sz w:val="22"/>
                <w:szCs w:val="22"/>
              </w:rPr>
              <w:t xml:space="preserve">  ]</w:t>
            </w:r>
            <w:proofErr w:type="gramEnd"/>
            <w:r w:rsidRPr="00BD2F32">
              <w:rPr>
                <w:rFonts w:ascii="Arial" w:hAnsi="Arial" w:cs="Arial"/>
                <w:b/>
                <w:color w:val="auto"/>
                <w:sz w:val="22"/>
                <w:szCs w:val="22"/>
              </w:rPr>
              <w:t xml:space="preserve"> </w:t>
            </w:r>
            <w:r w:rsidR="00E57932" w:rsidRPr="00BD2F32">
              <w:rPr>
                <w:rFonts w:ascii="Arial" w:hAnsi="Arial" w:cs="Arial"/>
                <w:b/>
                <w:color w:val="auto"/>
                <w:sz w:val="22"/>
                <w:szCs w:val="22"/>
              </w:rPr>
              <w:t>Not applicable</w:t>
            </w:r>
            <w:r w:rsidRPr="00BD2F32">
              <w:rPr>
                <w:rFonts w:ascii="Arial" w:hAnsi="Arial" w:cs="Arial"/>
                <w:color w:val="auto"/>
                <w:sz w:val="22"/>
                <w:szCs w:val="22"/>
              </w:rPr>
              <w:t>: Subject eligibility is not based on these factors.</w:t>
            </w:r>
          </w:p>
          <w:p w14:paraId="4CEB2A59" w14:textId="50EDD163" w:rsidR="00854148" w:rsidRPr="00AB4ACE" w:rsidRDefault="002B1BAE" w:rsidP="00925BD5">
            <w:pPr>
              <w:ind w:right="216"/>
              <w:rPr>
                <w:rFonts w:ascii="Arial" w:hAnsi="Arial" w:cs="Arial"/>
                <w:color w:val="auto"/>
                <w:sz w:val="22"/>
                <w:szCs w:val="22"/>
              </w:rPr>
            </w:pPr>
            <w:r w:rsidRPr="00AB4ACE">
              <w:rPr>
                <w:rFonts w:ascii="Arial" w:hAnsi="Arial" w:cs="Arial"/>
                <w:color w:val="auto"/>
                <w:sz w:val="22"/>
                <w:szCs w:val="22"/>
              </w:rPr>
              <w:t xml:space="preserve">Eligibility is based on languages spoken, as the objective of the study is to analyze </w:t>
            </w:r>
            <w:proofErr w:type="gramStart"/>
            <w:r w:rsidRPr="00AB4ACE">
              <w:rPr>
                <w:rFonts w:ascii="Arial" w:hAnsi="Arial" w:cs="Arial"/>
                <w:color w:val="auto"/>
                <w:sz w:val="22"/>
                <w:szCs w:val="22"/>
              </w:rPr>
              <w:t>particular linguistic</w:t>
            </w:r>
            <w:proofErr w:type="gramEnd"/>
            <w:r w:rsidRPr="00AB4ACE">
              <w:rPr>
                <w:rFonts w:ascii="Arial" w:hAnsi="Arial" w:cs="Arial"/>
                <w:color w:val="auto"/>
                <w:sz w:val="22"/>
                <w:szCs w:val="22"/>
              </w:rPr>
              <w:t xml:space="preserve"> features within </w:t>
            </w:r>
            <w:proofErr w:type="spellStart"/>
            <w:r w:rsidRPr="00AB4ACE">
              <w:rPr>
                <w:rFonts w:ascii="Arial" w:hAnsi="Arial" w:cs="Arial"/>
                <w:color w:val="auto"/>
                <w:sz w:val="22"/>
                <w:szCs w:val="22"/>
              </w:rPr>
              <w:t>Sqiliq</w:t>
            </w:r>
            <w:proofErr w:type="spellEnd"/>
            <w:r w:rsidRPr="00AB4ACE">
              <w:rPr>
                <w:rFonts w:ascii="Arial" w:hAnsi="Arial" w:cs="Arial"/>
                <w:color w:val="auto"/>
                <w:sz w:val="22"/>
                <w:szCs w:val="22"/>
              </w:rPr>
              <w:t xml:space="preserve"> Atayal. Mandarin is also required, as it will serve as the language of communication between the Lead Researcher and participants. </w:t>
            </w:r>
            <w:r w:rsidR="007A4B3F" w:rsidRPr="00AB4ACE">
              <w:rPr>
                <w:rFonts w:ascii="Arial" w:hAnsi="Arial" w:cs="Arial"/>
                <w:color w:val="auto"/>
                <w:sz w:val="22"/>
                <w:szCs w:val="22"/>
              </w:rPr>
              <w:t>We are targeting speakers at or above the age of 13 as a way of assessing mature language competence.</w:t>
            </w:r>
          </w:p>
        </w:tc>
      </w:tr>
      <w:tr w:rsidR="00F3277A" w:rsidRPr="00914DCF" w14:paraId="357102BD" w14:textId="77777777" w:rsidTr="00DA67AD">
        <w:trPr>
          <w:trHeight w:val="864"/>
        </w:trPr>
        <w:tc>
          <w:tcPr>
            <w:tcW w:w="5000" w:type="pct"/>
            <w:tcBorders>
              <w:top w:val="single" w:sz="4" w:space="0" w:color="auto"/>
              <w:left w:val="single" w:sz="4" w:space="0" w:color="auto"/>
              <w:bottom w:val="single" w:sz="4" w:space="0" w:color="auto"/>
              <w:right w:val="single" w:sz="4" w:space="0" w:color="auto"/>
            </w:tcBorders>
            <w:shd w:val="clear" w:color="auto" w:fill="DBE5F1"/>
            <w:vAlign w:val="center"/>
          </w:tcPr>
          <w:p w14:paraId="749AE994" w14:textId="77777777" w:rsidR="00F3277A" w:rsidRPr="00F3277A" w:rsidRDefault="00F3277A" w:rsidP="009C58FE">
            <w:pPr>
              <w:numPr>
                <w:ilvl w:val="0"/>
                <w:numId w:val="12"/>
              </w:numPr>
              <w:spacing w:line="276" w:lineRule="auto"/>
              <w:ind w:left="409" w:right="216"/>
              <w:rPr>
                <w:rFonts w:ascii="Arial" w:hAnsi="Arial" w:cs="Arial"/>
                <w:color w:val="auto"/>
                <w:sz w:val="22"/>
                <w:szCs w:val="22"/>
              </w:rPr>
            </w:pPr>
            <w:r w:rsidRPr="00F3277A">
              <w:rPr>
                <w:rFonts w:ascii="Arial" w:hAnsi="Arial" w:cs="Arial"/>
                <w:color w:val="auto"/>
                <w:sz w:val="22"/>
                <w:szCs w:val="22"/>
              </w:rPr>
              <w:t>If American Indian or Alaska Native Tribes will be included in the research:</w:t>
            </w:r>
          </w:p>
          <w:p w14:paraId="75FFC328" w14:textId="447D5B79" w:rsidR="00F3277A" w:rsidRPr="00F3277A" w:rsidRDefault="00F3277A" w:rsidP="009C58FE">
            <w:pPr>
              <w:numPr>
                <w:ilvl w:val="1"/>
                <w:numId w:val="16"/>
              </w:numPr>
              <w:spacing w:line="276" w:lineRule="auto"/>
              <w:ind w:left="882" w:right="216"/>
              <w:rPr>
                <w:rFonts w:ascii="Arial" w:hAnsi="Arial" w:cs="Arial"/>
                <w:color w:val="auto"/>
                <w:sz w:val="22"/>
                <w:szCs w:val="22"/>
              </w:rPr>
            </w:pPr>
            <w:r w:rsidRPr="00F3277A">
              <w:rPr>
                <w:rFonts w:ascii="Arial" w:hAnsi="Arial" w:cs="Arial"/>
                <w:color w:val="auto"/>
                <w:sz w:val="22"/>
                <w:szCs w:val="22"/>
              </w:rPr>
              <w:t xml:space="preserve">Specify the name of the Tribe </w:t>
            </w:r>
            <w:r w:rsidRPr="00F3277A">
              <w:rPr>
                <w:rFonts w:ascii="Arial" w:hAnsi="Arial" w:cs="Arial"/>
                <w:color w:val="auto"/>
                <w:sz w:val="22"/>
                <w:szCs w:val="22"/>
                <w:u w:val="single"/>
              </w:rPr>
              <w:t>and</w:t>
            </w:r>
            <w:r w:rsidRPr="00F3277A">
              <w:rPr>
                <w:rFonts w:ascii="Arial" w:hAnsi="Arial" w:cs="Arial"/>
                <w:color w:val="auto"/>
                <w:sz w:val="22"/>
                <w:szCs w:val="22"/>
              </w:rPr>
              <w:t xml:space="preserve"> </w:t>
            </w:r>
          </w:p>
          <w:p w14:paraId="6FEEC10D" w14:textId="3B298FC5" w:rsidR="00F3277A" w:rsidRPr="00F3277A" w:rsidRDefault="00F3277A" w:rsidP="009C58FE">
            <w:pPr>
              <w:numPr>
                <w:ilvl w:val="1"/>
                <w:numId w:val="16"/>
              </w:numPr>
              <w:spacing w:line="276" w:lineRule="auto"/>
              <w:ind w:left="882" w:right="216"/>
              <w:rPr>
                <w:rFonts w:ascii="Arial" w:hAnsi="Arial" w:cs="Arial"/>
                <w:color w:val="auto"/>
                <w:sz w:val="22"/>
                <w:szCs w:val="22"/>
              </w:rPr>
            </w:pPr>
            <w:r w:rsidRPr="00F3277A">
              <w:rPr>
                <w:rFonts w:ascii="Arial" w:hAnsi="Arial" w:cs="Arial"/>
                <w:color w:val="auto"/>
                <w:sz w:val="22"/>
                <w:szCs w:val="22"/>
              </w:rPr>
              <w:t xml:space="preserve">Specify whether there is Tribal Law that may be applicable to this research and that provides additional protections for subjects (i.e., additional information to be disclosed in the consent process). </w:t>
            </w:r>
          </w:p>
        </w:tc>
      </w:tr>
      <w:tr w:rsidR="00F3277A" w:rsidRPr="00914DCF" w14:paraId="1BF9F96F" w14:textId="77777777" w:rsidTr="00DA67AD">
        <w:trPr>
          <w:trHeight w:val="1008"/>
        </w:trPr>
        <w:tc>
          <w:tcPr>
            <w:tcW w:w="5000" w:type="pct"/>
            <w:tcBorders>
              <w:top w:val="single" w:sz="4" w:space="0" w:color="auto"/>
              <w:left w:val="single" w:sz="4" w:space="0" w:color="auto"/>
              <w:bottom w:val="single" w:sz="4" w:space="0" w:color="auto"/>
              <w:right w:val="single" w:sz="4" w:space="0" w:color="auto"/>
            </w:tcBorders>
            <w:vAlign w:val="center"/>
          </w:tcPr>
          <w:p w14:paraId="4B82DF9B" w14:textId="3E75352A" w:rsidR="00F3277A" w:rsidRPr="00F3277A" w:rsidRDefault="00F3277A" w:rsidP="00DB7B0D">
            <w:pPr>
              <w:spacing w:after="160"/>
              <w:ind w:right="216"/>
              <w:rPr>
                <w:rFonts w:ascii="Arial" w:hAnsi="Arial" w:cs="Arial"/>
                <w:color w:val="auto"/>
                <w:sz w:val="22"/>
                <w:szCs w:val="22"/>
              </w:rPr>
            </w:pPr>
            <w:r w:rsidRPr="00F3277A">
              <w:rPr>
                <w:rFonts w:ascii="Arial" w:hAnsi="Arial" w:cs="Arial"/>
                <w:b/>
                <w:color w:val="auto"/>
                <w:sz w:val="22"/>
                <w:szCs w:val="22"/>
              </w:rPr>
              <w:t xml:space="preserve">[ </w:t>
            </w:r>
            <w:proofErr w:type="gramStart"/>
            <w:r w:rsidR="002B1BAE">
              <w:rPr>
                <w:rFonts w:ascii="Arial" w:hAnsi="Arial" w:cs="Arial"/>
                <w:b/>
                <w:color w:val="auto"/>
                <w:sz w:val="22"/>
                <w:szCs w:val="22"/>
              </w:rPr>
              <w:t>X</w:t>
            </w:r>
            <w:r w:rsidRPr="00F3277A">
              <w:rPr>
                <w:rFonts w:ascii="Arial" w:hAnsi="Arial" w:cs="Arial"/>
                <w:b/>
                <w:color w:val="auto"/>
                <w:sz w:val="22"/>
                <w:szCs w:val="22"/>
              </w:rPr>
              <w:t xml:space="preserve"> ]</w:t>
            </w:r>
            <w:proofErr w:type="gramEnd"/>
            <w:r w:rsidRPr="00F3277A">
              <w:rPr>
                <w:rFonts w:ascii="Arial" w:hAnsi="Arial" w:cs="Arial"/>
                <w:color w:val="auto"/>
                <w:sz w:val="22"/>
                <w:szCs w:val="22"/>
              </w:rPr>
              <w:t xml:space="preserve"> </w:t>
            </w:r>
            <w:r w:rsidR="00E57932" w:rsidRPr="00E57932">
              <w:rPr>
                <w:rFonts w:ascii="Arial" w:hAnsi="Arial" w:cs="Arial"/>
                <w:b/>
                <w:color w:val="auto"/>
                <w:sz w:val="22"/>
                <w:szCs w:val="22"/>
              </w:rPr>
              <w:t>Not applicable</w:t>
            </w:r>
            <w:r w:rsidRPr="00F3277A">
              <w:rPr>
                <w:rFonts w:ascii="Arial" w:hAnsi="Arial" w:cs="Arial"/>
                <w:color w:val="auto"/>
                <w:sz w:val="22"/>
                <w:szCs w:val="22"/>
              </w:rPr>
              <w:t>: American Indian or Alaska Native Tribes are not included in the research.</w:t>
            </w:r>
          </w:p>
          <w:p w14:paraId="76C91A11" w14:textId="6D70D58C" w:rsidR="00F3277A" w:rsidRPr="00F3277A" w:rsidRDefault="00F3277A" w:rsidP="00F3277A">
            <w:pPr>
              <w:spacing w:after="160"/>
              <w:ind w:right="216"/>
              <w:rPr>
                <w:rFonts w:ascii="Arial" w:hAnsi="Arial" w:cs="Arial"/>
                <w:color w:val="auto"/>
                <w:sz w:val="22"/>
                <w:szCs w:val="22"/>
              </w:rPr>
            </w:pPr>
          </w:p>
        </w:tc>
      </w:tr>
    </w:tbl>
    <w:p w14:paraId="69805E64" w14:textId="77777777" w:rsidR="000324B0" w:rsidRDefault="000324B0">
      <w:pPr>
        <w:ind w:right="216"/>
        <w:rPr>
          <w:rFonts w:ascii="Arial" w:hAnsi="Arial" w:cs="Arial"/>
          <w:color w:val="auto"/>
          <w:sz w:val="22"/>
          <w:szCs w:val="22"/>
        </w:rPr>
      </w:pPr>
    </w:p>
    <w:p w14:paraId="667D24DA" w14:textId="77777777" w:rsidR="00DB7B0D" w:rsidRPr="00DB7B0D" w:rsidRDefault="00DB7B0D" w:rsidP="009C58FE">
      <w:pPr>
        <w:pStyle w:val="ListParagraph"/>
        <w:numPr>
          <w:ilvl w:val="0"/>
          <w:numId w:val="11"/>
        </w:numPr>
        <w:spacing w:line="276" w:lineRule="auto"/>
        <w:ind w:left="360" w:right="216" w:hanging="450"/>
        <w:contextualSpacing w:val="0"/>
        <w:rPr>
          <w:rFonts w:ascii="Arial" w:hAnsi="Arial" w:cs="Arial"/>
          <w:b/>
          <w:vanish/>
          <w:color w:val="000000"/>
          <w:sz w:val="22"/>
          <w:szCs w:val="22"/>
        </w:rPr>
      </w:pPr>
    </w:p>
    <w:p w14:paraId="744D3E63" w14:textId="77777777" w:rsidR="00DB7B0D" w:rsidRPr="00DB7B0D" w:rsidRDefault="00DB7B0D" w:rsidP="009C58FE">
      <w:pPr>
        <w:pStyle w:val="ListParagraph"/>
        <w:numPr>
          <w:ilvl w:val="0"/>
          <w:numId w:val="11"/>
        </w:numPr>
        <w:spacing w:line="276" w:lineRule="auto"/>
        <w:ind w:left="360" w:right="216" w:hanging="450"/>
        <w:contextualSpacing w:val="0"/>
        <w:rPr>
          <w:rFonts w:ascii="Arial" w:hAnsi="Arial" w:cs="Arial"/>
          <w:b/>
          <w:vanish/>
          <w:color w:val="000000"/>
          <w:sz w:val="22"/>
          <w:szCs w:val="22"/>
        </w:rPr>
      </w:pPr>
    </w:p>
    <w:p w14:paraId="1FF1428F" w14:textId="5E0DC2AF" w:rsidR="00DB7B0D" w:rsidRPr="00914DCF" w:rsidRDefault="00B66079" w:rsidP="009C58FE">
      <w:pPr>
        <w:numPr>
          <w:ilvl w:val="0"/>
          <w:numId w:val="11"/>
        </w:numPr>
        <w:tabs>
          <w:tab w:val="left" w:pos="450"/>
        </w:tabs>
        <w:spacing w:line="276" w:lineRule="auto"/>
        <w:ind w:left="450" w:right="216" w:hanging="450"/>
        <w:rPr>
          <w:rFonts w:ascii="Arial" w:hAnsi="Arial" w:cs="Arial"/>
          <w:b/>
          <w:color w:val="000000"/>
          <w:sz w:val="22"/>
          <w:szCs w:val="22"/>
        </w:rPr>
      </w:pPr>
      <w:r>
        <w:rPr>
          <w:rFonts w:ascii="Arial" w:hAnsi="Arial" w:cs="Arial"/>
          <w:b/>
          <w:color w:val="000000"/>
          <w:sz w:val="22"/>
          <w:szCs w:val="22"/>
        </w:rPr>
        <w:t>PRE-</w:t>
      </w:r>
      <w:r w:rsidR="00DB7B0D">
        <w:rPr>
          <w:rFonts w:ascii="Arial" w:hAnsi="Arial" w:cs="Arial"/>
          <w:b/>
          <w:color w:val="000000"/>
          <w:sz w:val="22"/>
          <w:szCs w:val="22"/>
        </w:rPr>
        <w:t xml:space="preserve">SCREENING AND DETERMINING </w:t>
      </w:r>
      <w:r w:rsidR="00DB7B0D" w:rsidRPr="00914DCF">
        <w:rPr>
          <w:rFonts w:ascii="Arial" w:hAnsi="Arial" w:cs="Arial"/>
          <w:b/>
          <w:color w:val="000000"/>
          <w:sz w:val="22"/>
          <w:szCs w:val="22"/>
        </w:rPr>
        <w:t xml:space="preserve">ELIGIBILITY </w:t>
      </w:r>
      <w:r>
        <w:rPr>
          <w:rFonts w:ascii="Arial" w:hAnsi="Arial" w:cs="Arial"/>
          <w:b/>
          <w:color w:val="000000"/>
          <w:sz w:val="22"/>
          <w:szCs w:val="22"/>
        </w:rPr>
        <w:t>WITHOUT INFORMED CONSENT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0"/>
      </w:tblGrid>
      <w:tr w:rsidR="00DB7B0D" w:rsidRPr="00914DCF" w14:paraId="6C5D9435" w14:textId="77777777" w:rsidTr="001645A3">
        <w:trPr>
          <w:trHeight w:val="2186"/>
        </w:trPr>
        <w:tc>
          <w:tcPr>
            <w:tcW w:w="5000" w:type="pct"/>
            <w:shd w:val="clear" w:color="auto" w:fill="DBE5F1"/>
            <w:vAlign w:val="center"/>
          </w:tcPr>
          <w:p w14:paraId="38C49CC2" w14:textId="77777777" w:rsidR="001645A3" w:rsidRDefault="001645A3" w:rsidP="001645A3">
            <w:pPr>
              <w:numPr>
                <w:ilvl w:val="0"/>
                <w:numId w:val="18"/>
              </w:numPr>
              <w:spacing w:line="276" w:lineRule="auto"/>
              <w:ind w:left="430" w:right="216"/>
              <w:rPr>
                <w:rFonts w:ascii="Arial" w:hAnsi="Arial" w:cs="Arial"/>
                <w:b/>
                <w:color w:val="FF0000"/>
                <w:sz w:val="22"/>
                <w:szCs w:val="22"/>
              </w:rPr>
            </w:pPr>
            <w:r>
              <w:rPr>
                <w:rFonts w:ascii="Arial" w:hAnsi="Arial" w:cs="Arial"/>
                <w:b/>
                <w:color w:val="FF0000"/>
                <w:sz w:val="22"/>
                <w:szCs w:val="22"/>
              </w:rPr>
              <w:t>IMPORTANT</w:t>
            </w:r>
            <w:r w:rsidRPr="00CC7EEF">
              <w:rPr>
                <w:rFonts w:ascii="Arial" w:hAnsi="Arial" w:cs="Arial"/>
                <w:b/>
                <w:color w:val="FF0000"/>
                <w:sz w:val="22"/>
                <w:szCs w:val="22"/>
              </w:rPr>
              <w:t xml:space="preserve"> NOTES:</w:t>
            </w:r>
            <w:r>
              <w:rPr>
                <w:rFonts w:ascii="Arial" w:hAnsi="Arial" w:cs="Arial"/>
                <w:b/>
                <w:color w:val="FF0000"/>
                <w:sz w:val="22"/>
                <w:szCs w:val="22"/>
              </w:rPr>
              <w:t xml:space="preserve"> </w:t>
            </w:r>
          </w:p>
          <w:p w14:paraId="70307F4B" w14:textId="77777777" w:rsidR="001645A3" w:rsidRDefault="001645A3" w:rsidP="001645A3">
            <w:pPr>
              <w:numPr>
                <w:ilvl w:val="0"/>
                <w:numId w:val="37"/>
              </w:numPr>
              <w:spacing w:line="276" w:lineRule="auto"/>
              <w:ind w:right="216"/>
              <w:rPr>
                <w:rFonts w:ascii="Arial" w:hAnsi="Arial" w:cs="Arial"/>
                <w:b/>
                <w:color w:val="FF0000"/>
                <w:sz w:val="22"/>
                <w:szCs w:val="22"/>
              </w:rPr>
            </w:pPr>
            <w:r w:rsidRPr="00BB678C">
              <w:rPr>
                <w:rFonts w:ascii="Arial" w:hAnsi="Arial" w:cs="Arial"/>
                <w:color w:val="auto"/>
                <w:sz w:val="22"/>
                <w:szCs w:val="22"/>
              </w:rPr>
              <w:t xml:space="preserve">This section is </w:t>
            </w:r>
            <w:r w:rsidRPr="00844808">
              <w:rPr>
                <w:rFonts w:ascii="Arial" w:hAnsi="Arial" w:cs="Arial"/>
                <w:b/>
                <w:color w:val="auto"/>
                <w:sz w:val="22"/>
                <w:szCs w:val="22"/>
              </w:rPr>
              <w:t>Not applicable</w:t>
            </w:r>
            <w:r w:rsidRPr="00BB678C">
              <w:rPr>
                <w:rFonts w:ascii="Arial" w:hAnsi="Arial" w:cs="Arial"/>
                <w:color w:val="auto"/>
                <w:sz w:val="22"/>
                <w:szCs w:val="22"/>
              </w:rPr>
              <w:t xml:space="preserve"> to research that is funded/supported by the Department of Justice (</w:t>
            </w:r>
            <w:r w:rsidRPr="00BB678C">
              <w:rPr>
                <w:rFonts w:ascii="Arial" w:hAnsi="Arial" w:cs="Arial"/>
                <w:b/>
                <w:color w:val="auto"/>
                <w:sz w:val="22"/>
                <w:szCs w:val="22"/>
              </w:rPr>
              <w:t>DOJ</w:t>
            </w:r>
            <w:r w:rsidRPr="00BB678C">
              <w:rPr>
                <w:rFonts w:ascii="Arial" w:hAnsi="Arial" w:cs="Arial"/>
                <w:color w:val="auto"/>
                <w:sz w:val="22"/>
                <w:szCs w:val="22"/>
              </w:rPr>
              <w:t>)</w:t>
            </w:r>
          </w:p>
          <w:p w14:paraId="439CAB1F" w14:textId="1D696ABC" w:rsidR="00DB7B0D" w:rsidRPr="001645A3" w:rsidRDefault="001645A3" w:rsidP="001645A3">
            <w:pPr>
              <w:numPr>
                <w:ilvl w:val="0"/>
                <w:numId w:val="37"/>
              </w:numPr>
              <w:spacing w:line="276" w:lineRule="auto"/>
              <w:ind w:right="216"/>
              <w:rPr>
                <w:rFonts w:ascii="Arial" w:hAnsi="Arial" w:cs="Arial"/>
                <w:b/>
                <w:color w:val="FF0000"/>
                <w:sz w:val="22"/>
                <w:szCs w:val="22"/>
              </w:rPr>
            </w:pPr>
            <w:r w:rsidRPr="001645A3">
              <w:rPr>
                <w:rFonts w:ascii="Arial" w:hAnsi="Arial" w:cs="Arial"/>
                <w:color w:val="auto"/>
                <w:sz w:val="22"/>
                <w:szCs w:val="22"/>
              </w:rPr>
              <w:t xml:space="preserve">This section addresses pre-screening activities that are performed </w:t>
            </w:r>
            <w:r w:rsidRPr="001645A3">
              <w:rPr>
                <w:rFonts w:ascii="Arial" w:hAnsi="Arial" w:cs="Arial"/>
                <w:b/>
                <w:color w:val="auto"/>
                <w:sz w:val="22"/>
                <w:szCs w:val="22"/>
              </w:rPr>
              <w:t xml:space="preserve">without the written informed consent of the prospective subject or legally authorized representative (LAR). </w:t>
            </w:r>
            <w:r w:rsidRPr="001645A3">
              <w:rPr>
                <w:rFonts w:ascii="Arial" w:hAnsi="Arial" w:cs="Arial"/>
                <w:color w:val="auto"/>
                <w:sz w:val="22"/>
                <w:szCs w:val="22"/>
              </w:rPr>
              <w:t xml:space="preserve">This may be allowed without requesting a waiver of informed consent </w:t>
            </w:r>
            <w:r w:rsidRPr="001645A3">
              <w:rPr>
                <w:rFonts w:ascii="Arial" w:hAnsi="Arial" w:cs="Arial"/>
                <w:b/>
                <w:color w:val="FF0000"/>
                <w:sz w:val="22"/>
                <w:szCs w:val="22"/>
              </w:rPr>
              <w:t>IF the following</w:t>
            </w:r>
            <w:r w:rsidRPr="001645A3">
              <w:rPr>
                <w:rFonts w:ascii="Arial" w:hAnsi="Arial" w:cs="Arial"/>
                <w:color w:val="FF0000"/>
                <w:sz w:val="22"/>
                <w:szCs w:val="22"/>
              </w:rPr>
              <w:t xml:space="preserve"> </w:t>
            </w:r>
            <w:r w:rsidRPr="001645A3">
              <w:rPr>
                <w:rFonts w:ascii="Arial" w:hAnsi="Arial" w:cs="Arial"/>
                <w:b/>
                <w:color w:val="FF0000"/>
                <w:sz w:val="22"/>
                <w:szCs w:val="22"/>
              </w:rPr>
              <w:t>guidelines</w:t>
            </w:r>
            <w:r w:rsidRPr="001645A3">
              <w:rPr>
                <w:rFonts w:ascii="Arial" w:hAnsi="Arial" w:cs="Arial"/>
                <w:b/>
                <w:color w:val="auto"/>
                <w:sz w:val="22"/>
                <w:szCs w:val="22"/>
              </w:rPr>
              <w:t xml:space="preserve"> are utilized</w:t>
            </w:r>
            <w:r w:rsidRPr="001645A3">
              <w:rPr>
                <w:rFonts w:ascii="Arial" w:hAnsi="Arial" w:cs="Arial"/>
                <w:color w:val="auto"/>
                <w:sz w:val="22"/>
                <w:szCs w:val="22"/>
              </w:rPr>
              <w:t>:</w:t>
            </w:r>
          </w:p>
        </w:tc>
      </w:tr>
      <w:tr w:rsidR="00DB7B0D" w:rsidRPr="00914DCF" w14:paraId="3F91449F" w14:textId="77777777" w:rsidTr="00DA67AD">
        <w:trPr>
          <w:trHeight w:val="1584"/>
        </w:trPr>
        <w:tc>
          <w:tcPr>
            <w:tcW w:w="5000" w:type="pct"/>
            <w:vAlign w:val="center"/>
          </w:tcPr>
          <w:p w14:paraId="5D0BAE30" w14:textId="77777777" w:rsidR="00DB7B0D" w:rsidRPr="003F7050" w:rsidRDefault="00DB7B0D" w:rsidP="00DB7B0D">
            <w:pPr>
              <w:ind w:right="216"/>
              <w:contextualSpacing/>
              <w:rPr>
                <w:rFonts w:ascii="Arial" w:hAnsi="Arial" w:cs="Arial"/>
                <w:b/>
                <w:color w:val="auto"/>
                <w:sz w:val="8"/>
                <w:szCs w:val="8"/>
              </w:rPr>
            </w:pPr>
          </w:p>
          <w:p w14:paraId="242647DF" w14:textId="17E2AB25" w:rsidR="00DB7B0D" w:rsidRDefault="00DB7B0D" w:rsidP="00DB7B0D">
            <w:pPr>
              <w:ind w:right="216"/>
              <w:contextualSpacing/>
              <w:rPr>
                <w:rFonts w:ascii="Arial" w:hAnsi="Arial" w:cs="Arial"/>
                <w:color w:val="auto"/>
                <w:sz w:val="22"/>
                <w:szCs w:val="22"/>
              </w:rPr>
            </w:pPr>
            <w:r w:rsidRPr="00914DCF">
              <w:rPr>
                <w:rFonts w:ascii="Arial" w:hAnsi="Arial" w:cs="Arial"/>
                <w:b/>
                <w:color w:val="auto"/>
                <w:sz w:val="22"/>
                <w:szCs w:val="22"/>
              </w:rPr>
              <w:t xml:space="preserve">[ </w:t>
            </w:r>
            <w:proofErr w:type="gramStart"/>
            <w:r w:rsidR="002B1BAE">
              <w:rPr>
                <w:rFonts w:ascii="Arial" w:hAnsi="Arial" w:cs="Arial"/>
                <w:b/>
                <w:color w:val="auto"/>
                <w:sz w:val="22"/>
                <w:szCs w:val="22"/>
              </w:rPr>
              <w:t>X</w:t>
            </w:r>
            <w:r w:rsidRPr="00914DCF">
              <w:rPr>
                <w:rFonts w:ascii="Arial" w:hAnsi="Arial" w:cs="Arial"/>
                <w:b/>
                <w:color w:val="auto"/>
                <w:sz w:val="22"/>
                <w:szCs w:val="22"/>
              </w:rPr>
              <w:t xml:space="preserve"> ]</w:t>
            </w:r>
            <w:proofErr w:type="gramEnd"/>
            <w:r w:rsidRPr="00914DCF">
              <w:rPr>
                <w:rFonts w:ascii="Arial" w:hAnsi="Arial" w:cs="Arial"/>
                <w:b/>
                <w:color w:val="auto"/>
                <w:sz w:val="22"/>
                <w:szCs w:val="22"/>
              </w:rPr>
              <w:t xml:space="preserve"> </w:t>
            </w:r>
            <w:r w:rsidR="00E57932" w:rsidRPr="00E57932">
              <w:rPr>
                <w:rFonts w:ascii="Arial" w:hAnsi="Arial" w:cs="Arial"/>
                <w:b/>
                <w:color w:val="auto"/>
                <w:sz w:val="22"/>
                <w:szCs w:val="22"/>
              </w:rPr>
              <w:t>Not applicable</w:t>
            </w:r>
            <w:r w:rsidRPr="00914DCF">
              <w:rPr>
                <w:rFonts w:ascii="Arial" w:hAnsi="Arial" w:cs="Arial"/>
                <w:color w:val="auto"/>
                <w:sz w:val="22"/>
                <w:szCs w:val="22"/>
              </w:rPr>
              <w:t xml:space="preserve">: </w:t>
            </w:r>
            <w:r>
              <w:rPr>
                <w:rFonts w:ascii="Arial" w:hAnsi="Arial" w:cs="Arial"/>
                <w:color w:val="auto"/>
                <w:sz w:val="22"/>
                <w:szCs w:val="22"/>
              </w:rPr>
              <w:t xml:space="preserve">Information and/or biospecimens will not be obtained for the purpose of screening, </w:t>
            </w:r>
          </w:p>
          <w:p w14:paraId="6BA00715" w14:textId="77777777" w:rsidR="00DB7B0D" w:rsidRDefault="00DB7B0D" w:rsidP="00DB7B0D">
            <w:pPr>
              <w:ind w:right="216"/>
              <w:contextualSpacing/>
              <w:rPr>
                <w:rFonts w:ascii="Arial" w:hAnsi="Arial" w:cs="Arial"/>
                <w:color w:val="auto"/>
                <w:sz w:val="22"/>
                <w:szCs w:val="22"/>
              </w:rPr>
            </w:pPr>
            <w:r>
              <w:rPr>
                <w:rFonts w:ascii="Arial" w:hAnsi="Arial" w:cs="Arial"/>
                <w:color w:val="auto"/>
                <w:sz w:val="22"/>
                <w:szCs w:val="22"/>
              </w:rPr>
              <w:t xml:space="preserve">       recruiting, or determining eligibility of prospective subjects. </w:t>
            </w:r>
            <w:r w:rsidRPr="00914DCF">
              <w:rPr>
                <w:rFonts w:ascii="Arial" w:hAnsi="Arial" w:cs="Arial"/>
                <w:i/>
                <w:color w:val="FF0000"/>
                <w:sz w:val="22"/>
                <w:szCs w:val="22"/>
              </w:rPr>
              <w:t>Skip to Section</w:t>
            </w:r>
            <w:r>
              <w:rPr>
                <w:rFonts w:ascii="Arial" w:hAnsi="Arial" w:cs="Arial"/>
                <w:i/>
                <w:color w:val="FF0000"/>
                <w:sz w:val="22"/>
                <w:szCs w:val="22"/>
              </w:rPr>
              <w:t xml:space="preserve"> 4.</w:t>
            </w:r>
          </w:p>
          <w:p w14:paraId="753C9EFF" w14:textId="7658EF0E" w:rsidR="00DB7B0D" w:rsidRDefault="001645A3" w:rsidP="00DB7B0D">
            <w:pPr>
              <w:ind w:right="216"/>
              <w:contextualSpacing/>
              <w:rPr>
                <w:rFonts w:ascii="Arial" w:hAnsi="Arial" w:cs="Arial"/>
                <w:color w:val="auto"/>
                <w:sz w:val="22"/>
                <w:szCs w:val="22"/>
              </w:rPr>
            </w:pPr>
            <w:r>
              <w:rPr>
                <w:noProof/>
              </w:rPr>
              <w:drawing>
                <wp:anchor distT="0" distB="0" distL="114300" distR="114300" simplePos="0" relativeHeight="251660288" behindDoc="0" locked="0" layoutInCell="1" allowOverlap="1" wp14:anchorId="76F3B28C" wp14:editId="61266F9B">
                  <wp:simplePos x="0" y="0"/>
                  <wp:positionH relativeFrom="column">
                    <wp:posOffset>56515</wp:posOffset>
                  </wp:positionH>
                  <wp:positionV relativeFrom="paragraph">
                    <wp:posOffset>542925</wp:posOffset>
                  </wp:positionV>
                  <wp:extent cx="274320" cy="274320"/>
                  <wp:effectExtent l="0" t="0" r="0" b="0"/>
                  <wp:wrapNone/>
                  <wp:docPr id="9" name="Picture 9" descr="MCj0434720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j04347200000[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AC8BE8" w14:textId="420C8BB8" w:rsidR="00DB7B0D" w:rsidRDefault="00DB7B0D" w:rsidP="00DB7B0D">
            <w:pPr>
              <w:ind w:right="216"/>
              <w:contextualSpacing/>
              <w:rPr>
                <w:rFonts w:ascii="Arial" w:hAnsi="Arial" w:cs="Arial"/>
                <w:color w:val="auto"/>
                <w:sz w:val="22"/>
                <w:szCs w:val="22"/>
              </w:rPr>
            </w:pPr>
            <w:r w:rsidRPr="00914DCF">
              <w:rPr>
                <w:rFonts w:ascii="Arial" w:hAnsi="Arial" w:cs="Arial"/>
                <w:b/>
                <w:color w:val="auto"/>
                <w:sz w:val="22"/>
                <w:szCs w:val="22"/>
              </w:rPr>
              <w:t xml:space="preserve">[ </w:t>
            </w:r>
            <w:proofErr w:type="gramStart"/>
            <w:r w:rsidRPr="00914DCF">
              <w:rPr>
                <w:rFonts w:ascii="Arial" w:hAnsi="Arial" w:cs="Arial"/>
                <w:b/>
                <w:color w:val="auto"/>
                <w:sz w:val="22"/>
                <w:szCs w:val="22"/>
              </w:rPr>
              <w:t xml:space="preserve">  ]</w:t>
            </w:r>
            <w:proofErr w:type="gramEnd"/>
            <w:r w:rsidRPr="00914DCF">
              <w:rPr>
                <w:rFonts w:ascii="Arial" w:hAnsi="Arial" w:cs="Arial"/>
                <w:b/>
                <w:color w:val="auto"/>
                <w:sz w:val="22"/>
                <w:szCs w:val="22"/>
              </w:rPr>
              <w:t xml:space="preserve"> </w:t>
            </w:r>
            <w:r>
              <w:rPr>
                <w:rFonts w:ascii="Arial" w:hAnsi="Arial" w:cs="Arial"/>
                <w:color w:val="auto"/>
                <w:sz w:val="22"/>
                <w:szCs w:val="22"/>
              </w:rPr>
              <w:t xml:space="preserve">Study team will obtain information through </w:t>
            </w:r>
            <w:r w:rsidRPr="003F7050">
              <w:rPr>
                <w:rFonts w:ascii="Arial" w:hAnsi="Arial" w:cs="Arial"/>
                <w:b/>
                <w:color w:val="auto"/>
                <w:sz w:val="22"/>
                <w:szCs w:val="22"/>
              </w:rPr>
              <w:t>oral or written communication</w:t>
            </w:r>
            <w:r>
              <w:rPr>
                <w:rFonts w:ascii="Arial" w:hAnsi="Arial" w:cs="Arial"/>
                <w:color w:val="auto"/>
                <w:sz w:val="22"/>
                <w:szCs w:val="22"/>
              </w:rPr>
              <w:t xml:space="preserve"> with the prospective </w:t>
            </w:r>
          </w:p>
          <w:p w14:paraId="43801314" w14:textId="648969D3" w:rsidR="00DB7B0D" w:rsidRDefault="00DB7B0D" w:rsidP="00DB7B0D">
            <w:pPr>
              <w:ind w:right="216"/>
              <w:contextualSpacing/>
              <w:rPr>
                <w:rFonts w:ascii="Arial" w:hAnsi="Arial" w:cs="Arial"/>
                <w:color w:val="auto"/>
                <w:sz w:val="22"/>
                <w:szCs w:val="22"/>
              </w:rPr>
            </w:pPr>
            <w:r>
              <w:rPr>
                <w:rFonts w:ascii="Arial" w:hAnsi="Arial" w:cs="Arial"/>
                <w:color w:val="auto"/>
                <w:sz w:val="22"/>
                <w:szCs w:val="22"/>
              </w:rPr>
              <w:t xml:space="preserve">       subject</w:t>
            </w:r>
            <w:r w:rsidR="0052061D">
              <w:rPr>
                <w:rFonts w:ascii="Arial" w:hAnsi="Arial" w:cs="Arial"/>
                <w:color w:val="auto"/>
                <w:sz w:val="22"/>
                <w:szCs w:val="22"/>
              </w:rPr>
              <w:t xml:space="preserve"> or LAR (i.e. self-report of medical information; medical records will not be screened).</w:t>
            </w:r>
          </w:p>
          <w:p w14:paraId="2368D144" w14:textId="7265919C" w:rsidR="00DB7B0D" w:rsidRPr="003F7050" w:rsidRDefault="00DB7B0D" w:rsidP="00DB7B0D">
            <w:pPr>
              <w:ind w:left="342" w:right="216"/>
              <w:contextualSpacing/>
              <w:rPr>
                <w:rFonts w:ascii="Arial" w:hAnsi="Arial" w:cs="Arial"/>
                <w:i/>
                <w:color w:val="FF0000"/>
                <w:sz w:val="8"/>
                <w:szCs w:val="8"/>
                <w:shd w:val="clear" w:color="auto" w:fill="FFFFFF"/>
              </w:rPr>
            </w:pPr>
            <w:r>
              <w:rPr>
                <w:rFonts w:ascii="Arial" w:hAnsi="Arial" w:cs="Arial"/>
                <w:i/>
                <w:color w:val="FF0000"/>
                <w:sz w:val="22"/>
                <w:szCs w:val="22"/>
                <w:shd w:val="clear" w:color="auto" w:fill="FFFFFF"/>
              </w:rPr>
              <w:t xml:space="preserve">        </w:t>
            </w:r>
          </w:p>
          <w:p w14:paraId="7C0DDCE6" w14:textId="3725E07C" w:rsidR="001645A3" w:rsidRPr="00AC1410" w:rsidRDefault="001645A3" w:rsidP="001645A3">
            <w:pPr>
              <w:ind w:left="342" w:right="216"/>
              <w:contextualSpacing/>
              <w:rPr>
                <w:rFonts w:ascii="Arial" w:hAnsi="Arial" w:cs="Arial"/>
                <w:i/>
                <w:color w:val="000000" w:themeColor="text1"/>
                <w:sz w:val="22"/>
                <w:szCs w:val="22"/>
                <w:shd w:val="clear" w:color="auto" w:fill="FFFFFF"/>
              </w:rPr>
            </w:pPr>
            <w:r>
              <w:rPr>
                <w:rFonts w:ascii="Arial" w:hAnsi="Arial" w:cs="Arial"/>
                <w:i/>
                <w:color w:val="000000" w:themeColor="text1"/>
                <w:sz w:val="22"/>
                <w:szCs w:val="22"/>
                <w:shd w:val="clear" w:color="auto" w:fill="FFFFFF"/>
              </w:rPr>
              <w:t xml:space="preserve">        </w:t>
            </w:r>
            <w:r w:rsidRPr="00AC1410">
              <w:rPr>
                <w:rFonts w:ascii="Arial" w:hAnsi="Arial" w:cs="Arial"/>
                <w:i/>
                <w:color w:val="000000" w:themeColor="text1"/>
                <w:sz w:val="22"/>
                <w:szCs w:val="22"/>
                <w:shd w:val="clear" w:color="auto" w:fill="FFFFFF"/>
              </w:rPr>
              <w:t xml:space="preserve">Submit </w:t>
            </w:r>
            <w:hyperlink r:id="rId14" w:history="1">
              <w:r w:rsidRPr="00AC1410">
                <w:rPr>
                  <w:rStyle w:val="Hyperlink"/>
                  <w:rFonts w:ascii="Arial" w:hAnsi="Arial" w:cs="Arial"/>
                  <w:i/>
                  <w:sz w:val="22"/>
                  <w:szCs w:val="22"/>
                  <w:shd w:val="clear" w:color="auto" w:fill="FFFFFF"/>
                </w:rPr>
                <w:t>recruitment script/s</w:t>
              </w:r>
            </w:hyperlink>
            <w:r w:rsidRPr="00AC1410">
              <w:rPr>
                <w:rFonts w:ascii="Arial" w:hAnsi="Arial" w:cs="Arial"/>
                <w:i/>
                <w:color w:val="000000" w:themeColor="text1"/>
                <w:sz w:val="22"/>
                <w:szCs w:val="22"/>
                <w:shd w:val="clear" w:color="auto" w:fill="FFFFFF"/>
              </w:rPr>
              <w:t xml:space="preserve"> for IRB approval. Be sure to address minimum</w:t>
            </w:r>
          </w:p>
          <w:p w14:paraId="3AE0622F" w14:textId="5F298A73" w:rsidR="001645A3" w:rsidRDefault="001645A3" w:rsidP="001645A3">
            <w:pPr>
              <w:ind w:left="342" w:right="216"/>
              <w:contextualSpacing/>
              <w:rPr>
                <w:rFonts w:ascii="Arial" w:hAnsi="Arial" w:cs="Arial"/>
                <w:i/>
                <w:color w:val="000000" w:themeColor="text1"/>
                <w:sz w:val="22"/>
                <w:szCs w:val="22"/>
                <w:shd w:val="clear" w:color="auto" w:fill="FFFFFF"/>
              </w:rPr>
            </w:pPr>
            <w:r w:rsidRPr="00AC1410">
              <w:rPr>
                <w:rFonts w:ascii="Arial" w:hAnsi="Arial" w:cs="Arial"/>
                <w:i/>
                <w:color w:val="000000" w:themeColor="text1"/>
                <w:sz w:val="22"/>
                <w:szCs w:val="22"/>
                <w:shd w:val="clear" w:color="auto" w:fill="FFFFFF"/>
              </w:rPr>
              <w:t xml:space="preserve">        </w:t>
            </w:r>
            <w:hyperlink r:id="rId15" w:anchor="Advertisements" w:history="1">
              <w:r w:rsidRPr="00AC1410">
                <w:rPr>
                  <w:rStyle w:val="Hyperlink"/>
                  <w:rFonts w:ascii="Arial" w:hAnsi="Arial" w:cs="Arial"/>
                  <w:i/>
                  <w:sz w:val="22"/>
                  <w:szCs w:val="22"/>
                  <w:shd w:val="clear" w:color="auto" w:fill="FFFFFF"/>
                </w:rPr>
                <w:t>recruitment requirements</w:t>
              </w:r>
            </w:hyperlink>
            <w:r w:rsidRPr="00AC1410">
              <w:rPr>
                <w:rFonts w:ascii="Arial" w:hAnsi="Arial" w:cs="Arial"/>
                <w:i/>
                <w:color w:val="000000" w:themeColor="text1"/>
                <w:sz w:val="22"/>
                <w:szCs w:val="22"/>
                <w:shd w:val="clear" w:color="auto" w:fill="FFFFFF"/>
              </w:rPr>
              <w:t xml:space="preserve"> and address </w:t>
            </w:r>
            <w:r w:rsidRPr="008B601B">
              <w:rPr>
                <w:rFonts w:ascii="Arial" w:hAnsi="Arial" w:cs="Arial"/>
                <w:b/>
                <w:i/>
                <w:color w:val="FF0000"/>
                <w:sz w:val="22"/>
                <w:szCs w:val="22"/>
                <w:shd w:val="clear" w:color="auto" w:fill="FFFFFF"/>
              </w:rPr>
              <w:t>the following guidelines</w:t>
            </w:r>
            <w:r w:rsidRPr="00AC1410">
              <w:rPr>
                <w:rFonts w:ascii="Arial" w:hAnsi="Arial" w:cs="Arial"/>
                <w:i/>
                <w:color w:val="000000" w:themeColor="text1"/>
                <w:sz w:val="22"/>
                <w:szCs w:val="22"/>
                <w:shd w:val="clear" w:color="auto" w:fill="FFFFFF"/>
              </w:rPr>
              <w:t xml:space="preserve">: </w:t>
            </w:r>
          </w:p>
          <w:p w14:paraId="47BCBC3B" w14:textId="03003D43" w:rsidR="001645A3" w:rsidRPr="00AC1410" w:rsidRDefault="001645A3" w:rsidP="001645A3">
            <w:pPr>
              <w:ind w:left="342" w:right="216"/>
              <w:contextualSpacing/>
              <w:rPr>
                <w:rFonts w:ascii="Arial" w:hAnsi="Arial" w:cs="Arial"/>
                <w:i/>
                <w:color w:val="000000" w:themeColor="text1"/>
                <w:sz w:val="22"/>
                <w:szCs w:val="22"/>
                <w:shd w:val="clear" w:color="auto" w:fill="FFFFFF"/>
              </w:rPr>
            </w:pPr>
          </w:p>
          <w:p w14:paraId="4D237E03" w14:textId="77777777" w:rsidR="001645A3" w:rsidRPr="00AC1410" w:rsidRDefault="001645A3" w:rsidP="001645A3">
            <w:pPr>
              <w:numPr>
                <w:ilvl w:val="0"/>
                <w:numId w:val="36"/>
              </w:numPr>
              <w:spacing w:line="276" w:lineRule="auto"/>
              <w:ind w:right="216"/>
              <w:rPr>
                <w:rFonts w:ascii="Arial" w:hAnsi="Arial" w:cs="Arial"/>
                <w:i/>
                <w:color w:val="FF0000"/>
                <w:sz w:val="22"/>
                <w:szCs w:val="22"/>
              </w:rPr>
            </w:pPr>
            <w:r w:rsidRPr="00AC1410">
              <w:rPr>
                <w:rFonts w:ascii="Arial" w:hAnsi="Arial" w:cs="Arial"/>
                <w:i/>
                <w:color w:val="FF0000"/>
                <w:sz w:val="22"/>
                <w:szCs w:val="22"/>
              </w:rPr>
              <w:t xml:space="preserve">Privacy: The script must address the case where someone other than the potential subject receives the communication.  Please be mindful of privacy considerations (i.e., do not disclose </w:t>
            </w:r>
            <w:r w:rsidRPr="00AC1410">
              <w:rPr>
                <w:rFonts w:ascii="Arial" w:hAnsi="Arial" w:cs="Arial"/>
                <w:i/>
                <w:color w:val="FF0000"/>
                <w:sz w:val="22"/>
                <w:szCs w:val="22"/>
              </w:rPr>
              <w:lastRenderedPageBreak/>
              <w:t>any private information – such as a patient diagnosis).  Limit phone contact / messages to no more than 5 attempts.</w:t>
            </w:r>
          </w:p>
          <w:p w14:paraId="65A62A3B" w14:textId="77777777" w:rsidR="001645A3" w:rsidRPr="00AC1410" w:rsidRDefault="001645A3" w:rsidP="001645A3">
            <w:pPr>
              <w:numPr>
                <w:ilvl w:val="0"/>
                <w:numId w:val="36"/>
              </w:numPr>
              <w:spacing w:line="276" w:lineRule="auto"/>
              <w:ind w:right="216"/>
              <w:rPr>
                <w:rFonts w:ascii="Arial" w:hAnsi="Arial" w:cs="Arial"/>
                <w:i/>
                <w:color w:val="FF0000"/>
                <w:sz w:val="22"/>
                <w:szCs w:val="22"/>
              </w:rPr>
            </w:pPr>
            <w:r w:rsidRPr="00AC1410">
              <w:rPr>
                <w:rFonts w:ascii="Arial" w:hAnsi="Arial" w:cs="Arial"/>
                <w:i/>
                <w:color w:val="FF0000"/>
                <w:sz w:val="22"/>
                <w:szCs w:val="22"/>
              </w:rPr>
              <w:t xml:space="preserve">Expertise: Study team member/s contacting potential subject must be knowledgeable and able to answer questions related to the screening and the main study. </w:t>
            </w:r>
          </w:p>
          <w:p w14:paraId="210ACB57" w14:textId="77777777" w:rsidR="001645A3" w:rsidRDefault="001645A3" w:rsidP="001645A3">
            <w:pPr>
              <w:numPr>
                <w:ilvl w:val="0"/>
                <w:numId w:val="36"/>
              </w:numPr>
              <w:spacing w:line="276" w:lineRule="auto"/>
              <w:ind w:right="216"/>
              <w:rPr>
                <w:rFonts w:ascii="Arial" w:hAnsi="Arial" w:cs="Arial"/>
                <w:i/>
                <w:color w:val="FF0000"/>
                <w:sz w:val="22"/>
                <w:szCs w:val="22"/>
              </w:rPr>
            </w:pPr>
            <w:r w:rsidRPr="00AC1410">
              <w:rPr>
                <w:rFonts w:ascii="Arial" w:hAnsi="Arial" w:cs="Arial"/>
                <w:i/>
                <w:color w:val="FF0000"/>
                <w:sz w:val="22"/>
                <w:szCs w:val="22"/>
              </w:rPr>
              <w:t xml:space="preserve">Specific Information: Include a description of the information and/or biospecimens that will be </w:t>
            </w:r>
            <w:r w:rsidRPr="008B601B">
              <w:rPr>
                <w:rFonts w:ascii="Arial" w:hAnsi="Arial" w:cs="Arial"/>
                <w:i/>
                <w:color w:val="FF0000"/>
                <w:sz w:val="22"/>
                <w:szCs w:val="22"/>
              </w:rPr>
              <w:t>obtained for the purpose of screening, recruiting, or determining eligibility and the reasons for performing the screening tests.</w:t>
            </w:r>
            <w:r>
              <w:rPr>
                <w:rFonts w:ascii="Arial" w:hAnsi="Arial" w:cs="Arial"/>
                <w:color w:val="auto"/>
                <w:sz w:val="22"/>
                <w:szCs w:val="22"/>
              </w:rPr>
              <w:t xml:space="preserve"> </w:t>
            </w:r>
          </w:p>
          <w:p w14:paraId="0BE8AE1C" w14:textId="0FC8AFBE" w:rsidR="00DB7B0D" w:rsidRPr="001645A3" w:rsidRDefault="001645A3" w:rsidP="001645A3">
            <w:pPr>
              <w:numPr>
                <w:ilvl w:val="0"/>
                <w:numId w:val="36"/>
              </w:numPr>
              <w:spacing w:line="276" w:lineRule="auto"/>
              <w:ind w:right="216"/>
              <w:rPr>
                <w:rFonts w:ascii="Arial" w:hAnsi="Arial" w:cs="Arial"/>
                <w:i/>
                <w:color w:val="FF0000"/>
                <w:sz w:val="22"/>
                <w:szCs w:val="22"/>
              </w:rPr>
            </w:pPr>
            <w:r w:rsidRPr="001645A3">
              <w:rPr>
                <w:rFonts w:ascii="Arial" w:hAnsi="Arial" w:cs="Arial"/>
                <w:i/>
                <w:color w:val="FF0000"/>
                <w:sz w:val="22"/>
                <w:szCs w:val="22"/>
              </w:rPr>
              <w:t xml:space="preserve">Confidentiality: Include a statement that informs the potential subject that if they are not eligible to participate in the study that the identifiable information and / or biospecimens will not be used for research purposes and will be destroyed at the earliest opportunity consistent with conduct of the research. </w:t>
            </w:r>
          </w:p>
          <w:p w14:paraId="786C14AD" w14:textId="77777777" w:rsidR="00DB7B0D" w:rsidRPr="00914DCF" w:rsidRDefault="00DB7B0D" w:rsidP="00DB7B0D">
            <w:pPr>
              <w:ind w:left="342" w:hanging="360"/>
              <w:contextualSpacing/>
              <w:rPr>
                <w:rFonts w:ascii="Arial" w:hAnsi="Arial" w:cs="Arial"/>
                <w:color w:val="auto"/>
                <w:sz w:val="22"/>
                <w:szCs w:val="22"/>
              </w:rPr>
            </w:pPr>
            <w:r w:rsidRPr="00914DCF">
              <w:rPr>
                <w:rFonts w:ascii="Arial" w:hAnsi="Arial" w:cs="Arial"/>
                <w:b/>
                <w:color w:val="auto"/>
                <w:sz w:val="22"/>
                <w:szCs w:val="22"/>
              </w:rPr>
              <w:t xml:space="preserve">[ </w:t>
            </w:r>
            <w:proofErr w:type="gramStart"/>
            <w:r w:rsidRPr="00914DCF">
              <w:rPr>
                <w:rFonts w:ascii="Arial" w:hAnsi="Arial" w:cs="Arial"/>
                <w:b/>
                <w:color w:val="auto"/>
                <w:sz w:val="22"/>
                <w:szCs w:val="22"/>
              </w:rPr>
              <w:t xml:space="preserve">  ]</w:t>
            </w:r>
            <w:proofErr w:type="gramEnd"/>
            <w:r w:rsidRPr="00914DCF">
              <w:rPr>
                <w:rFonts w:ascii="Arial" w:hAnsi="Arial" w:cs="Arial"/>
                <w:color w:val="auto"/>
                <w:sz w:val="22"/>
                <w:szCs w:val="22"/>
              </w:rPr>
              <w:t xml:space="preserve"> </w:t>
            </w:r>
            <w:r w:rsidRPr="00914DCF">
              <w:rPr>
                <w:rFonts w:ascii="Arial" w:hAnsi="Arial" w:cs="Arial"/>
                <w:color w:val="000000"/>
                <w:sz w:val="22"/>
                <w:szCs w:val="22"/>
              </w:rPr>
              <w:t>Study</w:t>
            </w:r>
            <w:r>
              <w:rPr>
                <w:rFonts w:ascii="Arial" w:hAnsi="Arial" w:cs="Arial"/>
                <w:color w:val="000000"/>
                <w:sz w:val="22"/>
                <w:szCs w:val="22"/>
              </w:rPr>
              <w:t xml:space="preserve"> team will </w:t>
            </w:r>
            <w:r w:rsidRPr="003F7050">
              <w:rPr>
                <w:rFonts w:ascii="Arial" w:hAnsi="Arial" w:cs="Arial"/>
                <w:b/>
                <w:color w:val="000000"/>
                <w:sz w:val="22"/>
                <w:szCs w:val="22"/>
              </w:rPr>
              <w:t>screen medical records</w:t>
            </w:r>
            <w:r w:rsidRPr="00914DCF">
              <w:rPr>
                <w:rFonts w:ascii="Arial" w:hAnsi="Arial" w:cs="Arial"/>
                <w:color w:val="000000"/>
                <w:sz w:val="22"/>
                <w:szCs w:val="22"/>
              </w:rPr>
              <w:t xml:space="preserve"> to determine subject eligibility. </w:t>
            </w:r>
          </w:p>
          <w:p w14:paraId="65622D00" w14:textId="6C1B4C2E" w:rsidR="00DB7B0D" w:rsidRPr="003F7050" w:rsidRDefault="00DB7B0D" w:rsidP="00DB7B0D">
            <w:pPr>
              <w:ind w:left="342" w:right="216"/>
              <w:contextualSpacing/>
              <w:rPr>
                <w:rFonts w:ascii="Arial" w:hAnsi="Arial" w:cs="Arial"/>
                <w:color w:val="FF0000"/>
                <w:sz w:val="8"/>
                <w:szCs w:val="8"/>
              </w:rPr>
            </w:pPr>
            <w:r>
              <w:rPr>
                <w:noProof/>
              </w:rPr>
              <w:drawing>
                <wp:anchor distT="0" distB="0" distL="114300" distR="114300" simplePos="0" relativeHeight="251659264" behindDoc="1" locked="0" layoutInCell="1" allowOverlap="1" wp14:anchorId="7E15A894" wp14:editId="7B32EF82">
                  <wp:simplePos x="0" y="0"/>
                  <wp:positionH relativeFrom="column">
                    <wp:posOffset>327660</wp:posOffset>
                  </wp:positionH>
                  <wp:positionV relativeFrom="paragraph">
                    <wp:posOffset>-6350</wp:posOffset>
                  </wp:positionV>
                  <wp:extent cx="274320" cy="274320"/>
                  <wp:effectExtent l="0" t="0" r="0" b="0"/>
                  <wp:wrapNone/>
                  <wp:docPr id="8" name="Picture 8" descr="MCj0434720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j04347200000[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color w:val="FF0000"/>
                <w:sz w:val="22"/>
                <w:szCs w:val="22"/>
              </w:rPr>
              <w:t xml:space="preserve">         </w:t>
            </w:r>
            <w:r>
              <w:rPr>
                <w:rFonts w:ascii="Arial" w:hAnsi="Arial" w:cs="Arial"/>
                <w:color w:val="FF0000"/>
                <w:sz w:val="8"/>
                <w:szCs w:val="8"/>
              </w:rPr>
              <w:t xml:space="preserve">  </w:t>
            </w:r>
          </w:p>
          <w:p w14:paraId="02655875" w14:textId="77777777" w:rsidR="00DB7B0D" w:rsidRDefault="00DB7B0D" w:rsidP="00DB7B0D">
            <w:pPr>
              <w:ind w:left="342" w:right="216"/>
              <w:contextualSpacing/>
              <w:rPr>
                <w:rFonts w:ascii="Arial" w:hAnsi="Arial" w:cs="Arial"/>
                <w:i/>
                <w:color w:val="auto"/>
                <w:sz w:val="22"/>
                <w:szCs w:val="22"/>
              </w:rPr>
            </w:pPr>
            <w:r>
              <w:rPr>
                <w:rFonts w:ascii="Arial" w:hAnsi="Arial" w:cs="Arial"/>
                <w:color w:val="FF0000"/>
                <w:sz w:val="22"/>
                <w:szCs w:val="22"/>
              </w:rPr>
              <w:t xml:space="preserve">          </w:t>
            </w:r>
            <w:r w:rsidRPr="00914DCF">
              <w:rPr>
                <w:rFonts w:ascii="Arial" w:hAnsi="Arial" w:cs="Arial"/>
                <w:i/>
                <w:color w:val="FF0000"/>
                <w:sz w:val="22"/>
                <w:szCs w:val="22"/>
              </w:rPr>
              <w:t>Complete Appendix T to request a partial waiver of HIPAA Authorizatio</w:t>
            </w:r>
            <w:r w:rsidRPr="00AF6213">
              <w:rPr>
                <w:rFonts w:ascii="Arial" w:hAnsi="Arial" w:cs="Arial"/>
                <w:i/>
                <w:color w:val="FF0000"/>
                <w:sz w:val="22"/>
                <w:szCs w:val="22"/>
              </w:rPr>
              <w:t>n</w:t>
            </w:r>
            <w:r w:rsidRPr="003F7050">
              <w:rPr>
                <w:rFonts w:ascii="Arial" w:hAnsi="Arial" w:cs="Arial"/>
                <w:i/>
                <w:color w:val="FF0000"/>
                <w:sz w:val="22"/>
                <w:szCs w:val="22"/>
              </w:rPr>
              <w:t>.</w:t>
            </w:r>
          </w:p>
          <w:p w14:paraId="04FF32DC" w14:textId="77777777" w:rsidR="00DB7B0D" w:rsidRDefault="00DB7B0D" w:rsidP="00DB7B0D">
            <w:pPr>
              <w:ind w:right="216"/>
              <w:contextualSpacing/>
              <w:rPr>
                <w:rFonts w:ascii="Arial" w:hAnsi="Arial" w:cs="Arial"/>
                <w:i/>
                <w:color w:val="auto"/>
                <w:sz w:val="22"/>
                <w:szCs w:val="22"/>
              </w:rPr>
            </w:pPr>
          </w:p>
          <w:p w14:paraId="5BC14267" w14:textId="77777777" w:rsidR="0052061D" w:rsidRDefault="0052061D" w:rsidP="0052061D">
            <w:pPr>
              <w:ind w:right="216"/>
              <w:contextualSpacing/>
              <w:rPr>
                <w:rFonts w:ascii="Arial" w:hAnsi="Arial" w:cs="Arial"/>
                <w:b/>
                <w:color w:val="auto"/>
                <w:sz w:val="22"/>
                <w:szCs w:val="22"/>
              </w:rPr>
            </w:pPr>
            <w:r w:rsidRPr="00914DCF">
              <w:rPr>
                <w:rFonts w:ascii="Arial" w:hAnsi="Arial" w:cs="Arial"/>
                <w:b/>
                <w:color w:val="auto"/>
                <w:sz w:val="22"/>
                <w:szCs w:val="22"/>
              </w:rPr>
              <w:t xml:space="preserve">[ </w:t>
            </w:r>
            <w:proofErr w:type="gramStart"/>
            <w:r w:rsidRPr="00914DCF">
              <w:rPr>
                <w:rFonts w:ascii="Arial" w:hAnsi="Arial" w:cs="Arial"/>
                <w:b/>
                <w:color w:val="auto"/>
                <w:sz w:val="22"/>
                <w:szCs w:val="22"/>
              </w:rPr>
              <w:t xml:space="preserve">  ]</w:t>
            </w:r>
            <w:proofErr w:type="gramEnd"/>
            <w:r w:rsidRPr="00914DCF">
              <w:rPr>
                <w:rFonts w:ascii="Arial" w:hAnsi="Arial" w:cs="Arial"/>
                <w:b/>
                <w:color w:val="auto"/>
                <w:sz w:val="22"/>
                <w:szCs w:val="22"/>
              </w:rPr>
              <w:t xml:space="preserve"> </w:t>
            </w:r>
            <w:r w:rsidRPr="00D67B27">
              <w:rPr>
                <w:rFonts w:ascii="Arial" w:hAnsi="Arial" w:cs="Arial"/>
                <w:color w:val="auto"/>
                <w:sz w:val="22"/>
                <w:szCs w:val="22"/>
              </w:rPr>
              <w:t xml:space="preserve">Study team will </w:t>
            </w:r>
            <w:r>
              <w:rPr>
                <w:rFonts w:ascii="Arial" w:hAnsi="Arial" w:cs="Arial"/>
                <w:b/>
                <w:color w:val="auto"/>
                <w:sz w:val="22"/>
                <w:szCs w:val="22"/>
              </w:rPr>
              <w:t xml:space="preserve">screen medical records </w:t>
            </w:r>
            <w:r w:rsidRPr="00D67B27">
              <w:rPr>
                <w:rFonts w:ascii="Arial" w:hAnsi="Arial" w:cs="Arial"/>
                <w:color w:val="auto"/>
                <w:sz w:val="22"/>
                <w:szCs w:val="22"/>
              </w:rPr>
              <w:t>to determine subject eligibility</w:t>
            </w:r>
            <w:r>
              <w:rPr>
                <w:rFonts w:ascii="Arial" w:hAnsi="Arial" w:cs="Arial"/>
                <w:b/>
                <w:color w:val="auto"/>
                <w:sz w:val="22"/>
                <w:szCs w:val="22"/>
              </w:rPr>
              <w:t xml:space="preserve"> under IRB approved </w:t>
            </w:r>
          </w:p>
          <w:p w14:paraId="31B75091" w14:textId="77777777" w:rsidR="0052061D" w:rsidRDefault="0052061D" w:rsidP="0052061D">
            <w:pPr>
              <w:ind w:right="216"/>
              <w:contextualSpacing/>
              <w:rPr>
                <w:rFonts w:ascii="Arial" w:hAnsi="Arial" w:cs="Arial"/>
                <w:b/>
                <w:color w:val="auto"/>
                <w:sz w:val="22"/>
                <w:szCs w:val="22"/>
              </w:rPr>
            </w:pPr>
            <w:r>
              <w:rPr>
                <w:rFonts w:ascii="Arial" w:hAnsi="Arial" w:cs="Arial"/>
                <w:b/>
                <w:color w:val="auto"/>
                <w:sz w:val="22"/>
                <w:szCs w:val="22"/>
              </w:rPr>
              <w:t xml:space="preserve">        screening protocol. </w:t>
            </w:r>
            <w:r w:rsidRPr="00D67B27">
              <w:rPr>
                <w:rFonts w:ascii="Arial" w:hAnsi="Arial" w:cs="Arial"/>
                <w:color w:val="auto"/>
                <w:sz w:val="22"/>
                <w:szCs w:val="22"/>
              </w:rPr>
              <w:t>Specify HS#:</w:t>
            </w:r>
            <w:r>
              <w:rPr>
                <w:rFonts w:ascii="Arial" w:hAnsi="Arial" w:cs="Arial"/>
                <w:b/>
                <w:color w:val="auto"/>
                <w:sz w:val="22"/>
                <w:szCs w:val="22"/>
              </w:rPr>
              <w:t xml:space="preserve"> </w:t>
            </w:r>
            <w:r w:rsidRPr="00914DCF">
              <w:rPr>
                <w:rFonts w:ascii="Arial" w:hAnsi="Arial" w:cs="Arial"/>
                <w:color w:val="0064A4"/>
                <w:sz w:val="22"/>
                <w:szCs w:val="22"/>
              </w:rPr>
              <w:t>&lt;Type here&gt;</w:t>
            </w:r>
            <w:r w:rsidRPr="00914DCF">
              <w:rPr>
                <w:rFonts w:ascii="Arial" w:hAnsi="Arial" w:cs="Arial"/>
                <w:b/>
                <w:color w:val="auto"/>
                <w:sz w:val="22"/>
                <w:szCs w:val="22"/>
              </w:rPr>
              <w:t xml:space="preserve"> </w:t>
            </w:r>
          </w:p>
          <w:p w14:paraId="32FC876C" w14:textId="77777777" w:rsidR="0052061D" w:rsidRDefault="0052061D" w:rsidP="0052061D">
            <w:pPr>
              <w:ind w:right="216"/>
              <w:contextualSpacing/>
              <w:rPr>
                <w:rFonts w:ascii="Arial" w:hAnsi="Arial" w:cs="Arial"/>
                <w:b/>
                <w:color w:val="auto"/>
                <w:sz w:val="22"/>
                <w:szCs w:val="22"/>
              </w:rPr>
            </w:pPr>
          </w:p>
          <w:p w14:paraId="4D4ED7CC" w14:textId="12892927" w:rsidR="00DB7B0D" w:rsidRDefault="00DB7B0D" w:rsidP="0052061D">
            <w:pPr>
              <w:ind w:right="216"/>
              <w:contextualSpacing/>
              <w:rPr>
                <w:rFonts w:ascii="Arial" w:hAnsi="Arial" w:cs="Arial"/>
                <w:color w:val="000000"/>
                <w:sz w:val="22"/>
                <w:szCs w:val="22"/>
              </w:rPr>
            </w:pPr>
            <w:r w:rsidRPr="00914DCF">
              <w:rPr>
                <w:rFonts w:ascii="Arial" w:hAnsi="Arial" w:cs="Arial"/>
                <w:b/>
                <w:color w:val="auto"/>
                <w:sz w:val="22"/>
                <w:szCs w:val="22"/>
              </w:rPr>
              <w:t xml:space="preserve">[ </w:t>
            </w:r>
            <w:proofErr w:type="gramStart"/>
            <w:r w:rsidRPr="00914DCF">
              <w:rPr>
                <w:rFonts w:ascii="Arial" w:hAnsi="Arial" w:cs="Arial"/>
                <w:b/>
                <w:color w:val="auto"/>
                <w:sz w:val="22"/>
                <w:szCs w:val="22"/>
              </w:rPr>
              <w:t xml:space="preserve">  ]</w:t>
            </w:r>
            <w:proofErr w:type="gramEnd"/>
            <w:r w:rsidRPr="00914DCF">
              <w:rPr>
                <w:rFonts w:ascii="Arial" w:hAnsi="Arial" w:cs="Arial"/>
                <w:b/>
                <w:color w:val="auto"/>
                <w:sz w:val="22"/>
                <w:szCs w:val="22"/>
              </w:rPr>
              <w:t xml:space="preserve"> </w:t>
            </w:r>
            <w:r w:rsidRPr="00914DCF">
              <w:rPr>
                <w:rFonts w:ascii="Arial" w:hAnsi="Arial" w:cs="Arial"/>
                <w:color w:val="000000"/>
                <w:sz w:val="22"/>
                <w:szCs w:val="22"/>
              </w:rPr>
              <w:t xml:space="preserve">Study team will </w:t>
            </w:r>
            <w:r w:rsidRPr="003F7050">
              <w:rPr>
                <w:rFonts w:ascii="Arial" w:hAnsi="Arial" w:cs="Arial"/>
                <w:b/>
                <w:color w:val="000000"/>
                <w:sz w:val="22"/>
                <w:szCs w:val="22"/>
              </w:rPr>
              <w:t>screen non-medical records</w:t>
            </w:r>
            <w:r w:rsidRPr="00914DCF">
              <w:rPr>
                <w:rFonts w:ascii="Arial" w:hAnsi="Arial" w:cs="Arial"/>
                <w:color w:val="000000"/>
                <w:sz w:val="22"/>
                <w:szCs w:val="22"/>
              </w:rPr>
              <w:t xml:space="preserve"> </w:t>
            </w:r>
            <w:r>
              <w:rPr>
                <w:rFonts w:ascii="Arial" w:hAnsi="Arial" w:cs="Arial"/>
                <w:color w:val="000000"/>
                <w:sz w:val="22"/>
                <w:szCs w:val="22"/>
              </w:rPr>
              <w:t xml:space="preserve">(i.e., student records) </w:t>
            </w:r>
            <w:r w:rsidRPr="00914DCF">
              <w:rPr>
                <w:rFonts w:ascii="Arial" w:hAnsi="Arial" w:cs="Arial"/>
                <w:color w:val="000000"/>
                <w:sz w:val="22"/>
                <w:szCs w:val="22"/>
              </w:rPr>
              <w:t xml:space="preserve">to which they have access to </w:t>
            </w:r>
          </w:p>
          <w:p w14:paraId="64B98E94" w14:textId="77777777" w:rsidR="00DB7B0D" w:rsidRDefault="00DB7B0D" w:rsidP="00DB7B0D">
            <w:pPr>
              <w:ind w:right="216"/>
              <w:contextualSpacing/>
              <w:rPr>
                <w:rFonts w:ascii="Arial" w:hAnsi="Arial" w:cs="Arial"/>
                <w:color w:val="0064A4"/>
                <w:sz w:val="22"/>
                <w:szCs w:val="22"/>
              </w:rPr>
            </w:pPr>
            <w:r>
              <w:rPr>
                <w:rFonts w:ascii="Arial" w:hAnsi="Arial" w:cs="Arial"/>
                <w:color w:val="000000"/>
                <w:sz w:val="22"/>
                <w:szCs w:val="22"/>
              </w:rPr>
              <w:t xml:space="preserve">       </w:t>
            </w:r>
            <w:r w:rsidRPr="00914DCF">
              <w:rPr>
                <w:rFonts w:ascii="Arial" w:hAnsi="Arial" w:cs="Arial"/>
                <w:color w:val="000000"/>
                <w:sz w:val="22"/>
                <w:szCs w:val="22"/>
              </w:rPr>
              <w:t xml:space="preserve">determine subject eligibility. </w:t>
            </w:r>
            <w:r>
              <w:rPr>
                <w:rFonts w:ascii="Arial" w:hAnsi="Arial" w:cs="Arial"/>
                <w:color w:val="auto"/>
                <w:sz w:val="22"/>
                <w:szCs w:val="22"/>
              </w:rPr>
              <w:t>Specify</w:t>
            </w:r>
            <w:r w:rsidRPr="00914DCF">
              <w:rPr>
                <w:rFonts w:ascii="Arial" w:hAnsi="Arial" w:cs="Arial"/>
                <w:color w:val="auto"/>
                <w:sz w:val="22"/>
                <w:szCs w:val="22"/>
              </w:rPr>
              <w:t xml:space="preserve">:  </w:t>
            </w:r>
            <w:r w:rsidRPr="00914DCF">
              <w:rPr>
                <w:rFonts w:ascii="Arial" w:hAnsi="Arial" w:cs="Arial"/>
                <w:color w:val="0064A4"/>
                <w:sz w:val="22"/>
                <w:szCs w:val="22"/>
              </w:rPr>
              <w:t>&lt;Type here&gt;</w:t>
            </w:r>
          </w:p>
          <w:p w14:paraId="3D9FC0BF" w14:textId="77777777" w:rsidR="00DB7B0D" w:rsidRDefault="00DB7B0D" w:rsidP="00DB7B0D">
            <w:pPr>
              <w:ind w:right="216"/>
              <w:contextualSpacing/>
              <w:rPr>
                <w:rFonts w:ascii="Arial" w:hAnsi="Arial" w:cs="Arial"/>
                <w:color w:val="0064A4"/>
                <w:sz w:val="22"/>
                <w:szCs w:val="22"/>
              </w:rPr>
            </w:pPr>
          </w:p>
          <w:p w14:paraId="34B23854" w14:textId="77777777" w:rsidR="00DB7B0D" w:rsidRDefault="00DB7B0D" w:rsidP="00DB7B0D">
            <w:pPr>
              <w:ind w:left="720" w:right="216"/>
              <w:contextualSpacing/>
              <w:rPr>
                <w:rFonts w:ascii="Arial" w:hAnsi="Arial" w:cs="Arial"/>
                <w:i/>
                <w:color w:val="C00000"/>
                <w:sz w:val="22"/>
                <w:szCs w:val="22"/>
              </w:rPr>
            </w:pPr>
            <w:r w:rsidRPr="00914DCF">
              <w:rPr>
                <w:rFonts w:ascii="Arial" w:hAnsi="Arial" w:cs="Arial"/>
                <w:b/>
                <w:color w:val="auto"/>
                <w:sz w:val="22"/>
                <w:szCs w:val="22"/>
              </w:rPr>
              <w:t xml:space="preserve">[ </w:t>
            </w:r>
            <w:proofErr w:type="gramStart"/>
            <w:r w:rsidRPr="00914DCF">
              <w:rPr>
                <w:rFonts w:ascii="Arial" w:hAnsi="Arial" w:cs="Arial"/>
                <w:b/>
                <w:color w:val="auto"/>
                <w:sz w:val="22"/>
                <w:szCs w:val="22"/>
              </w:rPr>
              <w:t xml:space="preserve">  ]</w:t>
            </w:r>
            <w:proofErr w:type="gramEnd"/>
            <w:r w:rsidRPr="00914DCF">
              <w:rPr>
                <w:rFonts w:ascii="Arial" w:hAnsi="Arial" w:cs="Arial"/>
                <w:b/>
                <w:color w:val="auto"/>
                <w:sz w:val="22"/>
                <w:szCs w:val="22"/>
              </w:rPr>
              <w:t xml:space="preserve"> </w:t>
            </w:r>
            <w:r>
              <w:rPr>
                <w:rFonts w:ascii="Arial" w:hAnsi="Arial" w:cs="Arial"/>
                <w:color w:val="auto"/>
                <w:sz w:val="22"/>
                <w:szCs w:val="22"/>
              </w:rPr>
              <w:t xml:space="preserve">For research accessing student records, check here to confirm that </w:t>
            </w:r>
            <w:r w:rsidRPr="0057675A">
              <w:rPr>
                <w:rFonts w:ascii="Arial" w:hAnsi="Arial" w:cs="Arial"/>
                <w:color w:val="auto"/>
                <w:sz w:val="22"/>
                <w:szCs w:val="22"/>
              </w:rPr>
              <w:t>evidence</w:t>
            </w:r>
            <w:r>
              <w:rPr>
                <w:rFonts w:ascii="Arial" w:hAnsi="Arial" w:cs="Arial"/>
                <w:color w:val="auto"/>
                <w:sz w:val="22"/>
                <w:szCs w:val="22"/>
              </w:rPr>
              <w:t xml:space="preserve"> </w:t>
            </w:r>
            <w:r w:rsidRPr="0057675A">
              <w:rPr>
                <w:rFonts w:ascii="Arial" w:hAnsi="Arial" w:cs="Arial"/>
                <w:color w:val="auto"/>
                <w:sz w:val="22"/>
                <w:szCs w:val="22"/>
              </w:rPr>
              <w:t>of FERPA</w:t>
            </w:r>
            <w:r>
              <w:rPr>
                <w:rStyle w:val="FootnoteReference"/>
                <w:rFonts w:ascii="Arial" w:hAnsi="Arial" w:cs="Arial"/>
                <w:color w:val="auto"/>
                <w:sz w:val="22"/>
                <w:szCs w:val="22"/>
              </w:rPr>
              <w:footnoteReference w:id="1"/>
            </w:r>
            <w:r>
              <w:rPr>
                <w:rFonts w:ascii="Arial" w:hAnsi="Arial" w:cs="Arial"/>
                <w:color w:val="auto"/>
                <w:sz w:val="22"/>
                <w:szCs w:val="22"/>
              </w:rPr>
              <w:t xml:space="preserve"> </w:t>
            </w:r>
            <w:r w:rsidRPr="0057675A">
              <w:rPr>
                <w:rFonts w:ascii="Arial" w:hAnsi="Arial" w:cs="Arial"/>
                <w:color w:val="auto"/>
                <w:sz w:val="22"/>
                <w:szCs w:val="22"/>
              </w:rPr>
              <w:t xml:space="preserve">compliance has been / will be obtained (and </w:t>
            </w:r>
            <w:r>
              <w:rPr>
                <w:rFonts w:ascii="Arial" w:hAnsi="Arial" w:cs="Arial"/>
                <w:color w:val="auto"/>
                <w:sz w:val="22"/>
                <w:szCs w:val="22"/>
              </w:rPr>
              <w:t>on file</w:t>
            </w:r>
            <w:r w:rsidRPr="0057675A">
              <w:rPr>
                <w:rFonts w:ascii="Arial" w:hAnsi="Arial" w:cs="Arial"/>
                <w:color w:val="auto"/>
                <w:sz w:val="22"/>
                <w:szCs w:val="22"/>
              </w:rPr>
              <w:t xml:space="preserve">) </w:t>
            </w:r>
            <w:r w:rsidRPr="00CD2220">
              <w:rPr>
                <w:rFonts w:ascii="Arial" w:hAnsi="Arial" w:cs="Arial"/>
                <w:color w:val="auto"/>
                <w:sz w:val="22"/>
                <w:szCs w:val="22"/>
                <w:u w:val="single"/>
              </w:rPr>
              <w:t>from the local school/district site</w:t>
            </w:r>
            <w:r w:rsidRPr="0057675A">
              <w:rPr>
                <w:rFonts w:ascii="Arial" w:hAnsi="Arial" w:cs="Arial"/>
                <w:color w:val="auto"/>
                <w:sz w:val="22"/>
                <w:szCs w:val="22"/>
              </w:rPr>
              <w:t xml:space="preserve"> prior to the initiation of research.</w:t>
            </w:r>
            <w:r w:rsidRPr="0057675A">
              <w:rPr>
                <w:rFonts w:ascii="Arial" w:hAnsi="Arial" w:cs="Arial"/>
                <w:i/>
                <w:color w:val="auto"/>
                <w:sz w:val="22"/>
                <w:szCs w:val="22"/>
              </w:rPr>
              <w:t xml:space="preserve"> </w:t>
            </w:r>
          </w:p>
          <w:p w14:paraId="3427B94C" w14:textId="77777777" w:rsidR="00DB7B0D" w:rsidRDefault="00DB7B0D" w:rsidP="00DB7B0D">
            <w:pPr>
              <w:ind w:right="216"/>
              <w:contextualSpacing/>
              <w:rPr>
                <w:rFonts w:ascii="Arial" w:hAnsi="Arial" w:cs="Arial"/>
                <w:color w:val="0064A4"/>
                <w:sz w:val="22"/>
                <w:szCs w:val="22"/>
              </w:rPr>
            </w:pPr>
          </w:p>
          <w:p w14:paraId="72FC56B9" w14:textId="77777777" w:rsidR="00DB7B0D" w:rsidRDefault="00DB7B0D" w:rsidP="00DB7B0D">
            <w:pPr>
              <w:ind w:right="216"/>
              <w:contextualSpacing/>
              <w:rPr>
                <w:rFonts w:ascii="Arial" w:hAnsi="Arial" w:cs="Arial"/>
                <w:color w:val="auto"/>
                <w:sz w:val="22"/>
                <w:szCs w:val="22"/>
              </w:rPr>
            </w:pPr>
            <w:r w:rsidRPr="00914DCF">
              <w:rPr>
                <w:rFonts w:ascii="Arial" w:hAnsi="Arial" w:cs="Arial"/>
                <w:b/>
                <w:color w:val="auto"/>
                <w:sz w:val="22"/>
                <w:szCs w:val="22"/>
              </w:rPr>
              <w:t xml:space="preserve">[ </w:t>
            </w:r>
            <w:proofErr w:type="gramStart"/>
            <w:r w:rsidRPr="00914DCF">
              <w:rPr>
                <w:rFonts w:ascii="Arial" w:hAnsi="Arial" w:cs="Arial"/>
                <w:b/>
                <w:color w:val="auto"/>
                <w:sz w:val="22"/>
                <w:szCs w:val="22"/>
              </w:rPr>
              <w:t xml:space="preserve">  ]</w:t>
            </w:r>
            <w:proofErr w:type="gramEnd"/>
            <w:r w:rsidRPr="00914DCF">
              <w:rPr>
                <w:rFonts w:ascii="Arial" w:hAnsi="Arial" w:cs="Arial"/>
                <w:b/>
                <w:color w:val="auto"/>
                <w:sz w:val="22"/>
                <w:szCs w:val="22"/>
              </w:rPr>
              <w:t xml:space="preserve"> </w:t>
            </w:r>
            <w:r w:rsidRPr="00914DCF">
              <w:rPr>
                <w:rFonts w:ascii="Arial" w:hAnsi="Arial" w:cs="Arial"/>
                <w:color w:val="000000"/>
                <w:sz w:val="22"/>
                <w:szCs w:val="22"/>
              </w:rPr>
              <w:t xml:space="preserve">Study team will </w:t>
            </w:r>
            <w:r w:rsidRPr="003F7050">
              <w:rPr>
                <w:rFonts w:ascii="Arial" w:hAnsi="Arial" w:cs="Arial"/>
                <w:b/>
                <w:color w:val="auto"/>
                <w:sz w:val="22"/>
                <w:szCs w:val="22"/>
              </w:rPr>
              <w:t>access stored identifiable biospecimens</w:t>
            </w:r>
            <w:r>
              <w:rPr>
                <w:rFonts w:ascii="Arial" w:hAnsi="Arial" w:cs="Arial"/>
                <w:color w:val="auto"/>
                <w:sz w:val="22"/>
                <w:szCs w:val="22"/>
              </w:rPr>
              <w:t>.</w:t>
            </w:r>
          </w:p>
          <w:p w14:paraId="5597E74C" w14:textId="77777777" w:rsidR="00DB7B0D" w:rsidRPr="00123729" w:rsidRDefault="00DB7B0D" w:rsidP="00DB7B0D">
            <w:pPr>
              <w:ind w:right="216"/>
              <w:contextualSpacing/>
              <w:rPr>
                <w:rFonts w:ascii="Arial" w:hAnsi="Arial" w:cs="Arial"/>
                <w:color w:val="auto"/>
                <w:sz w:val="8"/>
                <w:szCs w:val="8"/>
              </w:rPr>
            </w:pPr>
            <w:r w:rsidRPr="00123729">
              <w:rPr>
                <w:rFonts w:ascii="Arial" w:hAnsi="Arial" w:cs="Arial"/>
                <w:color w:val="auto"/>
                <w:sz w:val="8"/>
                <w:szCs w:val="8"/>
              </w:rPr>
              <w:t xml:space="preserve"> </w:t>
            </w:r>
          </w:p>
        </w:tc>
      </w:tr>
      <w:tr w:rsidR="00DB7B0D" w:rsidRPr="00914DCF" w14:paraId="4DE2BD0E" w14:textId="77777777" w:rsidTr="00DA67AD">
        <w:trPr>
          <w:trHeight w:val="1296"/>
        </w:trPr>
        <w:tc>
          <w:tcPr>
            <w:tcW w:w="5000" w:type="pct"/>
            <w:shd w:val="clear" w:color="auto" w:fill="DBE5F1"/>
            <w:vAlign w:val="center"/>
          </w:tcPr>
          <w:p w14:paraId="430264D3" w14:textId="77777777" w:rsidR="00DB7B0D" w:rsidRPr="003F7050" w:rsidRDefault="00DB7B0D" w:rsidP="001645A3">
            <w:pPr>
              <w:numPr>
                <w:ilvl w:val="0"/>
                <w:numId w:val="18"/>
              </w:numPr>
              <w:spacing w:line="276" w:lineRule="auto"/>
              <w:ind w:left="430"/>
              <w:rPr>
                <w:rFonts w:ascii="Arial" w:hAnsi="Arial" w:cs="Arial"/>
                <w:color w:val="auto"/>
                <w:sz w:val="22"/>
                <w:szCs w:val="22"/>
              </w:rPr>
            </w:pPr>
            <w:r w:rsidRPr="00914DCF">
              <w:rPr>
                <w:rFonts w:ascii="Arial" w:hAnsi="Arial" w:cs="Arial"/>
                <w:color w:val="auto"/>
                <w:sz w:val="22"/>
                <w:szCs w:val="22"/>
              </w:rPr>
              <w:lastRenderedPageBreak/>
              <w:t xml:space="preserve">For studies that </w:t>
            </w:r>
            <w:r>
              <w:rPr>
                <w:rFonts w:ascii="Arial" w:hAnsi="Arial" w:cs="Arial"/>
                <w:color w:val="auto"/>
                <w:sz w:val="22"/>
                <w:szCs w:val="22"/>
              </w:rPr>
              <w:t xml:space="preserve">will </w:t>
            </w:r>
            <w:r w:rsidRPr="003F7050">
              <w:rPr>
                <w:rFonts w:ascii="Arial" w:hAnsi="Arial" w:cs="Arial"/>
                <w:b/>
                <w:color w:val="auto"/>
                <w:sz w:val="22"/>
                <w:szCs w:val="22"/>
              </w:rPr>
              <w:t xml:space="preserve">screen </w:t>
            </w:r>
            <w:r>
              <w:rPr>
                <w:rFonts w:ascii="Arial" w:hAnsi="Arial" w:cs="Arial"/>
                <w:b/>
                <w:color w:val="auto"/>
                <w:sz w:val="22"/>
                <w:szCs w:val="22"/>
              </w:rPr>
              <w:t>medical records</w:t>
            </w:r>
            <w:r>
              <w:rPr>
                <w:rFonts w:ascii="Arial" w:hAnsi="Arial" w:cs="Arial"/>
                <w:color w:val="auto"/>
                <w:sz w:val="22"/>
                <w:szCs w:val="22"/>
              </w:rPr>
              <w:t>, e</w:t>
            </w:r>
            <w:r w:rsidRPr="00D5667C">
              <w:rPr>
                <w:rFonts w:ascii="Arial" w:hAnsi="Arial" w:cs="Arial"/>
                <w:color w:val="auto"/>
                <w:sz w:val="22"/>
                <w:szCs w:val="22"/>
              </w:rPr>
              <w:t xml:space="preserve">xplain how the study team will access the clinical data. </w:t>
            </w:r>
            <w:r w:rsidRPr="00D5667C">
              <w:rPr>
                <w:rFonts w:ascii="Arial" w:hAnsi="Arial" w:cs="Arial"/>
                <w:bCs/>
                <w:i/>
                <w:color w:val="0064A4"/>
                <w:sz w:val="22"/>
                <w:szCs w:val="22"/>
              </w:rPr>
              <w:t>Access to UCI Medical Center medical records for research purposes outside the capacity of the Honest Broker Services, such as access to physician not</w:t>
            </w:r>
            <w:r w:rsidRPr="00352E56">
              <w:rPr>
                <w:rFonts w:ascii="Arial" w:hAnsi="Arial" w:cs="Arial"/>
                <w:bCs/>
                <w:i/>
                <w:color w:val="0064A4"/>
                <w:sz w:val="22"/>
                <w:szCs w:val="22"/>
              </w:rPr>
              <w:t>es, must be obtained from the Health Information Management Services</w:t>
            </w:r>
            <w:r w:rsidRPr="00352E56">
              <w:rPr>
                <w:rFonts w:ascii="Arial" w:hAnsi="Arial" w:cs="Arial"/>
                <w:bCs/>
                <w:color w:val="0064A4"/>
                <w:sz w:val="22"/>
                <w:szCs w:val="22"/>
              </w:rPr>
              <w:t xml:space="preserve">.  </w:t>
            </w:r>
          </w:p>
        </w:tc>
      </w:tr>
      <w:tr w:rsidR="00DB7B0D" w:rsidRPr="00914DCF" w14:paraId="480386E0" w14:textId="77777777" w:rsidTr="00126900">
        <w:trPr>
          <w:trHeight w:val="7056"/>
        </w:trPr>
        <w:tc>
          <w:tcPr>
            <w:tcW w:w="5000" w:type="pct"/>
            <w:vAlign w:val="center"/>
          </w:tcPr>
          <w:p w14:paraId="0E7BAA17" w14:textId="069D3FC2" w:rsidR="00DB7B0D" w:rsidRDefault="00DB7B0D" w:rsidP="00DB7B0D">
            <w:pPr>
              <w:ind w:right="216"/>
              <w:contextualSpacing/>
              <w:rPr>
                <w:rFonts w:ascii="Arial" w:hAnsi="Arial" w:cs="Arial"/>
                <w:color w:val="auto"/>
                <w:sz w:val="22"/>
                <w:szCs w:val="22"/>
              </w:rPr>
            </w:pPr>
            <w:r w:rsidRPr="00914DCF">
              <w:rPr>
                <w:rFonts w:ascii="Arial" w:hAnsi="Arial" w:cs="Arial"/>
                <w:b/>
                <w:color w:val="auto"/>
                <w:sz w:val="22"/>
                <w:szCs w:val="22"/>
              </w:rPr>
              <w:lastRenderedPageBreak/>
              <w:t xml:space="preserve">[ </w:t>
            </w:r>
            <w:proofErr w:type="gramStart"/>
            <w:r w:rsidRPr="00914DCF">
              <w:rPr>
                <w:rFonts w:ascii="Arial" w:hAnsi="Arial" w:cs="Arial"/>
                <w:b/>
                <w:color w:val="auto"/>
                <w:sz w:val="22"/>
                <w:szCs w:val="22"/>
              </w:rPr>
              <w:t xml:space="preserve">  ]</w:t>
            </w:r>
            <w:proofErr w:type="gramEnd"/>
            <w:r w:rsidRPr="00914DCF">
              <w:rPr>
                <w:rFonts w:ascii="Arial" w:hAnsi="Arial" w:cs="Arial"/>
                <w:b/>
                <w:color w:val="auto"/>
                <w:sz w:val="22"/>
                <w:szCs w:val="22"/>
              </w:rPr>
              <w:t xml:space="preserve"> </w:t>
            </w:r>
            <w:r w:rsidR="00E57932" w:rsidRPr="00E57932">
              <w:rPr>
                <w:rFonts w:ascii="Arial" w:hAnsi="Arial" w:cs="Arial"/>
                <w:b/>
                <w:color w:val="auto"/>
                <w:sz w:val="22"/>
                <w:szCs w:val="22"/>
              </w:rPr>
              <w:t>Not applicable</w:t>
            </w:r>
            <w:r w:rsidRPr="00914DCF">
              <w:rPr>
                <w:rFonts w:ascii="Arial" w:hAnsi="Arial" w:cs="Arial"/>
                <w:color w:val="auto"/>
                <w:sz w:val="22"/>
                <w:szCs w:val="22"/>
              </w:rPr>
              <w:t xml:space="preserve">: This study does not involve </w:t>
            </w:r>
            <w:r>
              <w:rPr>
                <w:rFonts w:ascii="Arial" w:hAnsi="Arial" w:cs="Arial"/>
                <w:color w:val="auto"/>
                <w:sz w:val="22"/>
                <w:szCs w:val="22"/>
              </w:rPr>
              <w:t>the screening</w:t>
            </w:r>
            <w:r w:rsidRPr="00914DCF">
              <w:rPr>
                <w:rFonts w:ascii="Arial" w:hAnsi="Arial" w:cs="Arial"/>
                <w:color w:val="auto"/>
                <w:sz w:val="22"/>
                <w:szCs w:val="22"/>
              </w:rPr>
              <w:t xml:space="preserve"> of </w:t>
            </w:r>
            <w:r>
              <w:rPr>
                <w:rFonts w:ascii="Arial" w:hAnsi="Arial" w:cs="Arial"/>
                <w:color w:val="auto"/>
                <w:sz w:val="22"/>
                <w:szCs w:val="22"/>
              </w:rPr>
              <w:t>medical records</w:t>
            </w:r>
            <w:r w:rsidRPr="00914DCF">
              <w:rPr>
                <w:rFonts w:ascii="Arial" w:hAnsi="Arial" w:cs="Arial"/>
                <w:color w:val="auto"/>
                <w:sz w:val="22"/>
                <w:szCs w:val="22"/>
              </w:rPr>
              <w:t xml:space="preserve">.  </w:t>
            </w:r>
          </w:p>
          <w:p w14:paraId="3938EC54" w14:textId="77777777" w:rsidR="00DB7B0D" w:rsidRPr="00914DCF" w:rsidRDefault="00DB7B0D" w:rsidP="00DB7B0D">
            <w:pPr>
              <w:ind w:right="216"/>
              <w:contextualSpacing/>
              <w:rPr>
                <w:rFonts w:ascii="Arial" w:hAnsi="Arial" w:cs="Arial"/>
                <w:i/>
                <w:color w:val="FF0000"/>
                <w:sz w:val="22"/>
                <w:szCs w:val="22"/>
              </w:rPr>
            </w:pPr>
          </w:p>
          <w:p w14:paraId="57CF204A" w14:textId="77777777" w:rsidR="00DB7B0D" w:rsidRPr="00914DCF" w:rsidRDefault="00DB7B0D" w:rsidP="00DB7B0D">
            <w:pPr>
              <w:ind w:right="216"/>
              <w:contextualSpacing/>
              <w:rPr>
                <w:rFonts w:ascii="Arial" w:hAnsi="Arial" w:cs="Arial"/>
                <w:b/>
                <w:color w:val="auto"/>
                <w:sz w:val="22"/>
                <w:szCs w:val="22"/>
              </w:rPr>
            </w:pPr>
            <w:r w:rsidRPr="00914DCF">
              <w:rPr>
                <w:rFonts w:ascii="Arial" w:hAnsi="Arial" w:cs="Arial"/>
                <w:b/>
                <w:color w:val="auto"/>
                <w:sz w:val="22"/>
                <w:szCs w:val="22"/>
              </w:rPr>
              <w:t xml:space="preserve">How Obtained: Indicate </w:t>
            </w:r>
            <w:r w:rsidRPr="00914DCF">
              <w:rPr>
                <w:rFonts w:ascii="Arial" w:hAnsi="Arial" w:cs="Arial"/>
                <w:b/>
                <w:color w:val="auto"/>
                <w:sz w:val="22"/>
                <w:szCs w:val="22"/>
                <w:u w:val="single"/>
              </w:rPr>
              <w:t>all</w:t>
            </w:r>
            <w:r w:rsidRPr="00914DCF">
              <w:rPr>
                <w:rFonts w:ascii="Arial" w:hAnsi="Arial" w:cs="Arial"/>
                <w:b/>
                <w:color w:val="auto"/>
                <w:sz w:val="22"/>
                <w:szCs w:val="22"/>
              </w:rPr>
              <w:t xml:space="preserve"> that apply:</w:t>
            </w:r>
          </w:p>
          <w:p w14:paraId="4016A58D" w14:textId="77777777" w:rsidR="00DB7B0D" w:rsidRDefault="00DB7B0D" w:rsidP="00DB7B0D">
            <w:pPr>
              <w:ind w:left="425" w:right="216" w:hanging="425"/>
              <w:contextualSpacing/>
              <w:rPr>
                <w:rFonts w:ascii="Arial" w:hAnsi="Arial" w:cs="Arial"/>
                <w:color w:val="auto"/>
                <w:sz w:val="22"/>
                <w:szCs w:val="22"/>
              </w:rPr>
            </w:pPr>
            <w:r w:rsidRPr="00914DCF">
              <w:rPr>
                <w:rFonts w:ascii="Arial" w:hAnsi="Arial" w:cs="Arial"/>
                <w:b/>
                <w:color w:val="auto"/>
                <w:sz w:val="22"/>
                <w:szCs w:val="22"/>
              </w:rPr>
              <w:t xml:space="preserve">[ </w:t>
            </w:r>
            <w:proofErr w:type="gramStart"/>
            <w:r w:rsidRPr="00914DCF">
              <w:rPr>
                <w:rFonts w:ascii="Arial" w:hAnsi="Arial" w:cs="Arial"/>
                <w:b/>
                <w:color w:val="auto"/>
                <w:sz w:val="22"/>
                <w:szCs w:val="22"/>
              </w:rPr>
              <w:t xml:space="preserve">  ]</w:t>
            </w:r>
            <w:proofErr w:type="gramEnd"/>
            <w:r w:rsidRPr="00914DCF">
              <w:rPr>
                <w:rFonts w:ascii="Arial" w:hAnsi="Arial" w:cs="Arial"/>
                <w:b/>
                <w:color w:val="auto"/>
                <w:sz w:val="22"/>
                <w:szCs w:val="22"/>
              </w:rPr>
              <w:t xml:space="preserve"> </w:t>
            </w:r>
            <w:r w:rsidRPr="00914DCF">
              <w:rPr>
                <w:rFonts w:ascii="Arial" w:hAnsi="Arial" w:cs="Arial"/>
                <w:color w:val="auto"/>
                <w:sz w:val="22"/>
                <w:szCs w:val="22"/>
              </w:rPr>
              <w:t>The study team will request specific patient information/data from UCIMC Health Information Management Services.</w:t>
            </w:r>
          </w:p>
          <w:p w14:paraId="3FD9F6ED" w14:textId="77777777" w:rsidR="00DB7B0D" w:rsidRPr="00914DCF" w:rsidRDefault="00DB7B0D" w:rsidP="00DB7B0D">
            <w:pPr>
              <w:ind w:left="425" w:right="216" w:hanging="425"/>
              <w:contextualSpacing/>
              <w:rPr>
                <w:rFonts w:ascii="Arial" w:hAnsi="Arial" w:cs="Arial"/>
                <w:color w:val="auto"/>
                <w:sz w:val="22"/>
                <w:szCs w:val="22"/>
              </w:rPr>
            </w:pPr>
          </w:p>
          <w:p w14:paraId="27E2C0BC" w14:textId="77777777" w:rsidR="00DB7B0D" w:rsidRDefault="00DB7B0D" w:rsidP="00DB7B0D">
            <w:pPr>
              <w:ind w:left="432" w:right="216" w:hanging="432"/>
              <w:contextualSpacing/>
              <w:rPr>
                <w:rFonts w:ascii="Arial" w:hAnsi="Arial" w:cs="Arial"/>
                <w:color w:val="auto"/>
                <w:sz w:val="22"/>
                <w:szCs w:val="22"/>
              </w:rPr>
            </w:pPr>
            <w:r w:rsidRPr="00914DCF">
              <w:rPr>
                <w:rFonts w:ascii="Arial" w:hAnsi="Arial" w:cs="Arial"/>
                <w:b/>
                <w:color w:val="auto"/>
                <w:sz w:val="22"/>
                <w:szCs w:val="22"/>
              </w:rPr>
              <w:t xml:space="preserve">[ </w:t>
            </w:r>
            <w:proofErr w:type="gramStart"/>
            <w:r w:rsidRPr="00914DCF">
              <w:rPr>
                <w:rFonts w:ascii="Arial" w:hAnsi="Arial" w:cs="Arial"/>
                <w:b/>
                <w:color w:val="auto"/>
                <w:sz w:val="22"/>
                <w:szCs w:val="22"/>
              </w:rPr>
              <w:t xml:space="preserve">  ]</w:t>
            </w:r>
            <w:proofErr w:type="gramEnd"/>
            <w:r w:rsidRPr="00914DCF">
              <w:rPr>
                <w:rFonts w:ascii="Arial" w:hAnsi="Arial" w:cs="Arial"/>
                <w:b/>
                <w:color w:val="auto"/>
                <w:sz w:val="22"/>
                <w:szCs w:val="22"/>
              </w:rPr>
              <w:t xml:space="preserve"> </w:t>
            </w:r>
            <w:r w:rsidRPr="00914DCF">
              <w:rPr>
                <w:rFonts w:ascii="Arial" w:hAnsi="Arial" w:cs="Arial"/>
                <w:color w:val="auto"/>
                <w:sz w:val="22"/>
                <w:szCs w:val="22"/>
              </w:rPr>
              <w:t xml:space="preserve">The study team will review their </w:t>
            </w:r>
            <w:r>
              <w:rPr>
                <w:rFonts w:ascii="Arial" w:hAnsi="Arial" w:cs="Arial"/>
                <w:color w:val="auto"/>
                <w:sz w:val="22"/>
                <w:szCs w:val="22"/>
              </w:rPr>
              <w:t xml:space="preserve">UCI </w:t>
            </w:r>
            <w:r w:rsidRPr="00914DCF">
              <w:rPr>
                <w:rFonts w:ascii="Arial" w:hAnsi="Arial" w:cs="Arial"/>
                <w:color w:val="auto"/>
                <w:sz w:val="22"/>
                <w:szCs w:val="22"/>
              </w:rPr>
              <w:t>patients’ records and abstract data directly from those records.</w:t>
            </w:r>
          </w:p>
          <w:p w14:paraId="4108AF95" w14:textId="77777777" w:rsidR="00DB7B0D" w:rsidRPr="00914DCF" w:rsidRDefault="00DB7B0D" w:rsidP="00DB7B0D">
            <w:pPr>
              <w:ind w:left="432" w:right="216" w:hanging="432"/>
              <w:contextualSpacing/>
              <w:rPr>
                <w:rFonts w:ascii="Arial" w:hAnsi="Arial" w:cs="Arial"/>
                <w:color w:val="000000"/>
                <w:sz w:val="22"/>
                <w:szCs w:val="22"/>
              </w:rPr>
            </w:pPr>
          </w:p>
          <w:p w14:paraId="0544C551" w14:textId="77777777" w:rsidR="00DB7B0D" w:rsidRPr="00914DCF" w:rsidRDefault="00DB7B0D" w:rsidP="00DB7B0D">
            <w:pPr>
              <w:ind w:left="432" w:right="216" w:hanging="432"/>
              <w:contextualSpacing/>
              <w:rPr>
                <w:rFonts w:ascii="Arial" w:hAnsi="Arial" w:cs="Arial"/>
                <w:color w:val="000000"/>
                <w:sz w:val="22"/>
                <w:szCs w:val="22"/>
              </w:rPr>
            </w:pPr>
            <w:r w:rsidRPr="00914DCF">
              <w:rPr>
                <w:rFonts w:ascii="Arial" w:hAnsi="Arial" w:cs="Arial"/>
                <w:b/>
                <w:color w:val="000000"/>
                <w:sz w:val="22"/>
                <w:szCs w:val="22"/>
              </w:rPr>
              <w:t xml:space="preserve">[ </w:t>
            </w:r>
            <w:proofErr w:type="gramStart"/>
            <w:r w:rsidRPr="00914DCF">
              <w:rPr>
                <w:rFonts w:ascii="Arial" w:hAnsi="Arial" w:cs="Arial"/>
                <w:b/>
                <w:color w:val="000000"/>
                <w:sz w:val="22"/>
                <w:szCs w:val="22"/>
              </w:rPr>
              <w:t xml:space="preserve">  ]</w:t>
            </w:r>
            <w:proofErr w:type="gramEnd"/>
            <w:r w:rsidRPr="00914DCF">
              <w:rPr>
                <w:rFonts w:ascii="Arial" w:hAnsi="Arial" w:cs="Arial"/>
                <w:b/>
                <w:color w:val="000000"/>
                <w:sz w:val="22"/>
                <w:szCs w:val="22"/>
              </w:rPr>
              <w:t xml:space="preserve"> </w:t>
            </w:r>
            <w:r w:rsidRPr="00914DCF">
              <w:rPr>
                <w:rFonts w:ascii="Arial" w:hAnsi="Arial" w:cs="Arial"/>
                <w:color w:val="000000"/>
                <w:sz w:val="22"/>
                <w:szCs w:val="22"/>
              </w:rPr>
              <w:t>The study team will request specific patient information/data from UCI Health Honest Broker Services.  Describe the following:</w:t>
            </w:r>
          </w:p>
          <w:p w14:paraId="3A527444" w14:textId="77777777" w:rsidR="00DB7B0D" w:rsidRDefault="00DB7B0D" w:rsidP="00DB7B0D">
            <w:pPr>
              <w:ind w:left="432" w:right="216"/>
              <w:contextualSpacing/>
              <w:rPr>
                <w:rFonts w:ascii="Arial" w:hAnsi="Arial" w:cs="Arial"/>
                <w:color w:val="auto"/>
                <w:sz w:val="22"/>
                <w:szCs w:val="22"/>
              </w:rPr>
            </w:pPr>
          </w:p>
          <w:p w14:paraId="08432541" w14:textId="77777777" w:rsidR="00DB7B0D" w:rsidRPr="00914DCF" w:rsidRDefault="00DB7B0D" w:rsidP="00DB7B0D">
            <w:pPr>
              <w:ind w:left="432" w:right="216"/>
              <w:contextualSpacing/>
              <w:rPr>
                <w:rFonts w:ascii="Arial" w:hAnsi="Arial" w:cs="Arial"/>
                <w:color w:val="0064A4"/>
                <w:sz w:val="22"/>
                <w:szCs w:val="22"/>
              </w:rPr>
            </w:pPr>
            <w:r w:rsidRPr="00914DCF">
              <w:rPr>
                <w:rFonts w:ascii="Arial" w:hAnsi="Arial" w:cs="Arial"/>
                <w:color w:val="auto"/>
                <w:sz w:val="22"/>
                <w:szCs w:val="22"/>
              </w:rPr>
              <w:t>Cohort selection criteria (e.g., use the available Clinical Terms from the Cohort Discovery Tool such as Demographics: Gender, Diagnoses: Asthma, Procedures: Operations on digestive system):</w:t>
            </w:r>
            <w:r w:rsidRPr="00914DCF">
              <w:rPr>
                <w:rFonts w:ascii="Arial" w:hAnsi="Arial" w:cs="Arial"/>
                <w:sz w:val="22"/>
                <w:szCs w:val="22"/>
              </w:rPr>
              <w:t xml:space="preserve"> </w:t>
            </w:r>
            <w:r w:rsidRPr="00914DCF">
              <w:rPr>
                <w:rFonts w:ascii="Arial" w:hAnsi="Arial" w:cs="Arial"/>
                <w:color w:val="0064A4"/>
                <w:sz w:val="22"/>
                <w:szCs w:val="22"/>
              </w:rPr>
              <w:t>&lt;Type here&gt;</w:t>
            </w:r>
          </w:p>
          <w:p w14:paraId="12F8EC35" w14:textId="77777777" w:rsidR="00DB7B0D" w:rsidRPr="00914DCF" w:rsidRDefault="00DB7B0D" w:rsidP="00DB7B0D">
            <w:pPr>
              <w:ind w:left="432" w:right="216" w:hanging="432"/>
              <w:contextualSpacing/>
              <w:rPr>
                <w:rFonts w:ascii="Arial" w:hAnsi="Arial" w:cs="Arial"/>
                <w:color w:val="auto"/>
                <w:sz w:val="22"/>
                <w:szCs w:val="22"/>
              </w:rPr>
            </w:pPr>
          </w:p>
          <w:p w14:paraId="728A6C91" w14:textId="77777777" w:rsidR="00DB7B0D" w:rsidRPr="00914DCF" w:rsidRDefault="00DB7B0D" w:rsidP="00DB7B0D">
            <w:pPr>
              <w:ind w:left="864" w:right="216" w:hanging="432"/>
              <w:contextualSpacing/>
              <w:rPr>
                <w:rFonts w:ascii="Arial" w:hAnsi="Arial" w:cs="Arial"/>
                <w:color w:val="0064A4"/>
                <w:sz w:val="22"/>
                <w:szCs w:val="22"/>
              </w:rPr>
            </w:pPr>
            <w:r w:rsidRPr="00914DCF">
              <w:rPr>
                <w:rFonts w:ascii="Arial" w:hAnsi="Arial" w:cs="Arial"/>
                <w:color w:val="auto"/>
                <w:sz w:val="22"/>
                <w:szCs w:val="22"/>
              </w:rPr>
              <w:t>Expected cohort size/patient count:</w:t>
            </w:r>
            <w:r w:rsidRPr="00914DCF">
              <w:rPr>
                <w:rFonts w:ascii="Arial" w:hAnsi="Arial" w:cs="Arial"/>
                <w:sz w:val="22"/>
                <w:szCs w:val="22"/>
              </w:rPr>
              <w:t xml:space="preserve"> </w:t>
            </w:r>
            <w:r w:rsidRPr="00914DCF">
              <w:rPr>
                <w:rFonts w:ascii="Arial" w:hAnsi="Arial" w:cs="Arial"/>
                <w:color w:val="0064A4"/>
                <w:sz w:val="22"/>
                <w:szCs w:val="22"/>
              </w:rPr>
              <w:t>&lt;Type here&gt;</w:t>
            </w:r>
          </w:p>
          <w:p w14:paraId="4373E32C" w14:textId="77777777" w:rsidR="00DB7B0D" w:rsidRPr="00914DCF" w:rsidRDefault="00DB7B0D" w:rsidP="00DB7B0D">
            <w:pPr>
              <w:ind w:left="864" w:right="216" w:hanging="432"/>
              <w:contextualSpacing/>
              <w:rPr>
                <w:rFonts w:ascii="Arial" w:hAnsi="Arial" w:cs="Arial"/>
                <w:color w:val="0064A4"/>
                <w:sz w:val="22"/>
                <w:szCs w:val="22"/>
              </w:rPr>
            </w:pPr>
          </w:p>
          <w:p w14:paraId="4FDEE96C" w14:textId="77777777" w:rsidR="00DB7B0D" w:rsidRDefault="00DB7B0D" w:rsidP="00DB7B0D">
            <w:pPr>
              <w:ind w:left="864" w:right="216" w:hanging="432"/>
              <w:contextualSpacing/>
              <w:rPr>
                <w:rFonts w:ascii="Arial" w:hAnsi="Arial" w:cs="Arial"/>
                <w:color w:val="0064A4"/>
                <w:sz w:val="22"/>
                <w:szCs w:val="22"/>
              </w:rPr>
            </w:pPr>
            <w:r w:rsidRPr="00914DCF">
              <w:rPr>
                <w:rFonts w:ascii="Arial" w:hAnsi="Arial" w:cs="Arial"/>
                <w:color w:val="auto"/>
                <w:sz w:val="22"/>
                <w:szCs w:val="22"/>
              </w:rPr>
              <w:t>Cohort attributes or data elements (e.g., lab test values, medication, etc.):</w:t>
            </w:r>
            <w:r w:rsidRPr="00914DCF">
              <w:rPr>
                <w:rFonts w:ascii="Arial" w:hAnsi="Arial" w:cs="Arial"/>
                <w:sz w:val="22"/>
                <w:szCs w:val="22"/>
              </w:rPr>
              <w:t xml:space="preserve"> </w:t>
            </w:r>
            <w:r w:rsidRPr="00914DCF">
              <w:rPr>
                <w:rFonts w:ascii="Arial" w:hAnsi="Arial" w:cs="Arial"/>
                <w:color w:val="0064A4"/>
                <w:sz w:val="22"/>
                <w:szCs w:val="22"/>
              </w:rPr>
              <w:t>&lt;Type here&gt;</w:t>
            </w:r>
          </w:p>
          <w:p w14:paraId="35ADB74A" w14:textId="77777777" w:rsidR="00DB7B0D" w:rsidRPr="00914DCF" w:rsidRDefault="00DB7B0D" w:rsidP="00DB7B0D">
            <w:pPr>
              <w:ind w:left="864" w:right="216" w:hanging="432"/>
              <w:contextualSpacing/>
              <w:rPr>
                <w:rFonts w:ascii="Arial" w:hAnsi="Arial" w:cs="Arial"/>
                <w:color w:val="0064A4"/>
                <w:sz w:val="22"/>
                <w:szCs w:val="22"/>
              </w:rPr>
            </w:pPr>
          </w:p>
          <w:p w14:paraId="645D70AA" w14:textId="77777777" w:rsidR="00DB7B0D" w:rsidRDefault="00DB7B0D" w:rsidP="00DB7B0D">
            <w:pPr>
              <w:ind w:left="432" w:right="216" w:hanging="432"/>
              <w:contextualSpacing/>
              <w:rPr>
                <w:rFonts w:ascii="Arial" w:hAnsi="Arial" w:cs="Arial"/>
                <w:color w:val="auto"/>
                <w:sz w:val="22"/>
                <w:szCs w:val="22"/>
              </w:rPr>
            </w:pPr>
            <w:r w:rsidRPr="00914DCF">
              <w:rPr>
                <w:rFonts w:ascii="Arial" w:hAnsi="Arial" w:cs="Arial"/>
                <w:b/>
                <w:color w:val="auto"/>
                <w:sz w:val="22"/>
                <w:szCs w:val="22"/>
              </w:rPr>
              <w:t xml:space="preserve">[ </w:t>
            </w:r>
            <w:proofErr w:type="gramStart"/>
            <w:r w:rsidRPr="00914DCF">
              <w:rPr>
                <w:rFonts w:ascii="Arial" w:hAnsi="Arial" w:cs="Arial"/>
                <w:b/>
                <w:color w:val="auto"/>
                <w:sz w:val="22"/>
                <w:szCs w:val="22"/>
              </w:rPr>
              <w:t xml:space="preserve">  ]</w:t>
            </w:r>
            <w:proofErr w:type="gramEnd"/>
            <w:r w:rsidRPr="00914DCF">
              <w:rPr>
                <w:rFonts w:ascii="Arial" w:hAnsi="Arial" w:cs="Arial"/>
                <w:b/>
                <w:color w:val="auto"/>
                <w:sz w:val="22"/>
                <w:szCs w:val="22"/>
              </w:rPr>
              <w:t xml:space="preserve"> </w:t>
            </w:r>
            <w:r w:rsidRPr="00914DCF">
              <w:rPr>
                <w:rFonts w:ascii="Arial" w:hAnsi="Arial" w:cs="Arial"/>
                <w:color w:val="auto"/>
                <w:sz w:val="22"/>
                <w:szCs w:val="22"/>
              </w:rPr>
              <w:t xml:space="preserve">The study team will review </w:t>
            </w:r>
            <w:r>
              <w:rPr>
                <w:rFonts w:ascii="Arial" w:hAnsi="Arial" w:cs="Arial"/>
                <w:color w:val="auto"/>
                <w:sz w:val="22"/>
                <w:szCs w:val="22"/>
              </w:rPr>
              <w:t xml:space="preserve">non-UCI Health </w:t>
            </w:r>
            <w:r w:rsidRPr="00914DCF">
              <w:rPr>
                <w:rFonts w:ascii="Arial" w:hAnsi="Arial" w:cs="Arial"/>
                <w:color w:val="auto"/>
                <w:sz w:val="22"/>
                <w:szCs w:val="22"/>
              </w:rPr>
              <w:t>records and abstract data directly from those records.</w:t>
            </w:r>
            <w:r>
              <w:rPr>
                <w:rFonts w:ascii="Arial" w:hAnsi="Arial" w:cs="Arial"/>
                <w:color w:val="auto"/>
                <w:sz w:val="22"/>
                <w:szCs w:val="22"/>
              </w:rPr>
              <w:t xml:space="preserve"> </w:t>
            </w:r>
            <w:r w:rsidRPr="00914DCF">
              <w:rPr>
                <w:rFonts w:ascii="Arial" w:hAnsi="Arial" w:cs="Arial"/>
                <w:color w:val="000000"/>
                <w:sz w:val="22"/>
                <w:szCs w:val="22"/>
              </w:rPr>
              <w:t>Describe the following:</w:t>
            </w:r>
          </w:p>
          <w:p w14:paraId="6FB82157" w14:textId="77777777" w:rsidR="00DB7B0D" w:rsidRDefault="00DB7B0D" w:rsidP="00DB7B0D">
            <w:pPr>
              <w:ind w:left="432" w:right="216"/>
              <w:contextualSpacing/>
              <w:rPr>
                <w:rFonts w:ascii="Arial" w:hAnsi="Arial" w:cs="Arial"/>
                <w:color w:val="auto"/>
                <w:sz w:val="22"/>
                <w:szCs w:val="22"/>
              </w:rPr>
            </w:pPr>
          </w:p>
          <w:p w14:paraId="05E402EA" w14:textId="77777777" w:rsidR="00DB7B0D" w:rsidRPr="00914DCF" w:rsidRDefault="00DB7B0D" w:rsidP="00DB7B0D">
            <w:pPr>
              <w:ind w:left="432" w:right="216"/>
              <w:contextualSpacing/>
              <w:rPr>
                <w:rFonts w:ascii="Arial" w:hAnsi="Arial" w:cs="Arial"/>
                <w:color w:val="0064A4"/>
                <w:sz w:val="22"/>
                <w:szCs w:val="22"/>
              </w:rPr>
            </w:pPr>
            <w:r>
              <w:rPr>
                <w:rFonts w:ascii="Arial" w:hAnsi="Arial" w:cs="Arial"/>
                <w:color w:val="auto"/>
                <w:sz w:val="22"/>
                <w:szCs w:val="22"/>
              </w:rPr>
              <w:t>Specify the non-UCI Health records that will be screened</w:t>
            </w:r>
            <w:r w:rsidRPr="00914DCF">
              <w:rPr>
                <w:rFonts w:ascii="Arial" w:hAnsi="Arial" w:cs="Arial"/>
                <w:color w:val="auto"/>
                <w:sz w:val="22"/>
                <w:szCs w:val="22"/>
              </w:rPr>
              <w:t>:</w:t>
            </w:r>
            <w:r w:rsidRPr="00914DCF">
              <w:rPr>
                <w:rFonts w:ascii="Arial" w:hAnsi="Arial" w:cs="Arial"/>
                <w:sz w:val="22"/>
                <w:szCs w:val="22"/>
              </w:rPr>
              <w:t xml:space="preserve"> </w:t>
            </w:r>
            <w:r w:rsidRPr="00914DCF">
              <w:rPr>
                <w:rFonts w:ascii="Arial" w:hAnsi="Arial" w:cs="Arial"/>
                <w:color w:val="0064A4"/>
                <w:sz w:val="22"/>
                <w:szCs w:val="22"/>
              </w:rPr>
              <w:t>&lt;Type here&gt;</w:t>
            </w:r>
          </w:p>
          <w:p w14:paraId="17508BAC" w14:textId="77777777" w:rsidR="00DB7B0D" w:rsidRPr="00914DCF" w:rsidRDefault="00DB7B0D" w:rsidP="00DB7B0D">
            <w:pPr>
              <w:ind w:left="432" w:right="216" w:hanging="432"/>
              <w:contextualSpacing/>
              <w:rPr>
                <w:rFonts w:ascii="Arial" w:hAnsi="Arial" w:cs="Arial"/>
                <w:color w:val="auto"/>
                <w:sz w:val="22"/>
                <w:szCs w:val="22"/>
              </w:rPr>
            </w:pPr>
          </w:p>
          <w:p w14:paraId="080B15F6" w14:textId="77777777" w:rsidR="00DB7B0D" w:rsidRPr="00914DCF" w:rsidRDefault="00DB7B0D" w:rsidP="00DB7B0D">
            <w:pPr>
              <w:ind w:left="864" w:right="216" w:hanging="432"/>
              <w:contextualSpacing/>
              <w:rPr>
                <w:rFonts w:ascii="Arial" w:hAnsi="Arial" w:cs="Arial"/>
                <w:color w:val="0064A4"/>
                <w:sz w:val="22"/>
                <w:szCs w:val="22"/>
              </w:rPr>
            </w:pPr>
            <w:r>
              <w:rPr>
                <w:rFonts w:ascii="Arial" w:hAnsi="Arial" w:cs="Arial"/>
                <w:color w:val="auto"/>
                <w:sz w:val="22"/>
                <w:szCs w:val="22"/>
              </w:rPr>
              <w:t>Explain how the study team has access to this clinical data</w:t>
            </w:r>
            <w:r w:rsidRPr="00914DCF">
              <w:rPr>
                <w:rFonts w:ascii="Arial" w:hAnsi="Arial" w:cs="Arial"/>
                <w:color w:val="auto"/>
                <w:sz w:val="22"/>
                <w:szCs w:val="22"/>
              </w:rPr>
              <w:t>:</w:t>
            </w:r>
            <w:r w:rsidRPr="00914DCF">
              <w:rPr>
                <w:rFonts w:ascii="Arial" w:hAnsi="Arial" w:cs="Arial"/>
                <w:sz w:val="22"/>
                <w:szCs w:val="22"/>
              </w:rPr>
              <w:t xml:space="preserve"> </w:t>
            </w:r>
            <w:r w:rsidRPr="00914DCF">
              <w:rPr>
                <w:rFonts w:ascii="Arial" w:hAnsi="Arial" w:cs="Arial"/>
                <w:color w:val="0064A4"/>
                <w:sz w:val="22"/>
                <w:szCs w:val="22"/>
              </w:rPr>
              <w:t>&lt;Type here&gt;</w:t>
            </w:r>
          </w:p>
          <w:p w14:paraId="2C5634FE" w14:textId="77777777" w:rsidR="00DB7B0D" w:rsidRPr="00914DCF" w:rsidRDefault="00DB7B0D" w:rsidP="00DB7B0D">
            <w:pPr>
              <w:ind w:right="216"/>
              <w:contextualSpacing/>
              <w:rPr>
                <w:rFonts w:ascii="Arial" w:hAnsi="Arial" w:cs="Arial"/>
                <w:color w:val="0064A4"/>
                <w:sz w:val="22"/>
                <w:szCs w:val="22"/>
              </w:rPr>
            </w:pPr>
          </w:p>
          <w:p w14:paraId="023BB7B7" w14:textId="77777777" w:rsidR="00DB7B0D" w:rsidRPr="00C65DC9" w:rsidRDefault="00DB7B0D" w:rsidP="00DB7B0D">
            <w:pPr>
              <w:ind w:right="216"/>
              <w:contextualSpacing/>
              <w:rPr>
                <w:rFonts w:ascii="Arial" w:hAnsi="Arial" w:cs="Arial"/>
                <w:color w:val="auto"/>
                <w:sz w:val="22"/>
                <w:szCs w:val="22"/>
              </w:rPr>
            </w:pPr>
            <w:r w:rsidRPr="00914DCF">
              <w:rPr>
                <w:rFonts w:ascii="Arial" w:hAnsi="Arial" w:cs="Arial"/>
                <w:b/>
                <w:color w:val="auto"/>
                <w:sz w:val="22"/>
                <w:szCs w:val="22"/>
              </w:rPr>
              <w:t xml:space="preserve">[ </w:t>
            </w:r>
            <w:proofErr w:type="gramStart"/>
            <w:r w:rsidRPr="00914DCF">
              <w:rPr>
                <w:rFonts w:ascii="Arial" w:hAnsi="Arial" w:cs="Arial"/>
                <w:b/>
                <w:color w:val="auto"/>
                <w:sz w:val="22"/>
                <w:szCs w:val="22"/>
              </w:rPr>
              <w:t xml:space="preserve">  ]</w:t>
            </w:r>
            <w:proofErr w:type="gramEnd"/>
            <w:r w:rsidRPr="00914DCF">
              <w:rPr>
                <w:rFonts w:ascii="Arial" w:hAnsi="Arial" w:cs="Arial"/>
                <w:color w:val="auto"/>
                <w:sz w:val="22"/>
                <w:szCs w:val="22"/>
              </w:rPr>
              <w:t xml:space="preserve">  Other; explain:  </w:t>
            </w:r>
            <w:r w:rsidRPr="00914DCF">
              <w:rPr>
                <w:rFonts w:ascii="Arial" w:hAnsi="Arial" w:cs="Arial"/>
                <w:color w:val="0064A4"/>
                <w:sz w:val="22"/>
                <w:szCs w:val="22"/>
              </w:rPr>
              <w:t>&lt;Type here&gt;</w:t>
            </w:r>
          </w:p>
        </w:tc>
      </w:tr>
      <w:tr w:rsidR="00DB7B0D" w:rsidRPr="00914DCF" w14:paraId="5818C355" w14:textId="77777777" w:rsidTr="00DA67AD">
        <w:trPr>
          <w:trHeight w:val="1008"/>
          <w:hidden/>
        </w:trPr>
        <w:tc>
          <w:tcPr>
            <w:tcW w:w="5000" w:type="pct"/>
            <w:shd w:val="clear" w:color="auto" w:fill="DBE5F1"/>
            <w:vAlign w:val="center"/>
          </w:tcPr>
          <w:p w14:paraId="4CD73745" w14:textId="77777777" w:rsidR="001645A3" w:rsidRPr="001645A3" w:rsidRDefault="001645A3" w:rsidP="001645A3">
            <w:pPr>
              <w:pStyle w:val="ListParagraph"/>
              <w:numPr>
                <w:ilvl w:val="0"/>
                <w:numId w:val="17"/>
              </w:numPr>
              <w:spacing w:line="276" w:lineRule="auto"/>
              <w:rPr>
                <w:rFonts w:ascii="Arial" w:hAnsi="Arial" w:cs="Arial"/>
                <w:vanish/>
                <w:color w:val="auto"/>
                <w:sz w:val="22"/>
                <w:szCs w:val="22"/>
              </w:rPr>
            </w:pPr>
          </w:p>
          <w:p w14:paraId="260EEC6B" w14:textId="77777777" w:rsidR="001645A3" w:rsidRPr="001645A3" w:rsidRDefault="001645A3" w:rsidP="001645A3">
            <w:pPr>
              <w:pStyle w:val="ListParagraph"/>
              <w:numPr>
                <w:ilvl w:val="0"/>
                <w:numId w:val="17"/>
              </w:numPr>
              <w:spacing w:line="276" w:lineRule="auto"/>
              <w:rPr>
                <w:rFonts w:ascii="Arial" w:hAnsi="Arial" w:cs="Arial"/>
                <w:vanish/>
                <w:color w:val="auto"/>
                <w:sz w:val="22"/>
                <w:szCs w:val="22"/>
              </w:rPr>
            </w:pPr>
          </w:p>
          <w:p w14:paraId="7DCDE955" w14:textId="777030D9" w:rsidR="00DB7B0D" w:rsidRPr="001645A3" w:rsidRDefault="00DB7B0D" w:rsidP="001645A3">
            <w:pPr>
              <w:pStyle w:val="ListParagraph"/>
              <w:numPr>
                <w:ilvl w:val="0"/>
                <w:numId w:val="17"/>
              </w:numPr>
              <w:spacing w:line="276" w:lineRule="auto"/>
              <w:ind w:left="430"/>
              <w:rPr>
                <w:rFonts w:ascii="Arial" w:hAnsi="Arial" w:cs="Arial"/>
                <w:color w:val="auto"/>
                <w:sz w:val="22"/>
                <w:szCs w:val="22"/>
              </w:rPr>
            </w:pPr>
            <w:r w:rsidRPr="001645A3">
              <w:rPr>
                <w:rFonts w:ascii="Arial" w:hAnsi="Arial" w:cs="Arial"/>
                <w:color w:val="auto"/>
                <w:sz w:val="22"/>
                <w:szCs w:val="22"/>
              </w:rPr>
              <w:t xml:space="preserve">For studies that will </w:t>
            </w:r>
            <w:r w:rsidRPr="001645A3">
              <w:rPr>
                <w:rFonts w:ascii="Arial" w:hAnsi="Arial" w:cs="Arial"/>
                <w:b/>
                <w:color w:val="auto"/>
                <w:sz w:val="22"/>
                <w:szCs w:val="22"/>
              </w:rPr>
              <w:t>screen existing biospecimens</w:t>
            </w:r>
            <w:r w:rsidRPr="001645A3">
              <w:rPr>
                <w:rFonts w:ascii="Arial" w:hAnsi="Arial" w:cs="Arial"/>
                <w:color w:val="auto"/>
                <w:sz w:val="22"/>
                <w:szCs w:val="22"/>
              </w:rPr>
              <w:t>:</w:t>
            </w:r>
          </w:p>
          <w:p w14:paraId="5F7D5903" w14:textId="77777777" w:rsidR="00DB7B0D" w:rsidRDefault="00DB7B0D" w:rsidP="009C58FE">
            <w:pPr>
              <w:numPr>
                <w:ilvl w:val="1"/>
                <w:numId w:val="17"/>
              </w:numPr>
              <w:spacing w:line="276" w:lineRule="auto"/>
              <w:ind w:left="972"/>
              <w:rPr>
                <w:rFonts w:ascii="Arial" w:hAnsi="Arial" w:cs="Arial"/>
                <w:color w:val="auto"/>
                <w:sz w:val="22"/>
                <w:szCs w:val="22"/>
              </w:rPr>
            </w:pPr>
            <w:r w:rsidRPr="00914DCF">
              <w:rPr>
                <w:rFonts w:ascii="Arial" w:hAnsi="Arial" w:cs="Arial"/>
                <w:color w:val="auto"/>
                <w:sz w:val="22"/>
                <w:szCs w:val="22"/>
              </w:rPr>
              <w:t xml:space="preserve">Indicate the source of the </w:t>
            </w:r>
            <w:r>
              <w:rPr>
                <w:rFonts w:ascii="Arial" w:hAnsi="Arial" w:cs="Arial"/>
                <w:color w:val="auto"/>
                <w:sz w:val="22"/>
                <w:szCs w:val="22"/>
              </w:rPr>
              <w:t>bio</w:t>
            </w:r>
            <w:r w:rsidRPr="00914DCF">
              <w:rPr>
                <w:rFonts w:ascii="Arial" w:hAnsi="Arial" w:cs="Arial"/>
                <w:color w:val="auto"/>
                <w:sz w:val="22"/>
                <w:szCs w:val="22"/>
              </w:rPr>
              <w:t xml:space="preserve">specimens and </w:t>
            </w:r>
            <w:r>
              <w:rPr>
                <w:rFonts w:ascii="Arial" w:hAnsi="Arial" w:cs="Arial"/>
                <w:color w:val="auto"/>
                <w:sz w:val="22"/>
                <w:szCs w:val="22"/>
              </w:rPr>
              <w:t>e</w:t>
            </w:r>
            <w:r w:rsidRPr="00914DCF">
              <w:rPr>
                <w:rFonts w:ascii="Arial" w:hAnsi="Arial" w:cs="Arial"/>
                <w:color w:val="auto"/>
                <w:sz w:val="22"/>
                <w:szCs w:val="22"/>
              </w:rPr>
              <w:t xml:space="preserve">xplain how the existing </w:t>
            </w:r>
            <w:r>
              <w:rPr>
                <w:rFonts w:ascii="Arial" w:hAnsi="Arial" w:cs="Arial"/>
                <w:color w:val="auto"/>
                <w:sz w:val="22"/>
                <w:szCs w:val="22"/>
              </w:rPr>
              <w:t>bio</w:t>
            </w:r>
            <w:r w:rsidRPr="00914DCF">
              <w:rPr>
                <w:rFonts w:ascii="Arial" w:hAnsi="Arial" w:cs="Arial"/>
                <w:color w:val="auto"/>
                <w:sz w:val="22"/>
                <w:szCs w:val="22"/>
              </w:rPr>
              <w:t xml:space="preserve">specimens will be obtained. </w:t>
            </w:r>
          </w:p>
          <w:p w14:paraId="66CCC119" w14:textId="77777777" w:rsidR="00DB7B0D" w:rsidRPr="008C6350" w:rsidRDefault="00DB7B0D" w:rsidP="009C58FE">
            <w:pPr>
              <w:numPr>
                <w:ilvl w:val="1"/>
                <w:numId w:val="17"/>
              </w:numPr>
              <w:spacing w:line="276" w:lineRule="auto"/>
              <w:ind w:left="972"/>
              <w:rPr>
                <w:rFonts w:ascii="Arial" w:hAnsi="Arial" w:cs="Arial"/>
                <w:color w:val="auto"/>
                <w:sz w:val="22"/>
                <w:szCs w:val="22"/>
              </w:rPr>
            </w:pPr>
            <w:r>
              <w:rPr>
                <w:rFonts w:ascii="Arial" w:hAnsi="Arial" w:cs="Arial"/>
                <w:color w:val="auto"/>
                <w:sz w:val="22"/>
                <w:szCs w:val="22"/>
              </w:rPr>
              <w:t>Indicate</w:t>
            </w:r>
            <w:r w:rsidRPr="00914DCF">
              <w:rPr>
                <w:rFonts w:ascii="Arial" w:hAnsi="Arial" w:cs="Arial"/>
                <w:color w:val="auto"/>
                <w:sz w:val="22"/>
                <w:szCs w:val="22"/>
              </w:rPr>
              <w:t xml:space="preserve"> whether the </w:t>
            </w:r>
            <w:r>
              <w:rPr>
                <w:rFonts w:ascii="Arial" w:hAnsi="Arial" w:cs="Arial"/>
                <w:color w:val="auto"/>
                <w:sz w:val="22"/>
                <w:szCs w:val="22"/>
              </w:rPr>
              <w:t>bio</w:t>
            </w:r>
            <w:r w:rsidRPr="00914DCF">
              <w:rPr>
                <w:rFonts w:ascii="Arial" w:hAnsi="Arial" w:cs="Arial"/>
                <w:color w:val="auto"/>
                <w:sz w:val="22"/>
                <w:szCs w:val="22"/>
              </w:rPr>
              <w:t>specimens were originally collected for research purposes.</w:t>
            </w:r>
          </w:p>
        </w:tc>
      </w:tr>
      <w:tr w:rsidR="00DB7B0D" w:rsidRPr="00914DCF" w14:paraId="425AABF4" w14:textId="77777777" w:rsidTr="00DA67AD">
        <w:tblPrEx>
          <w:tblCellMar>
            <w:left w:w="115" w:type="dxa"/>
            <w:right w:w="115" w:type="dxa"/>
          </w:tblCellMar>
        </w:tblPrEx>
        <w:trPr>
          <w:trHeight w:val="6336"/>
        </w:trPr>
        <w:tc>
          <w:tcPr>
            <w:tcW w:w="5000" w:type="pct"/>
            <w:vAlign w:val="center"/>
          </w:tcPr>
          <w:p w14:paraId="490A7942" w14:textId="76E026F2" w:rsidR="00DB7B0D" w:rsidRPr="00914DCF" w:rsidRDefault="00DB7B0D" w:rsidP="00DB7B0D">
            <w:pPr>
              <w:spacing w:after="160"/>
              <w:ind w:right="216"/>
              <w:rPr>
                <w:rFonts w:ascii="Arial" w:hAnsi="Arial" w:cs="Arial"/>
                <w:color w:val="000000"/>
                <w:sz w:val="22"/>
                <w:szCs w:val="22"/>
              </w:rPr>
            </w:pPr>
            <w:r w:rsidRPr="00914DCF">
              <w:rPr>
                <w:rFonts w:ascii="Arial" w:hAnsi="Arial" w:cs="Arial"/>
                <w:b/>
                <w:color w:val="auto"/>
                <w:sz w:val="22"/>
                <w:szCs w:val="22"/>
              </w:rPr>
              <w:lastRenderedPageBreak/>
              <w:t xml:space="preserve">[ </w:t>
            </w:r>
            <w:proofErr w:type="gramStart"/>
            <w:r w:rsidRPr="00914DCF">
              <w:rPr>
                <w:rFonts w:ascii="Arial" w:hAnsi="Arial" w:cs="Arial"/>
                <w:b/>
                <w:color w:val="auto"/>
                <w:sz w:val="22"/>
                <w:szCs w:val="22"/>
              </w:rPr>
              <w:t xml:space="preserve">  ]</w:t>
            </w:r>
            <w:proofErr w:type="gramEnd"/>
            <w:r w:rsidRPr="00914DCF">
              <w:rPr>
                <w:rFonts w:ascii="Arial" w:hAnsi="Arial" w:cs="Arial"/>
                <w:b/>
                <w:color w:val="auto"/>
                <w:sz w:val="22"/>
                <w:szCs w:val="22"/>
              </w:rPr>
              <w:t xml:space="preserve"> </w:t>
            </w:r>
            <w:r w:rsidR="00E57932" w:rsidRPr="00E57932">
              <w:rPr>
                <w:rFonts w:ascii="Arial" w:hAnsi="Arial" w:cs="Arial"/>
                <w:b/>
                <w:color w:val="auto"/>
                <w:sz w:val="22"/>
                <w:szCs w:val="22"/>
              </w:rPr>
              <w:t>Not applicable</w:t>
            </w:r>
            <w:r w:rsidRPr="00914DCF">
              <w:rPr>
                <w:rFonts w:ascii="Arial" w:hAnsi="Arial" w:cs="Arial"/>
                <w:color w:val="auto"/>
                <w:sz w:val="22"/>
                <w:szCs w:val="22"/>
              </w:rPr>
              <w:t xml:space="preserve">: This study does not </w:t>
            </w:r>
            <w:r>
              <w:rPr>
                <w:rFonts w:ascii="Arial" w:hAnsi="Arial" w:cs="Arial"/>
                <w:color w:val="auto"/>
                <w:sz w:val="22"/>
                <w:szCs w:val="22"/>
              </w:rPr>
              <w:t>screen existing bio</w:t>
            </w:r>
            <w:r w:rsidRPr="00914DCF">
              <w:rPr>
                <w:rFonts w:ascii="Arial" w:hAnsi="Arial" w:cs="Arial"/>
                <w:color w:val="auto"/>
                <w:sz w:val="22"/>
                <w:szCs w:val="22"/>
              </w:rPr>
              <w:t xml:space="preserve">specimens.  </w:t>
            </w:r>
          </w:p>
          <w:p w14:paraId="31DAA99A" w14:textId="77777777" w:rsidR="00DB7B0D" w:rsidRPr="00914DCF" w:rsidRDefault="00DB7B0D" w:rsidP="00DB7B0D">
            <w:pPr>
              <w:spacing w:line="276" w:lineRule="auto"/>
              <w:ind w:right="216"/>
              <w:rPr>
                <w:rFonts w:ascii="Arial" w:hAnsi="Arial" w:cs="Arial"/>
                <w:b/>
                <w:color w:val="auto"/>
                <w:sz w:val="22"/>
                <w:szCs w:val="22"/>
              </w:rPr>
            </w:pPr>
            <w:r>
              <w:rPr>
                <w:rFonts w:ascii="Arial" w:hAnsi="Arial" w:cs="Arial"/>
                <w:b/>
                <w:color w:val="auto"/>
                <w:sz w:val="22"/>
                <w:szCs w:val="22"/>
              </w:rPr>
              <w:t>How Obtained</w:t>
            </w:r>
            <w:r w:rsidRPr="00914DCF">
              <w:rPr>
                <w:rFonts w:ascii="Arial" w:hAnsi="Arial" w:cs="Arial"/>
                <w:b/>
                <w:color w:val="auto"/>
                <w:sz w:val="22"/>
                <w:szCs w:val="22"/>
              </w:rPr>
              <w:t xml:space="preserve">: Indicate </w:t>
            </w:r>
            <w:r w:rsidRPr="00914DCF">
              <w:rPr>
                <w:rFonts w:ascii="Arial" w:hAnsi="Arial" w:cs="Arial"/>
                <w:b/>
                <w:color w:val="auto"/>
                <w:sz w:val="22"/>
                <w:szCs w:val="22"/>
                <w:u w:val="single"/>
              </w:rPr>
              <w:t>all</w:t>
            </w:r>
            <w:r w:rsidRPr="00914DCF">
              <w:rPr>
                <w:rFonts w:ascii="Arial" w:hAnsi="Arial" w:cs="Arial"/>
                <w:b/>
                <w:color w:val="auto"/>
                <w:sz w:val="22"/>
                <w:szCs w:val="22"/>
              </w:rPr>
              <w:t xml:space="preserve"> that apply:</w:t>
            </w:r>
          </w:p>
          <w:p w14:paraId="2CA93D82" w14:textId="77777777" w:rsidR="00DB7B0D" w:rsidRPr="00914DCF" w:rsidRDefault="00DB7B0D" w:rsidP="00DB7B0D">
            <w:pPr>
              <w:spacing w:line="276" w:lineRule="auto"/>
              <w:ind w:right="216"/>
              <w:rPr>
                <w:rFonts w:ascii="Arial" w:hAnsi="Arial" w:cs="Arial"/>
                <w:color w:val="auto"/>
                <w:sz w:val="22"/>
                <w:szCs w:val="22"/>
              </w:rPr>
            </w:pPr>
            <w:r w:rsidRPr="00914DCF">
              <w:rPr>
                <w:rFonts w:ascii="Arial" w:hAnsi="Arial" w:cs="Arial"/>
                <w:b/>
                <w:color w:val="auto"/>
                <w:sz w:val="22"/>
                <w:szCs w:val="22"/>
              </w:rPr>
              <w:t xml:space="preserve">[ </w:t>
            </w:r>
            <w:proofErr w:type="gramStart"/>
            <w:r w:rsidRPr="00914DCF">
              <w:rPr>
                <w:rFonts w:ascii="Arial" w:hAnsi="Arial" w:cs="Arial"/>
                <w:b/>
                <w:color w:val="auto"/>
                <w:sz w:val="22"/>
                <w:szCs w:val="22"/>
              </w:rPr>
              <w:t xml:space="preserve">  ]</w:t>
            </w:r>
            <w:proofErr w:type="gramEnd"/>
            <w:r w:rsidRPr="00914DCF">
              <w:rPr>
                <w:rFonts w:ascii="Arial" w:hAnsi="Arial" w:cs="Arial"/>
                <w:b/>
                <w:color w:val="auto"/>
                <w:sz w:val="22"/>
                <w:szCs w:val="22"/>
              </w:rPr>
              <w:t xml:space="preserve"> </w:t>
            </w:r>
            <w:r w:rsidRPr="00914DCF">
              <w:rPr>
                <w:rFonts w:ascii="Arial" w:hAnsi="Arial" w:cs="Arial"/>
                <w:color w:val="auto"/>
                <w:sz w:val="22"/>
                <w:szCs w:val="22"/>
              </w:rPr>
              <w:t>UCI</w:t>
            </w:r>
            <w:r>
              <w:rPr>
                <w:rFonts w:ascii="Arial" w:hAnsi="Arial" w:cs="Arial"/>
                <w:color w:val="auto"/>
                <w:sz w:val="22"/>
                <w:szCs w:val="22"/>
              </w:rPr>
              <w:t xml:space="preserve"> Health</w:t>
            </w:r>
            <w:r w:rsidRPr="00914DCF">
              <w:rPr>
                <w:rFonts w:ascii="Arial" w:hAnsi="Arial" w:cs="Arial"/>
                <w:color w:val="auto"/>
                <w:sz w:val="22"/>
                <w:szCs w:val="22"/>
              </w:rPr>
              <w:t xml:space="preserve"> Pathology Biorepository</w:t>
            </w:r>
          </w:p>
          <w:p w14:paraId="73A95F6B" w14:textId="77777777" w:rsidR="00DB7B0D" w:rsidRPr="009A6CC8" w:rsidRDefault="00DB7B0D" w:rsidP="00DB7B0D">
            <w:pPr>
              <w:spacing w:line="276" w:lineRule="auto"/>
              <w:ind w:right="216"/>
              <w:rPr>
                <w:rFonts w:ascii="Arial" w:hAnsi="Arial" w:cs="Arial"/>
                <w:color w:val="000000"/>
                <w:sz w:val="12"/>
                <w:szCs w:val="12"/>
              </w:rPr>
            </w:pPr>
          </w:p>
          <w:p w14:paraId="43BE78BE" w14:textId="77777777" w:rsidR="00DB7B0D" w:rsidRPr="00914DCF" w:rsidRDefault="00DB7B0D" w:rsidP="00DB7B0D">
            <w:pPr>
              <w:spacing w:line="276" w:lineRule="auto"/>
              <w:ind w:left="432" w:right="216" w:hanging="432"/>
              <w:rPr>
                <w:rFonts w:ascii="Arial" w:hAnsi="Arial" w:cs="Arial"/>
                <w:color w:val="0064A4"/>
                <w:sz w:val="22"/>
                <w:szCs w:val="22"/>
              </w:rPr>
            </w:pPr>
            <w:r w:rsidRPr="00914DCF">
              <w:rPr>
                <w:rFonts w:ascii="Arial" w:hAnsi="Arial" w:cs="Arial"/>
                <w:b/>
                <w:color w:val="auto"/>
                <w:sz w:val="22"/>
                <w:szCs w:val="22"/>
              </w:rPr>
              <w:t xml:space="preserve">[ </w:t>
            </w:r>
            <w:proofErr w:type="gramStart"/>
            <w:r w:rsidRPr="00914DCF">
              <w:rPr>
                <w:rFonts w:ascii="Arial" w:hAnsi="Arial" w:cs="Arial"/>
                <w:b/>
                <w:color w:val="auto"/>
                <w:sz w:val="22"/>
                <w:szCs w:val="22"/>
              </w:rPr>
              <w:t xml:space="preserve">  ]</w:t>
            </w:r>
            <w:proofErr w:type="gramEnd"/>
            <w:r w:rsidRPr="00914DCF">
              <w:rPr>
                <w:rFonts w:ascii="Arial" w:hAnsi="Arial" w:cs="Arial"/>
                <w:color w:val="auto"/>
                <w:sz w:val="22"/>
                <w:szCs w:val="22"/>
              </w:rPr>
              <w:t xml:space="preserve"> </w:t>
            </w:r>
            <w:r>
              <w:rPr>
                <w:rFonts w:ascii="Arial" w:hAnsi="Arial" w:cs="Arial"/>
                <w:color w:val="auto"/>
                <w:sz w:val="22"/>
                <w:szCs w:val="22"/>
              </w:rPr>
              <w:t xml:space="preserve">Other </w:t>
            </w:r>
            <w:r w:rsidRPr="00914DCF">
              <w:rPr>
                <w:rFonts w:ascii="Arial" w:hAnsi="Arial" w:cs="Arial"/>
                <w:color w:val="auto"/>
                <w:sz w:val="22"/>
                <w:szCs w:val="22"/>
              </w:rPr>
              <w:t>UCI</w:t>
            </w:r>
            <w:r>
              <w:rPr>
                <w:rFonts w:ascii="Arial" w:hAnsi="Arial" w:cs="Arial"/>
                <w:color w:val="auto"/>
                <w:sz w:val="22"/>
                <w:szCs w:val="22"/>
              </w:rPr>
              <w:t>-Health</w:t>
            </w:r>
            <w:r w:rsidRPr="00914DCF">
              <w:rPr>
                <w:rFonts w:ascii="Arial" w:hAnsi="Arial" w:cs="Arial"/>
                <w:color w:val="auto"/>
                <w:sz w:val="22"/>
                <w:szCs w:val="22"/>
              </w:rPr>
              <w:t xml:space="preserve"> Entity; specify: </w:t>
            </w:r>
            <w:r w:rsidRPr="00914DCF">
              <w:rPr>
                <w:rFonts w:ascii="Arial" w:hAnsi="Arial" w:cs="Arial"/>
                <w:color w:val="0064A4"/>
                <w:sz w:val="22"/>
                <w:szCs w:val="22"/>
              </w:rPr>
              <w:t>&lt;Type here&gt;</w:t>
            </w:r>
          </w:p>
          <w:p w14:paraId="7D2AE803" w14:textId="77777777" w:rsidR="00DB7B0D" w:rsidRPr="009A6CC8" w:rsidRDefault="00DB7B0D" w:rsidP="00DB7B0D">
            <w:pPr>
              <w:spacing w:line="276" w:lineRule="auto"/>
              <w:ind w:left="432" w:right="216" w:hanging="432"/>
              <w:rPr>
                <w:rFonts w:ascii="Arial" w:hAnsi="Arial" w:cs="Arial"/>
                <w:b/>
                <w:color w:val="auto"/>
                <w:sz w:val="12"/>
                <w:szCs w:val="12"/>
              </w:rPr>
            </w:pPr>
          </w:p>
          <w:p w14:paraId="7213B6DE" w14:textId="77777777" w:rsidR="00DB7B0D" w:rsidRPr="00914DCF" w:rsidRDefault="00DB7B0D" w:rsidP="00DB7B0D">
            <w:pPr>
              <w:spacing w:line="276" w:lineRule="auto"/>
              <w:ind w:left="432" w:right="216" w:hanging="432"/>
              <w:rPr>
                <w:rFonts w:ascii="Arial" w:hAnsi="Arial" w:cs="Arial"/>
                <w:color w:val="0064A4"/>
                <w:sz w:val="22"/>
                <w:szCs w:val="22"/>
              </w:rPr>
            </w:pPr>
            <w:r w:rsidRPr="00914DCF">
              <w:rPr>
                <w:rFonts w:ascii="Arial" w:hAnsi="Arial" w:cs="Arial"/>
                <w:b/>
                <w:color w:val="auto"/>
                <w:sz w:val="22"/>
                <w:szCs w:val="22"/>
              </w:rPr>
              <w:t xml:space="preserve">[ </w:t>
            </w:r>
            <w:proofErr w:type="gramStart"/>
            <w:r w:rsidRPr="00914DCF">
              <w:rPr>
                <w:rFonts w:ascii="Arial" w:hAnsi="Arial" w:cs="Arial"/>
                <w:b/>
                <w:color w:val="auto"/>
                <w:sz w:val="22"/>
                <w:szCs w:val="22"/>
              </w:rPr>
              <w:t xml:space="preserve">  ]</w:t>
            </w:r>
            <w:proofErr w:type="gramEnd"/>
            <w:r w:rsidRPr="00914DCF">
              <w:rPr>
                <w:rFonts w:ascii="Arial" w:hAnsi="Arial" w:cs="Arial"/>
                <w:color w:val="auto"/>
                <w:sz w:val="22"/>
                <w:szCs w:val="22"/>
              </w:rPr>
              <w:t xml:space="preserve"> Non-UCI Entity; specify: </w:t>
            </w:r>
            <w:r w:rsidRPr="00914DCF">
              <w:rPr>
                <w:rFonts w:ascii="Arial" w:hAnsi="Arial" w:cs="Arial"/>
                <w:color w:val="0064A4"/>
                <w:sz w:val="22"/>
                <w:szCs w:val="22"/>
              </w:rPr>
              <w:t>&lt;Type here&gt;</w:t>
            </w:r>
          </w:p>
          <w:p w14:paraId="795B658C" w14:textId="77777777" w:rsidR="00DB7B0D" w:rsidRPr="009A6CC8" w:rsidRDefault="00DB7B0D" w:rsidP="00DB7B0D">
            <w:pPr>
              <w:spacing w:line="276" w:lineRule="auto"/>
              <w:ind w:left="432" w:right="216" w:hanging="432"/>
              <w:rPr>
                <w:rFonts w:ascii="Arial" w:hAnsi="Arial" w:cs="Arial"/>
                <w:sz w:val="12"/>
                <w:szCs w:val="12"/>
              </w:rPr>
            </w:pPr>
          </w:p>
          <w:p w14:paraId="42539249" w14:textId="77777777" w:rsidR="00DB7B0D" w:rsidRDefault="00DB7B0D" w:rsidP="00DB7B0D">
            <w:pPr>
              <w:spacing w:line="276" w:lineRule="auto"/>
              <w:ind w:right="216"/>
              <w:rPr>
                <w:rFonts w:ascii="Arial" w:hAnsi="Arial" w:cs="Arial"/>
                <w:color w:val="0064A4"/>
                <w:sz w:val="22"/>
                <w:szCs w:val="22"/>
              </w:rPr>
            </w:pPr>
            <w:r w:rsidRPr="00914DCF">
              <w:rPr>
                <w:rFonts w:ascii="Arial" w:hAnsi="Arial" w:cs="Arial"/>
                <w:b/>
                <w:color w:val="auto"/>
                <w:sz w:val="22"/>
                <w:szCs w:val="22"/>
              </w:rPr>
              <w:t xml:space="preserve">[ </w:t>
            </w:r>
            <w:proofErr w:type="gramStart"/>
            <w:r w:rsidRPr="00914DCF">
              <w:rPr>
                <w:rFonts w:ascii="Arial" w:hAnsi="Arial" w:cs="Arial"/>
                <w:b/>
                <w:color w:val="auto"/>
                <w:sz w:val="22"/>
                <w:szCs w:val="22"/>
              </w:rPr>
              <w:t xml:space="preserve">  ]</w:t>
            </w:r>
            <w:proofErr w:type="gramEnd"/>
            <w:r w:rsidRPr="00914DCF">
              <w:rPr>
                <w:rFonts w:ascii="Arial" w:hAnsi="Arial" w:cs="Arial"/>
                <w:color w:val="auto"/>
                <w:sz w:val="22"/>
                <w:szCs w:val="22"/>
              </w:rPr>
              <w:t xml:space="preserve"> Other; explain:  </w:t>
            </w:r>
            <w:r w:rsidRPr="00914DCF">
              <w:rPr>
                <w:rFonts w:ascii="Arial" w:hAnsi="Arial" w:cs="Arial"/>
                <w:color w:val="0064A4"/>
                <w:sz w:val="22"/>
                <w:szCs w:val="22"/>
              </w:rPr>
              <w:t>&lt;Type here&gt;</w:t>
            </w:r>
          </w:p>
          <w:p w14:paraId="1B1FE00D" w14:textId="77777777" w:rsidR="00DB7B0D" w:rsidRDefault="00DB7B0D" w:rsidP="00DB7B0D">
            <w:pPr>
              <w:spacing w:line="276" w:lineRule="auto"/>
              <w:ind w:right="216"/>
              <w:rPr>
                <w:rFonts w:ascii="Arial" w:hAnsi="Arial" w:cs="Arial"/>
                <w:color w:val="0064A4"/>
                <w:sz w:val="22"/>
                <w:szCs w:val="22"/>
              </w:rPr>
            </w:pPr>
          </w:p>
          <w:p w14:paraId="30E30AEC" w14:textId="77777777" w:rsidR="00DB7B0D" w:rsidRPr="008C6350" w:rsidRDefault="00DB7B0D" w:rsidP="00DB7B0D">
            <w:pPr>
              <w:spacing w:line="276" w:lineRule="auto"/>
              <w:ind w:right="216"/>
              <w:rPr>
                <w:rFonts w:ascii="Arial" w:hAnsi="Arial" w:cs="Arial"/>
                <w:b/>
                <w:color w:val="auto"/>
                <w:sz w:val="22"/>
                <w:szCs w:val="22"/>
              </w:rPr>
            </w:pPr>
            <w:r w:rsidRPr="003F7050">
              <w:rPr>
                <w:rFonts w:ascii="Arial" w:hAnsi="Arial" w:cs="Arial"/>
                <w:b/>
                <w:color w:val="auto"/>
                <w:sz w:val="22"/>
                <w:szCs w:val="22"/>
              </w:rPr>
              <w:t>Originally collected for research purposes:</w:t>
            </w:r>
            <w:r w:rsidRPr="008C6350">
              <w:rPr>
                <w:rFonts w:ascii="Arial" w:hAnsi="Arial" w:cs="Arial"/>
                <w:b/>
                <w:color w:val="auto"/>
                <w:sz w:val="22"/>
                <w:szCs w:val="22"/>
              </w:rPr>
              <w:t xml:space="preserve">    </w:t>
            </w:r>
          </w:p>
          <w:p w14:paraId="1126BC0E" w14:textId="77777777" w:rsidR="00DB7B0D" w:rsidRDefault="00DB7B0D" w:rsidP="00DB7B0D">
            <w:pPr>
              <w:ind w:right="216"/>
              <w:rPr>
                <w:rFonts w:ascii="Arial" w:hAnsi="Arial" w:cs="Arial"/>
                <w:color w:val="0064A4"/>
                <w:sz w:val="22"/>
                <w:szCs w:val="22"/>
              </w:rPr>
            </w:pPr>
            <w:r w:rsidRPr="00914DCF">
              <w:rPr>
                <w:rFonts w:ascii="Arial" w:hAnsi="Arial" w:cs="Arial"/>
                <w:b/>
                <w:color w:val="auto"/>
                <w:sz w:val="22"/>
                <w:szCs w:val="22"/>
              </w:rPr>
              <w:t xml:space="preserve">[ </w:t>
            </w:r>
            <w:proofErr w:type="gramStart"/>
            <w:r w:rsidRPr="00914DCF">
              <w:rPr>
                <w:rFonts w:ascii="Arial" w:hAnsi="Arial" w:cs="Arial"/>
                <w:b/>
                <w:color w:val="auto"/>
                <w:sz w:val="22"/>
                <w:szCs w:val="22"/>
              </w:rPr>
              <w:t xml:space="preserve">  ]</w:t>
            </w:r>
            <w:proofErr w:type="gramEnd"/>
            <w:r w:rsidRPr="00914DCF">
              <w:rPr>
                <w:rFonts w:ascii="Arial" w:hAnsi="Arial" w:cs="Arial"/>
                <w:b/>
                <w:color w:val="auto"/>
                <w:sz w:val="22"/>
                <w:szCs w:val="22"/>
              </w:rPr>
              <w:t xml:space="preserve"> </w:t>
            </w:r>
            <w:r w:rsidRPr="00914DCF">
              <w:rPr>
                <w:rFonts w:ascii="Arial" w:hAnsi="Arial" w:cs="Arial"/>
                <w:color w:val="auto"/>
                <w:sz w:val="22"/>
                <w:szCs w:val="22"/>
              </w:rPr>
              <w:t>NO</w:t>
            </w:r>
            <w:r>
              <w:rPr>
                <w:rFonts w:ascii="Arial" w:hAnsi="Arial" w:cs="Arial"/>
                <w:color w:val="auto"/>
                <w:sz w:val="22"/>
                <w:szCs w:val="22"/>
              </w:rPr>
              <w:t xml:space="preserve"> – Please </w:t>
            </w:r>
            <w:r w:rsidRPr="00914DCF">
              <w:rPr>
                <w:rFonts w:ascii="Arial" w:hAnsi="Arial" w:cs="Arial"/>
                <w:color w:val="auto"/>
                <w:sz w:val="22"/>
                <w:szCs w:val="22"/>
              </w:rPr>
              <w:t xml:space="preserve">explain: </w:t>
            </w:r>
            <w:r w:rsidRPr="00914DCF">
              <w:rPr>
                <w:rFonts w:ascii="Arial" w:hAnsi="Arial" w:cs="Arial"/>
                <w:color w:val="0064A4"/>
                <w:sz w:val="22"/>
                <w:szCs w:val="22"/>
              </w:rPr>
              <w:t>&lt;Type here&gt;</w:t>
            </w:r>
          </w:p>
          <w:p w14:paraId="16092108" w14:textId="77777777" w:rsidR="00DB7B0D" w:rsidRPr="003F7050" w:rsidRDefault="00DB7B0D" w:rsidP="00DB7B0D">
            <w:pPr>
              <w:ind w:right="216"/>
              <w:rPr>
                <w:rFonts w:ascii="Arial" w:hAnsi="Arial" w:cs="Arial"/>
                <w:b/>
                <w:color w:val="auto"/>
                <w:sz w:val="12"/>
                <w:szCs w:val="12"/>
              </w:rPr>
            </w:pPr>
          </w:p>
          <w:p w14:paraId="7744EF5E" w14:textId="77777777" w:rsidR="00DB7B0D" w:rsidRDefault="00DB7B0D" w:rsidP="00DB7B0D">
            <w:pPr>
              <w:spacing w:line="276" w:lineRule="auto"/>
              <w:ind w:right="216"/>
              <w:rPr>
                <w:rFonts w:ascii="Arial" w:hAnsi="Arial" w:cs="Arial"/>
                <w:color w:val="0064A4"/>
                <w:sz w:val="22"/>
                <w:szCs w:val="22"/>
              </w:rPr>
            </w:pPr>
            <w:r w:rsidRPr="00914DCF">
              <w:rPr>
                <w:rFonts w:ascii="Arial" w:hAnsi="Arial" w:cs="Arial"/>
                <w:b/>
                <w:color w:val="auto"/>
                <w:sz w:val="22"/>
                <w:szCs w:val="22"/>
              </w:rPr>
              <w:t xml:space="preserve">[ </w:t>
            </w:r>
            <w:proofErr w:type="gramStart"/>
            <w:r w:rsidRPr="00914DCF">
              <w:rPr>
                <w:rFonts w:ascii="Arial" w:hAnsi="Arial" w:cs="Arial"/>
                <w:b/>
                <w:color w:val="auto"/>
                <w:sz w:val="22"/>
                <w:szCs w:val="22"/>
              </w:rPr>
              <w:t xml:space="preserve">  ]</w:t>
            </w:r>
            <w:proofErr w:type="gramEnd"/>
            <w:r w:rsidRPr="00914DCF">
              <w:rPr>
                <w:rFonts w:ascii="Arial" w:hAnsi="Arial" w:cs="Arial"/>
                <w:b/>
                <w:color w:val="auto"/>
                <w:sz w:val="22"/>
                <w:szCs w:val="22"/>
              </w:rPr>
              <w:t xml:space="preserve"> </w:t>
            </w:r>
            <w:r w:rsidRPr="00914DCF">
              <w:rPr>
                <w:rFonts w:ascii="Arial" w:hAnsi="Arial" w:cs="Arial"/>
                <w:color w:val="auto"/>
                <w:sz w:val="22"/>
                <w:szCs w:val="22"/>
              </w:rPr>
              <w:t>YES</w:t>
            </w:r>
            <w:r>
              <w:rPr>
                <w:rFonts w:ascii="Arial" w:hAnsi="Arial" w:cs="Arial"/>
                <w:color w:val="auto"/>
                <w:sz w:val="22"/>
                <w:szCs w:val="22"/>
              </w:rPr>
              <w:t xml:space="preserve"> – UCI IRB approval granted under </w:t>
            </w:r>
            <w:r w:rsidRPr="00914DCF">
              <w:rPr>
                <w:rFonts w:ascii="Arial" w:hAnsi="Arial" w:cs="Arial"/>
                <w:color w:val="auto"/>
                <w:sz w:val="22"/>
                <w:szCs w:val="22"/>
              </w:rPr>
              <w:t xml:space="preserve">IRB </w:t>
            </w:r>
            <w:r>
              <w:rPr>
                <w:rFonts w:ascii="Arial" w:hAnsi="Arial" w:cs="Arial"/>
                <w:color w:val="auto"/>
                <w:sz w:val="22"/>
                <w:szCs w:val="22"/>
              </w:rPr>
              <w:t xml:space="preserve">protocol </w:t>
            </w:r>
            <w:r w:rsidRPr="00914DCF">
              <w:rPr>
                <w:rFonts w:ascii="Arial" w:hAnsi="Arial" w:cs="Arial"/>
                <w:color w:val="auto"/>
                <w:sz w:val="22"/>
                <w:szCs w:val="22"/>
              </w:rPr>
              <w:t xml:space="preserve">number (i.e. HS#):  </w:t>
            </w:r>
            <w:r w:rsidRPr="00914DCF">
              <w:rPr>
                <w:rFonts w:ascii="Arial" w:hAnsi="Arial" w:cs="Arial"/>
                <w:color w:val="0064A4"/>
                <w:sz w:val="22"/>
                <w:szCs w:val="22"/>
              </w:rPr>
              <w:t>&lt;Type here&gt;</w:t>
            </w:r>
          </w:p>
          <w:p w14:paraId="2A9FE395" w14:textId="77777777" w:rsidR="00DB7B0D" w:rsidRPr="003F7050" w:rsidRDefault="00DB7B0D" w:rsidP="00DB7B0D">
            <w:pPr>
              <w:spacing w:line="276" w:lineRule="auto"/>
              <w:ind w:right="216"/>
              <w:rPr>
                <w:rFonts w:ascii="Arial" w:hAnsi="Arial" w:cs="Arial"/>
                <w:color w:val="0064A4"/>
                <w:sz w:val="12"/>
                <w:szCs w:val="12"/>
              </w:rPr>
            </w:pPr>
          </w:p>
          <w:p w14:paraId="52EA9D79" w14:textId="77777777" w:rsidR="00DB7B0D" w:rsidRDefault="00DB7B0D" w:rsidP="00DB7B0D">
            <w:pPr>
              <w:spacing w:line="276" w:lineRule="auto"/>
              <w:ind w:right="216"/>
              <w:rPr>
                <w:rFonts w:ascii="Arial" w:hAnsi="Arial" w:cs="Arial"/>
                <w:b/>
                <w:color w:val="auto"/>
                <w:sz w:val="22"/>
                <w:szCs w:val="22"/>
              </w:rPr>
            </w:pPr>
            <w:r w:rsidRPr="00914DCF">
              <w:rPr>
                <w:rFonts w:ascii="Arial" w:hAnsi="Arial" w:cs="Arial"/>
                <w:b/>
                <w:color w:val="auto"/>
                <w:sz w:val="22"/>
                <w:szCs w:val="22"/>
              </w:rPr>
              <w:t xml:space="preserve">[ </w:t>
            </w:r>
            <w:proofErr w:type="gramStart"/>
            <w:r w:rsidRPr="00914DCF">
              <w:rPr>
                <w:rFonts w:ascii="Arial" w:hAnsi="Arial" w:cs="Arial"/>
                <w:b/>
                <w:color w:val="auto"/>
                <w:sz w:val="22"/>
                <w:szCs w:val="22"/>
              </w:rPr>
              <w:t xml:space="preserve">  ]</w:t>
            </w:r>
            <w:proofErr w:type="gramEnd"/>
            <w:r w:rsidRPr="00914DCF">
              <w:rPr>
                <w:rFonts w:ascii="Arial" w:hAnsi="Arial" w:cs="Arial"/>
                <w:b/>
                <w:color w:val="auto"/>
                <w:sz w:val="22"/>
                <w:szCs w:val="22"/>
              </w:rPr>
              <w:t xml:space="preserve"> </w:t>
            </w:r>
            <w:r w:rsidRPr="00914DCF">
              <w:rPr>
                <w:rFonts w:ascii="Arial" w:hAnsi="Arial" w:cs="Arial"/>
                <w:color w:val="auto"/>
                <w:sz w:val="22"/>
                <w:szCs w:val="22"/>
              </w:rPr>
              <w:t>YES</w:t>
            </w:r>
            <w:r>
              <w:rPr>
                <w:rFonts w:ascii="Arial" w:hAnsi="Arial" w:cs="Arial"/>
                <w:color w:val="auto"/>
                <w:sz w:val="22"/>
                <w:szCs w:val="22"/>
              </w:rPr>
              <w:t xml:space="preserve"> – Non-UCI IRB approval granted. Confirm </w:t>
            </w:r>
            <w:r w:rsidRPr="003F7050">
              <w:rPr>
                <w:rFonts w:ascii="Arial" w:hAnsi="Arial" w:cs="Arial"/>
                <w:b/>
                <w:color w:val="auto"/>
                <w:sz w:val="22"/>
                <w:szCs w:val="22"/>
                <w:u w:val="single"/>
              </w:rPr>
              <w:t>one</w:t>
            </w:r>
            <w:r>
              <w:rPr>
                <w:rFonts w:ascii="Arial" w:hAnsi="Arial" w:cs="Arial"/>
                <w:color w:val="auto"/>
                <w:sz w:val="22"/>
                <w:szCs w:val="22"/>
              </w:rPr>
              <w:t xml:space="preserve"> of the following:</w:t>
            </w:r>
            <w:r>
              <w:rPr>
                <w:rFonts w:ascii="Arial" w:hAnsi="Arial" w:cs="Arial"/>
                <w:b/>
                <w:color w:val="auto"/>
                <w:sz w:val="22"/>
                <w:szCs w:val="22"/>
              </w:rPr>
              <w:t xml:space="preserve">    </w:t>
            </w:r>
          </w:p>
          <w:p w14:paraId="0DA81CB4" w14:textId="77777777" w:rsidR="00DB7B0D" w:rsidRPr="003F7050" w:rsidRDefault="00DB7B0D" w:rsidP="00DB7B0D">
            <w:pPr>
              <w:spacing w:line="276" w:lineRule="auto"/>
              <w:ind w:right="216"/>
              <w:rPr>
                <w:rFonts w:ascii="Arial" w:hAnsi="Arial" w:cs="Arial"/>
                <w:b/>
                <w:color w:val="auto"/>
                <w:sz w:val="12"/>
                <w:szCs w:val="12"/>
              </w:rPr>
            </w:pPr>
            <w:r>
              <w:rPr>
                <w:rFonts w:ascii="Arial" w:hAnsi="Arial" w:cs="Arial"/>
                <w:b/>
                <w:color w:val="auto"/>
                <w:sz w:val="22"/>
                <w:szCs w:val="22"/>
              </w:rPr>
              <w:t xml:space="preserve">              </w:t>
            </w:r>
          </w:p>
          <w:p w14:paraId="0561CE88" w14:textId="77777777" w:rsidR="00DB7B0D" w:rsidRDefault="00DB7B0D" w:rsidP="00DB7B0D">
            <w:pPr>
              <w:spacing w:line="276" w:lineRule="auto"/>
              <w:ind w:left="720" w:right="216"/>
              <w:rPr>
                <w:rFonts w:ascii="Arial" w:hAnsi="Arial" w:cs="Arial"/>
                <w:color w:val="auto"/>
                <w:sz w:val="22"/>
                <w:szCs w:val="22"/>
              </w:rPr>
            </w:pPr>
            <w:r w:rsidRPr="00914DCF">
              <w:rPr>
                <w:rFonts w:ascii="Arial" w:hAnsi="Arial" w:cs="Arial"/>
                <w:b/>
                <w:color w:val="auto"/>
                <w:sz w:val="22"/>
                <w:szCs w:val="22"/>
              </w:rPr>
              <w:t xml:space="preserve">[ </w:t>
            </w:r>
            <w:proofErr w:type="gramStart"/>
            <w:r w:rsidRPr="00914DCF">
              <w:rPr>
                <w:rFonts w:ascii="Arial" w:hAnsi="Arial" w:cs="Arial"/>
                <w:b/>
                <w:color w:val="auto"/>
                <w:sz w:val="22"/>
                <w:szCs w:val="22"/>
              </w:rPr>
              <w:t xml:space="preserve">  ]</w:t>
            </w:r>
            <w:proofErr w:type="gramEnd"/>
            <w:r w:rsidRPr="00914DCF">
              <w:rPr>
                <w:rFonts w:ascii="Arial" w:hAnsi="Arial" w:cs="Arial"/>
                <w:b/>
                <w:color w:val="auto"/>
                <w:sz w:val="22"/>
                <w:szCs w:val="22"/>
              </w:rPr>
              <w:t xml:space="preserve"> </w:t>
            </w:r>
            <w:r w:rsidRPr="003F7050">
              <w:rPr>
                <w:rFonts w:ascii="Arial" w:hAnsi="Arial" w:cs="Arial"/>
                <w:color w:val="auto"/>
                <w:sz w:val="22"/>
                <w:szCs w:val="22"/>
              </w:rPr>
              <w:t xml:space="preserve">A copy of the IRB Approval Notice and Consent Form for the original research collection will be submitted with the </w:t>
            </w:r>
            <w:r>
              <w:rPr>
                <w:rFonts w:ascii="Arial" w:hAnsi="Arial" w:cs="Arial"/>
                <w:color w:val="auto"/>
                <w:sz w:val="22"/>
                <w:szCs w:val="22"/>
              </w:rPr>
              <w:t>IRB application (</w:t>
            </w:r>
            <w:r w:rsidRPr="003F7050">
              <w:rPr>
                <w:rFonts w:ascii="Arial" w:hAnsi="Arial" w:cs="Arial"/>
                <w:color w:val="auto"/>
                <w:sz w:val="22"/>
                <w:szCs w:val="22"/>
              </w:rPr>
              <w:t>APP</w:t>
            </w:r>
            <w:r>
              <w:rPr>
                <w:rFonts w:ascii="Arial" w:hAnsi="Arial" w:cs="Arial"/>
                <w:color w:val="auto"/>
                <w:sz w:val="22"/>
                <w:szCs w:val="22"/>
              </w:rPr>
              <w:t>)</w:t>
            </w:r>
            <w:r w:rsidRPr="003F7050">
              <w:rPr>
                <w:rFonts w:ascii="Arial" w:hAnsi="Arial" w:cs="Arial"/>
                <w:color w:val="auto"/>
                <w:sz w:val="22"/>
                <w:szCs w:val="22"/>
              </w:rPr>
              <w:t xml:space="preserve">. The IRB Approved Consent Form does not preclude </w:t>
            </w:r>
            <w:r>
              <w:rPr>
                <w:rFonts w:ascii="Arial" w:hAnsi="Arial" w:cs="Arial"/>
                <w:color w:val="auto"/>
                <w:sz w:val="22"/>
                <w:szCs w:val="22"/>
              </w:rPr>
              <w:t>the</w:t>
            </w:r>
            <w:r w:rsidRPr="003F7050">
              <w:rPr>
                <w:rFonts w:ascii="Arial" w:hAnsi="Arial" w:cs="Arial"/>
                <w:color w:val="auto"/>
                <w:sz w:val="22"/>
                <w:szCs w:val="22"/>
              </w:rPr>
              <w:t xml:space="preserve"> proposed activity.</w:t>
            </w:r>
          </w:p>
          <w:p w14:paraId="143CE02C" w14:textId="77777777" w:rsidR="00DB7B0D" w:rsidRPr="003F7050" w:rsidRDefault="00DB7B0D" w:rsidP="00DB7B0D">
            <w:pPr>
              <w:spacing w:line="276" w:lineRule="auto"/>
              <w:ind w:left="720" w:right="216"/>
              <w:rPr>
                <w:rFonts w:ascii="Arial" w:hAnsi="Arial" w:cs="Arial"/>
                <w:color w:val="auto"/>
                <w:sz w:val="12"/>
                <w:szCs w:val="12"/>
              </w:rPr>
            </w:pPr>
          </w:p>
          <w:p w14:paraId="7E70A443" w14:textId="77777777" w:rsidR="00DB7B0D" w:rsidRPr="003F7050" w:rsidRDefault="00DB7B0D" w:rsidP="00DB7B0D">
            <w:pPr>
              <w:spacing w:line="276" w:lineRule="auto"/>
              <w:ind w:left="720" w:right="216"/>
              <w:rPr>
                <w:rFonts w:ascii="Arial" w:hAnsi="Arial" w:cs="Arial"/>
                <w:color w:val="auto"/>
                <w:sz w:val="22"/>
                <w:szCs w:val="22"/>
              </w:rPr>
            </w:pPr>
            <w:r w:rsidRPr="00914DCF">
              <w:rPr>
                <w:rFonts w:ascii="Arial" w:hAnsi="Arial" w:cs="Arial"/>
                <w:b/>
                <w:color w:val="auto"/>
                <w:sz w:val="22"/>
                <w:szCs w:val="22"/>
              </w:rPr>
              <w:t xml:space="preserve">[ </w:t>
            </w:r>
            <w:proofErr w:type="gramStart"/>
            <w:r w:rsidRPr="00914DCF">
              <w:rPr>
                <w:rFonts w:ascii="Arial" w:hAnsi="Arial" w:cs="Arial"/>
                <w:b/>
                <w:color w:val="auto"/>
                <w:sz w:val="22"/>
                <w:szCs w:val="22"/>
              </w:rPr>
              <w:t xml:space="preserve">  ]</w:t>
            </w:r>
            <w:proofErr w:type="gramEnd"/>
            <w:r w:rsidRPr="00914DCF">
              <w:rPr>
                <w:rFonts w:ascii="Arial" w:hAnsi="Arial" w:cs="Arial"/>
                <w:b/>
                <w:color w:val="auto"/>
                <w:sz w:val="22"/>
                <w:szCs w:val="22"/>
              </w:rPr>
              <w:t xml:space="preserve"> </w:t>
            </w:r>
            <w:r w:rsidRPr="003F7050">
              <w:rPr>
                <w:rFonts w:ascii="Arial" w:hAnsi="Arial" w:cs="Arial"/>
                <w:color w:val="auto"/>
                <w:sz w:val="22"/>
                <w:szCs w:val="22"/>
              </w:rPr>
              <w:t xml:space="preserve">A copy of the commercial Vendor Policy or a Letter from the Vendor attesting that the information was collected and will be shared in an appropriate and ethical manner will be submitted with the APP.  The vendor’s policy does not preclude </w:t>
            </w:r>
            <w:r>
              <w:rPr>
                <w:rFonts w:ascii="Arial" w:hAnsi="Arial" w:cs="Arial"/>
                <w:color w:val="auto"/>
                <w:sz w:val="22"/>
                <w:szCs w:val="22"/>
              </w:rPr>
              <w:t>the</w:t>
            </w:r>
            <w:r w:rsidRPr="003F7050">
              <w:rPr>
                <w:rFonts w:ascii="Arial" w:hAnsi="Arial" w:cs="Arial"/>
                <w:color w:val="auto"/>
                <w:sz w:val="22"/>
                <w:szCs w:val="22"/>
              </w:rPr>
              <w:t xml:space="preserve"> proposed activity.</w:t>
            </w:r>
          </w:p>
        </w:tc>
      </w:tr>
    </w:tbl>
    <w:p w14:paraId="6B93EA10" w14:textId="77777777" w:rsidR="00DB7B0D" w:rsidRPr="00DB5D26" w:rsidRDefault="00DB7B0D">
      <w:pPr>
        <w:ind w:right="216"/>
        <w:rPr>
          <w:rFonts w:ascii="Arial" w:hAnsi="Arial" w:cs="Arial"/>
          <w:color w:val="auto"/>
          <w:sz w:val="22"/>
          <w:szCs w:val="22"/>
        </w:rPr>
      </w:pPr>
    </w:p>
    <w:p w14:paraId="7CB2012F" w14:textId="09EBE7ED" w:rsidR="000324B0" w:rsidRPr="00DB5D26" w:rsidRDefault="000324B0">
      <w:pPr>
        <w:ind w:right="216"/>
        <w:rPr>
          <w:rFonts w:ascii="Arial" w:hAnsi="Arial" w:cs="Arial"/>
          <w:b/>
          <w:color w:val="000000"/>
          <w:sz w:val="22"/>
        </w:rPr>
      </w:pPr>
      <w:r w:rsidRPr="00DB5D26">
        <w:rPr>
          <w:rFonts w:ascii="Arial" w:hAnsi="Arial" w:cs="Arial"/>
          <w:b/>
          <w:color w:val="000000"/>
          <w:sz w:val="22"/>
          <w:u w:val="single"/>
        </w:rPr>
        <w:t xml:space="preserve">SECTION </w:t>
      </w:r>
      <w:r w:rsidR="00773083" w:rsidRPr="00DB5D26">
        <w:rPr>
          <w:rFonts w:ascii="Arial" w:hAnsi="Arial" w:cs="Arial"/>
          <w:b/>
          <w:color w:val="000000"/>
          <w:sz w:val="22"/>
          <w:u w:val="single"/>
        </w:rPr>
        <w:t>4</w:t>
      </w:r>
      <w:r w:rsidRPr="00DB5D26">
        <w:rPr>
          <w:rFonts w:ascii="Arial" w:hAnsi="Arial" w:cs="Arial"/>
          <w:b/>
          <w:color w:val="000000"/>
          <w:sz w:val="22"/>
        </w:rPr>
        <w:t xml:space="preserve">: RECRUITMENT METHODS </w:t>
      </w:r>
    </w:p>
    <w:p w14:paraId="4BA6718B" w14:textId="77777777" w:rsidR="00DA67AD" w:rsidRPr="00B52115" w:rsidRDefault="00DA67AD" w:rsidP="00DA67AD">
      <w:pPr>
        <w:ind w:right="216"/>
        <w:rPr>
          <w:rFonts w:ascii="Arial" w:hAnsi="Arial" w:cs="Arial"/>
          <w:color w:val="000000"/>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3"/>
        <w:gridCol w:w="5117"/>
      </w:tblGrid>
      <w:tr w:rsidR="00DA67AD" w:rsidRPr="00B52115" w14:paraId="3944EE59" w14:textId="77777777" w:rsidTr="00F72E94">
        <w:trPr>
          <w:trHeight w:val="1296"/>
        </w:trPr>
        <w:tc>
          <w:tcPr>
            <w:tcW w:w="5000" w:type="pct"/>
            <w:gridSpan w:val="2"/>
            <w:shd w:val="clear" w:color="auto" w:fill="DBE5F1" w:themeFill="accent1" w:themeFillTint="33"/>
            <w:vAlign w:val="center"/>
          </w:tcPr>
          <w:p w14:paraId="4B5EBDA8" w14:textId="77777777" w:rsidR="00DA67AD" w:rsidRPr="00E808BE" w:rsidRDefault="00DA67AD" w:rsidP="009C58FE">
            <w:pPr>
              <w:pStyle w:val="ListParagraph"/>
              <w:numPr>
                <w:ilvl w:val="0"/>
                <w:numId w:val="20"/>
              </w:numPr>
              <w:tabs>
                <w:tab w:val="clear" w:pos="1080"/>
                <w:tab w:val="num" w:pos="337"/>
                <w:tab w:val="num" w:pos="1008"/>
              </w:tabs>
              <w:ind w:left="337" w:hanging="360"/>
              <w:rPr>
                <w:rFonts w:ascii="Arial" w:hAnsi="Arial" w:cs="Arial"/>
                <w:color w:val="auto"/>
                <w:sz w:val="22"/>
                <w:szCs w:val="22"/>
              </w:rPr>
            </w:pPr>
            <w:r w:rsidRPr="00E808BE">
              <w:rPr>
                <w:rFonts w:ascii="Arial" w:hAnsi="Arial" w:cs="Arial"/>
                <w:color w:val="auto"/>
                <w:sz w:val="22"/>
                <w:szCs w:val="22"/>
              </w:rPr>
              <w:t xml:space="preserve">Indicate which recruitment methods will be utilized. Check all that apply: </w:t>
            </w:r>
          </w:p>
          <w:p w14:paraId="0C9EBFE9" w14:textId="77777777" w:rsidR="00DA67AD" w:rsidRPr="00E808BE" w:rsidRDefault="00DA67AD" w:rsidP="009C58FE">
            <w:pPr>
              <w:pStyle w:val="ListParagraph"/>
              <w:numPr>
                <w:ilvl w:val="0"/>
                <w:numId w:val="20"/>
              </w:numPr>
              <w:tabs>
                <w:tab w:val="clear" w:pos="1080"/>
                <w:tab w:val="num" w:pos="337"/>
                <w:tab w:val="num" w:pos="1008"/>
              </w:tabs>
              <w:ind w:left="337" w:hanging="360"/>
              <w:rPr>
                <w:rFonts w:ascii="Arial" w:hAnsi="Arial" w:cs="Arial"/>
                <w:i/>
                <w:color w:val="auto"/>
                <w:sz w:val="22"/>
                <w:szCs w:val="22"/>
              </w:rPr>
            </w:pPr>
            <w:r w:rsidRPr="00E808BE">
              <w:rPr>
                <w:rFonts w:ascii="Arial" w:hAnsi="Arial" w:cs="Arial"/>
                <w:color w:val="auto"/>
                <w:sz w:val="22"/>
                <w:szCs w:val="22"/>
              </w:rPr>
              <w:t xml:space="preserve">Submit the required supplemental materials.  </w:t>
            </w:r>
          </w:p>
          <w:p w14:paraId="4134F402" w14:textId="77777777" w:rsidR="00DA67AD" w:rsidRPr="00E808BE" w:rsidRDefault="00DA67AD" w:rsidP="00F72E94">
            <w:pPr>
              <w:pStyle w:val="ListParagraph"/>
              <w:ind w:left="337"/>
              <w:rPr>
                <w:rFonts w:ascii="Arial" w:hAnsi="Arial" w:cs="Arial"/>
                <w:i/>
                <w:color w:val="auto"/>
                <w:sz w:val="16"/>
                <w:szCs w:val="16"/>
              </w:rPr>
            </w:pPr>
          </w:p>
          <w:p w14:paraId="2781CA91" w14:textId="77777777" w:rsidR="00DA67AD" w:rsidRPr="00E808BE" w:rsidRDefault="00DA67AD" w:rsidP="00F72E94">
            <w:pPr>
              <w:pStyle w:val="ListParagraph"/>
              <w:ind w:left="337"/>
              <w:rPr>
                <w:rFonts w:ascii="Arial" w:hAnsi="Arial" w:cs="Arial"/>
                <w:i/>
                <w:color w:val="auto"/>
                <w:sz w:val="16"/>
                <w:szCs w:val="16"/>
              </w:rPr>
            </w:pPr>
            <w:r w:rsidRPr="00E808BE">
              <w:rPr>
                <w:rFonts w:ascii="Arial" w:hAnsi="Arial" w:cs="Arial"/>
                <w:i/>
                <w:color w:val="0070C0"/>
                <w:sz w:val="22"/>
                <w:szCs w:val="22"/>
              </w:rPr>
              <w:t xml:space="preserve">Advertisements must adhere to UCI </w:t>
            </w:r>
            <w:hyperlink r:id="rId16" w:history="1">
              <w:r w:rsidRPr="00E808BE">
                <w:rPr>
                  <w:rStyle w:val="Hyperlink"/>
                  <w:rFonts w:ascii="Arial" w:hAnsi="Arial" w:cs="Arial"/>
                  <w:i/>
                  <w:sz w:val="22"/>
                  <w:szCs w:val="22"/>
                </w:rPr>
                <w:t>Recruitment</w:t>
              </w:r>
              <w:r w:rsidRPr="00E808BE">
                <w:rPr>
                  <w:rStyle w:val="Hyperlink"/>
                  <w:rFonts w:ascii="Arial" w:hAnsi="Arial" w:cs="Arial"/>
                  <w:i/>
                  <w:sz w:val="22"/>
                  <w:szCs w:val="22"/>
                  <w:shd w:val="clear" w:color="auto" w:fill="DBE5F1" w:themeFill="accent1" w:themeFillTint="33"/>
                </w:rPr>
                <w:t xml:space="preserve"> </w:t>
              </w:r>
              <w:r w:rsidRPr="00E808BE">
                <w:rPr>
                  <w:rStyle w:val="Hyperlink"/>
                  <w:rFonts w:ascii="Arial" w:hAnsi="Arial" w:cs="Arial"/>
                  <w:i/>
                  <w:sz w:val="22"/>
                  <w:szCs w:val="22"/>
                </w:rPr>
                <w:t>Guidelines</w:t>
              </w:r>
            </w:hyperlink>
            <w:r w:rsidRPr="00E808BE">
              <w:rPr>
                <w:rFonts w:ascii="Arial" w:hAnsi="Arial" w:cs="Arial"/>
                <w:i/>
                <w:color w:val="auto"/>
                <w:sz w:val="22"/>
                <w:szCs w:val="22"/>
              </w:rPr>
              <w:t xml:space="preserve">. </w:t>
            </w:r>
            <w:r w:rsidRPr="00E808BE">
              <w:rPr>
                <w:rFonts w:ascii="Arial" w:hAnsi="Arial" w:cs="Arial"/>
                <w:i/>
                <w:color w:val="0070C0"/>
                <w:sz w:val="22"/>
                <w:szCs w:val="22"/>
              </w:rPr>
              <w:t>Various templates are available on the HRP webpage</w:t>
            </w:r>
            <w:r w:rsidRPr="00E808BE">
              <w:rPr>
                <w:rFonts w:ascii="Arial" w:hAnsi="Arial" w:cs="Arial"/>
                <w:i/>
                <w:color w:val="auto"/>
                <w:sz w:val="22"/>
                <w:szCs w:val="22"/>
              </w:rPr>
              <w:t xml:space="preserve"> </w:t>
            </w:r>
            <w:hyperlink r:id="rId17" w:history="1">
              <w:r w:rsidRPr="00E808BE">
                <w:rPr>
                  <w:rStyle w:val="Hyperlink"/>
                  <w:rFonts w:ascii="Arial" w:hAnsi="Arial" w:cs="Arial"/>
                  <w:i/>
                  <w:sz w:val="22"/>
                  <w:szCs w:val="22"/>
                </w:rPr>
                <w:t>Application and Forms</w:t>
              </w:r>
            </w:hyperlink>
            <w:r w:rsidRPr="00E808BE">
              <w:rPr>
                <w:rFonts w:ascii="Arial" w:hAnsi="Arial" w:cs="Arial"/>
                <w:i/>
                <w:color w:val="auto"/>
                <w:sz w:val="22"/>
                <w:szCs w:val="22"/>
              </w:rPr>
              <w:t xml:space="preserve"> </w:t>
            </w:r>
            <w:r w:rsidRPr="00E808BE">
              <w:rPr>
                <w:rFonts w:ascii="Arial" w:hAnsi="Arial" w:cs="Arial"/>
                <w:i/>
                <w:color w:val="0070C0"/>
                <w:sz w:val="22"/>
                <w:szCs w:val="22"/>
              </w:rPr>
              <w:t>(see sub-section HRP and then Recruitment Templates).</w:t>
            </w:r>
          </w:p>
        </w:tc>
      </w:tr>
      <w:tr w:rsidR="00DA67AD" w:rsidRPr="00B52115" w14:paraId="437A786F" w14:textId="77777777" w:rsidTr="00F72E94">
        <w:trPr>
          <w:trHeight w:val="864"/>
        </w:trPr>
        <w:tc>
          <w:tcPr>
            <w:tcW w:w="5000" w:type="pct"/>
            <w:gridSpan w:val="2"/>
            <w:vAlign w:val="center"/>
          </w:tcPr>
          <w:p w14:paraId="2478A5B9" w14:textId="282E1BCD" w:rsidR="00DA67AD" w:rsidRPr="008D2C73" w:rsidRDefault="00C76864" w:rsidP="00C76864">
            <w:pPr>
              <w:ind w:left="432" w:right="216" w:hanging="432"/>
              <w:rPr>
                <w:rFonts w:ascii="Arial" w:hAnsi="Arial" w:cs="Arial"/>
                <w:color w:val="auto"/>
                <w:sz w:val="22"/>
                <w:szCs w:val="22"/>
              </w:rPr>
            </w:pPr>
            <w:proofErr w:type="gramStart"/>
            <w:r w:rsidRPr="00914DCF">
              <w:rPr>
                <w:rFonts w:ascii="Arial" w:hAnsi="Arial" w:cs="Arial"/>
                <w:b/>
                <w:color w:val="auto"/>
                <w:sz w:val="22"/>
                <w:szCs w:val="22"/>
              </w:rPr>
              <w:t>[</w:t>
            </w:r>
            <w:r w:rsidR="00C542D1">
              <w:rPr>
                <w:rFonts w:ascii="Arial" w:hAnsi="Arial" w:cs="Arial"/>
                <w:b/>
                <w:color w:val="auto"/>
                <w:sz w:val="22"/>
                <w:szCs w:val="22"/>
              </w:rPr>
              <w:t xml:space="preserve">  </w:t>
            </w:r>
            <w:r w:rsidRPr="00914DCF">
              <w:rPr>
                <w:rFonts w:ascii="Arial" w:hAnsi="Arial" w:cs="Arial"/>
                <w:b/>
                <w:color w:val="auto"/>
                <w:sz w:val="22"/>
                <w:szCs w:val="22"/>
              </w:rPr>
              <w:t>]</w:t>
            </w:r>
            <w:proofErr w:type="gramEnd"/>
            <w:r w:rsidRPr="00914DCF">
              <w:rPr>
                <w:rFonts w:ascii="Arial" w:hAnsi="Arial" w:cs="Arial"/>
                <w:b/>
                <w:color w:val="auto"/>
                <w:sz w:val="22"/>
                <w:szCs w:val="22"/>
              </w:rPr>
              <w:t xml:space="preserve"> </w:t>
            </w:r>
            <w:r w:rsidR="00DA67AD" w:rsidRPr="00B52115">
              <w:rPr>
                <w:rFonts w:ascii="Arial" w:hAnsi="Arial" w:cs="Arial"/>
                <w:color w:val="auto"/>
                <w:sz w:val="22"/>
                <w:szCs w:val="22"/>
              </w:rPr>
              <w:t>This study involves no direct contact with participants (i.e., passive observation of public behavior</w:t>
            </w:r>
            <w:r w:rsidR="00DA67AD">
              <w:rPr>
                <w:rFonts w:ascii="Arial" w:hAnsi="Arial" w:cs="Arial"/>
                <w:color w:val="auto"/>
                <w:sz w:val="22"/>
                <w:szCs w:val="22"/>
              </w:rPr>
              <w:t xml:space="preserve"> or secondary use of information/biospecimens</w:t>
            </w:r>
            <w:r w:rsidR="00DA67AD" w:rsidRPr="00B52115">
              <w:rPr>
                <w:rFonts w:ascii="Arial" w:hAnsi="Arial" w:cs="Arial"/>
                <w:color w:val="auto"/>
                <w:sz w:val="22"/>
                <w:szCs w:val="22"/>
              </w:rPr>
              <w:t>).</w:t>
            </w:r>
            <w:r w:rsidR="00DA67AD" w:rsidRPr="001645A3">
              <w:rPr>
                <w:rFonts w:ascii="Arial" w:hAnsi="Arial"/>
                <w:b/>
                <w:i/>
                <w:color w:val="FF0000"/>
                <w:sz w:val="22"/>
              </w:rPr>
              <w:t>Skip</w:t>
            </w:r>
            <w:r w:rsidR="00DA67AD" w:rsidRPr="001645A3">
              <w:rPr>
                <w:rFonts w:ascii="Arial" w:hAnsi="Arial"/>
                <w:b/>
                <w:i/>
                <w:color w:val="FF0000"/>
                <w:sz w:val="20"/>
              </w:rPr>
              <w:t xml:space="preserve"> </w:t>
            </w:r>
            <w:r w:rsidR="00DA67AD" w:rsidRPr="001645A3">
              <w:rPr>
                <w:rFonts w:ascii="Arial" w:hAnsi="Arial"/>
                <w:b/>
                <w:i/>
                <w:color w:val="FF0000"/>
                <w:sz w:val="22"/>
              </w:rPr>
              <w:t>to SECTION 5</w:t>
            </w:r>
            <w:r w:rsidR="00DA67AD" w:rsidRPr="001645A3">
              <w:rPr>
                <w:rFonts w:ascii="Arial" w:hAnsi="Arial" w:cs="Arial"/>
                <w:b/>
                <w:i/>
                <w:color w:val="FF0000"/>
                <w:sz w:val="22"/>
                <w:szCs w:val="22"/>
              </w:rPr>
              <w:t>.</w:t>
            </w:r>
          </w:p>
        </w:tc>
      </w:tr>
      <w:tr w:rsidR="00DA67AD" w:rsidRPr="00B52115" w14:paraId="456AA068" w14:textId="77777777" w:rsidTr="00F72E94">
        <w:trPr>
          <w:trHeight w:val="432"/>
        </w:trPr>
        <w:tc>
          <w:tcPr>
            <w:tcW w:w="2629" w:type="pct"/>
            <w:shd w:val="clear" w:color="auto" w:fill="F2F2F2" w:themeFill="background1" w:themeFillShade="F2"/>
            <w:vAlign w:val="center"/>
          </w:tcPr>
          <w:p w14:paraId="4C6B0614" w14:textId="77777777" w:rsidR="00DA67AD" w:rsidRPr="00F73AF4" w:rsidRDefault="00DA67AD" w:rsidP="00F72E94">
            <w:pPr>
              <w:tabs>
                <w:tab w:val="num" w:pos="432"/>
              </w:tabs>
              <w:ind w:left="72"/>
              <w:jc w:val="center"/>
              <w:rPr>
                <w:rFonts w:ascii="Arial" w:hAnsi="Arial" w:cs="Arial"/>
                <w:b/>
                <w:color w:val="auto"/>
                <w:sz w:val="22"/>
                <w:szCs w:val="22"/>
              </w:rPr>
            </w:pPr>
            <w:r w:rsidRPr="00F73AF4">
              <w:rPr>
                <w:rFonts w:ascii="Arial" w:hAnsi="Arial" w:cs="Arial"/>
                <w:b/>
                <w:color w:val="auto"/>
                <w:sz w:val="22"/>
                <w:szCs w:val="22"/>
              </w:rPr>
              <w:t>Method</w:t>
            </w:r>
          </w:p>
        </w:tc>
        <w:tc>
          <w:tcPr>
            <w:tcW w:w="2371" w:type="pct"/>
            <w:shd w:val="clear" w:color="auto" w:fill="F2F2F2" w:themeFill="background1" w:themeFillShade="F2"/>
            <w:vAlign w:val="center"/>
          </w:tcPr>
          <w:p w14:paraId="40D4F93E" w14:textId="77777777" w:rsidR="00DA67AD" w:rsidRPr="00F73AF4" w:rsidRDefault="00DA67AD" w:rsidP="00F72E94">
            <w:pPr>
              <w:ind w:right="216"/>
              <w:jc w:val="center"/>
              <w:rPr>
                <w:rFonts w:ascii="Arial" w:hAnsi="Arial" w:cs="Arial"/>
                <w:b/>
                <w:color w:val="auto"/>
                <w:sz w:val="22"/>
                <w:szCs w:val="22"/>
              </w:rPr>
            </w:pPr>
            <w:r w:rsidRPr="00F73AF4">
              <w:rPr>
                <w:rFonts w:ascii="Arial" w:hAnsi="Arial" w:cs="Arial"/>
                <w:b/>
                <w:color w:val="auto"/>
                <w:sz w:val="22"/>
                <w:szCs w:val="22"/>
              </w:rPr>
              <w:t>Required Supplemental Materials</w:t>
            </w:r>
          </w:p>
        </w:tc>
      </w:tr>
      <w:tr w:rsidR="00DA67AD" w:rsidRPr="00B52115" w14:paraId="72BF5579" w14:textId="77777777" w:rsidTr="00F72E94">
        <w:trPr>
          <w:trHeight w:val="432"/>
        </w:trPr>
        <w:tc>
          <w:tcPr>
            <w:tcW w:w="2629" w:type="pct"/>
            <w:shd w:val="clear" w:color="auto" w:fill="auto"/>
            <w:vAlign w:val="center"/>
          </w:tcPr>
          <w:p w14:paraId="26988A4D" w14:textId="51180866" w:rsidR="00DA67AD" w:rsidRPr="00F73AF4" w:rsidRDefault="00C76864" w:rsidP="00C76864">
            <w:pPr>
              <w:tabs>
                <w:tab w:val="num" w:pos="432"/>
              </w:tabs>
              <w:ind w:left="72"/>
              <w:rPr>
                <w:rFonts w:ascii="Arial" w:hAnsi="Arial" w:cs="Arial"/>
                <w:b/>
                <w:color w:val="auto"/>
                <w:sz w:val="22"/>
                <w:szCs w:val="22"/>
              </w:rPr>
            </w:pPr>
            <w:r w:rsidRPr="00914DCF">
              <w:rPr>
                <w:rFonts w:ascii="Arial" w:hAnsi="Arial" w:cs="Arial"/>
                <w:b/>
                <w:color w:val="auto"/>
                <w:sz w:val="22"/>
                <w:szCs w:val="22"/>
              </w:rPr>
              <w:t xml:space="preserve">[ </w:t>
            </w:r>
            <w:proofErr w:type="gramStart"/>
            <w:r w:rsidRPr="00914DCF">
              <w:rPr>
                <w:rFonts w:ascii="Arial" w:hAnsi="Arial" w:cs="Arial"/>
                <w:b/>
                <w:color w:val="auto"/>
                <w:sz w:val="22"/>
                <w:szCs w:val="22"/>
              </w:rPr>
              <w:t xml:space="preserve">  ]</w:t>
            </w:r>
            <w:proofErr w:type="gramEnd"/>
            <w:r w:rsidRPr="00914DCF">
              <w:rPr>
                <w:rFonts w:ascii="Arial" w:hAnsi="Arial" w:cs="Arial"/>
                <w:b/>
                <w:color w:val="auto"/>
                <w:sz w:val="22"/>
                <w:szCs w:val="22"/>
              </w:rPr>
              <w:t xml:space="preserve"> </w:t>
            </w:r>
            <w:r w:rsidR="00DA67AD" w:rsidRPr="00C46FBF">
              <w:rPr>
                <w:rFonts w:ascii="Arial" w:hAnsi="Arial" w:cs="Arial"/>
                <w:color w:val="auto"/>
                <w:sz w:val="22"/>
                <w:szCs w:val="22"/>
              </w:rPr>
              <w:t xml:space="preserve"> </w:t>
            </w:r>
            <w:r w:rsidR="00DA67AD">
              <w:rPr>
                <w:rFonts w:ascii="Arial" w:hAnsi="Arial" w:cs="Arial"/>
                <w:color w:val="auto"/>
                <w:sz w:val="22"/>
                <w:szCs w:val="22"/>
              </w:rPr>
              <w:t>Flyers</w:t>
            </w:r>
          </w:p>
        </w:tc>
        <w:tc>
          <w:tcPr>
            <w:tcW w:w="2371" w:type="pct"/>
            <w:shd w:val="clear" w:color="auto" w:fill="auto"/>
            <w:vAlign w:val="center"/>
          </w:tcPr>
          <w:p w14:paraId="44FE819E" w14:textId="77777777" w:rsidR="00DA67AD" w:rsidRPr="00F73AF4" w:rsidRDefault="00DA67AD" w:rsidP="00F72E94">
            <w:pPr>
              <w:tabs>
                <w:tab w:val="num" w:pos="432"/>
              </w:tabs>
              <w:ind w:left="72"/>
              <w:rPr>
                <w:rFonts w:ascii="Arial" w:hAnsi="Arial" w:cs="Arial"/>
                <w:b/>
                <w:color w:val="auto"/>
                <w:sz w:val="22"/>
                <w:szCs w:val="22"/>
              </w:rPr>
            </w:pPr>
            <w:r w:rsidRPr="00C238EA">
              <w:rPr>
                <w:rFonts w:ascii="Arial" w:hAnsi="Arial" w:cs="Arial"/>
                <w:color w:val="auto"/>
                <w:sz w:val="22"/>
                <w:szCs w:val="22"/>
              </w:rPr>
              <w:t xml:space="preserve">Submit flyer(s) </w:t>
            </w:r>
          </w:p>
        </w:tc>
      </w:tr>
      <w:tr w:rsidR="00DA67AD" w:rsidRPr="00B52115" w14:paraId="0ACA00B9" w14:textId="77777777" w:rsidTr="00F72E94">
        <w:trPr>
          <w:trHeight w:val="432"/>
        </w:trPr>
        <w:tc>
          <w:tcPr>
            <w:tcW w:w="2629" w:type="pct"/>
            <w:shd w:val="clear" w:color="auto" w:fill="F2F2F2" w:themeFill="background1" w:themeFillShade="F2"/>
            <w:vAlign w:val="center"/>
          </w:tcPr>
          <w:p w14:paraId="313F034F" w14:textId="232E8549" w:rsidR="00DA67AD" w:rsidRPr="00F73AF4" w:rsidRDefault="00C76864" w:rsidP="00C76864">
            <w:pPr>
              <w:tabs>
                <w:tab w:val="num" w:pos="432"/>
              </w:tabs>
              <w:ind w:left="72"/>
              <w:rPr>
                <w:rFonts w:ascii="Arial" w:hAnsi="Arial" w:cs="Arial"/>
                <w:b/>
                <w:color w:val="auto"/>
                <w:sz w:val="22"/>
                <w:szCs w:val="22"/>
              </w:rPr>
            </w:pPr>
            <w:r w:rsidRPr="00914DCF">
              <w:rPr>
                <w:rFonts w:ascii="Arial" w:hAnsi="Arial" w:cs="Arial"/>
                <w:b/>
                <w:color w:val="auto"/>
                <w:sz w:val="22"/>
                <w:szCs w:val="22"/>
              </w:rPr>
              <w:t xml:space="preserve">[ </w:t>
            </w:r>
            <w:proofErr w:type="gramStart"/>
            <w:r w:rsidRPr="00914DCF">
              <w:rPr>
                <w:rFonts w:ascii="Arial" w:hAnsi="Arial" w:cs="Arial"/>
                <w:b/>
                <w:color w:val="auto"/>
                <w:sz w:val="22"/>
                <w:szCs w:val="22"/>
              </w:rPr>
              <w:t xml:space="preserve">  ]</w:t>
            </w:r>
            <w:proofErr w:type="gramEnd"/>
            <w:r w:rsidRPr="00914DCF">
              <w:rPr>
                <w:rFonts w:ascii="Arial" w:hAnsi="Arial" w:cs="Arial"/>
                <w:b/>
                <w:color w:val="auto"/>
                <w:sz w:val="22"/>
                <w:szCs w:val="22"/>
              </w:rPr>
              <w:t xml:space="preserve"> </w:t>
            </w:r>
            <w:r w:rsidR="00DA67AD" w:rsidRPr="00C46FBF">
              <w:rPr>
                <w:rFonts w:ascii="Arial" w:hAnsi="Arial" w:cs="Arial"/>
                <w:color w:val="auto"/>
                <w:sz w:val="22"/>
                <w:szCs w:val="22"/>
              </w:rPr>
              <w:t xml:space="preserve"> </w:t>
            </w:r>
            <w:r w:rsidR="00DA67AD">
              <w:rPr>
                <w:rFonts w:ascii="Arial" w:hAnsi="Arial" w:cs="Arial"/>
                <w:color w:val="auto"/>
                <w:sz w:val="22"/>
                <w:szCs w:val="22"/>
              </w:rPr>
              <w:t>Newspaper Advertisement</w:t>
            </w:r>
          </w:p>
        </w:tc>
        <w:tc>
          <w:tcPr>
            <w:tcW w:w="2371" w:type="pct"/>
            <w:shd w:val="clear" w:color="auto" w:fill="F2F2F2" w:themeFill="background1" w:themeFillShade="F2"/>
            <w:vAlign w:val="center"/>
          </w:tcPr>
          <w:p w14:paraId="596ECD62" w14:textId="77777777" w:rsidR="00DA67AD" w:rsidRPr="00F73AF4" w:rsidRDefault="00DA67AD" w:rsidP="00F72E94">
            <w:pPr>
              <w:tabs>
                <w:tab w:val="num" w:pos="432"/>
              </w:tabs>
              <w:ind w:left="72"/>
              <w:rPr>
                <w:rFonts w:ascii="Arial" w:hAnsi="Arial" w:cs="Arial"/>
                <w:b/>
                <w:color w:val="auto"/>
                <w:sz w:val="22"/>
                <w:szCs w:val="22"/>
              </w:rPr>
            </w:pPr>
            <w:r w:rsidRPr="00C238EA">
              <w:rPr>
                <w:rFonts w:ascii="Arial" w:hAnsi="Arial" w:cs="Arial"/>
                <w:color w:val="auto"/>
                <w:sz w:val="22"/>
                <w:szCs w:val="22"/>
              </w:rPr>
              <w:t xml:space="preserve">Submit </w:t>
            </w:r>
            <w:r>
              <w:rPr>
                <w:rFonts w:ascii="Arial" w:hAnsi="Arial" w:cs="Arial"/>
                <w:color w:val="auto"/>
                <w:sz w:val="22"/>
                <w:szCs w:val="22"/>
              </w:rPr>
              <w:t>ad</w:t>
            </w:r>
            <w:r w:rsidRPr="00C238EA">
              <w:rPr>
                <w:rFonts w:ascii="Arial" w:hAnsi="Arial" w:cs="Arial"/>
                <w:color w:val="auto"/>
                <w:sz w:val="22"/>
                <w:szCs w:val="22"/>
              </w:rPr>
              <w:t xml:space="preserve">(s) </w:t>
            </w:r>
          </w:p>
        </w:tc>
      </w:tr>
      <w:tr w:rsidR="00DA67AD" w:rsidRPr="00B52115" w14:paraId="614F5B25" w14:textId="77777777" w:rsidTr="00F72E94">
        <w:trPr>
          <w:trHeight w:val="432"/>
        </w:trPr>
        <w:tc>
          <w:tcPr>
            <w:tcW w:w="2629" w:type="pct"/>
            <w:shd w:val="clear" w:color="auto" w:fill="auto"/>
            <w:vAlign w:val="center"/>
          </w:tcPr>
          <w:p w14:paraId="028A5DB4" w14:textId="44CB0F65" w:rsidR="00DA67AD" w:rsidRPr="00F73AF4" w:rsidRDefault="00C76864" w:rsidP="00C76864">
            <w:pPr>
              <w:tabs>
                <w:tab w:val="num" w:pos="432"/>
              </w:tabs>
              <w:ind w:left="72"/>
              <w:rPr>
                <w:rFonts w:ascii="Arial" w:hAnsi="Arial" w:cs="Arial"/>
                <w:b/>
                <w:color w:val="auto"/>
                <w:sz w:val="22"/>
                <w:szCs w:val="22"/>
              </w:rPr>
            </w:pPr>
            <w:r w:rsidRPr="00914DCF">
              <w:rPr>
                <w:rFonts w:ascii="Arial" w:hAnsi="Arial" w:cs="Arial"/>
                <w:b/>
                <w:color w:val="auto"/>
                <w:sz w:val="22"/>
                <w:szCs w:val="22"/>
              </w:rPr>
              <w:t xml:space="preserve">[ </w:t>
            </w:r>
            <w:proofErr w:type="gramStart"/>
            <w:r w:rsidRPr="00914DCF">
              <w:rPr>
                <w:rFonts w:ascii="Arial" w:hAnsi="Arial" w:cs="Arial"/>
                <w:b/>
                <w:color w:val="auto"/>
                <w:sz w:val="22"/>
                <w:szCs w:val="22"/>
              </w:rPr>
              <w:t xml:space="preserve">  ]</w:t>
            </w:r>
            <w:proofErr w:type="gramEnd"/>
            <w:r w:rsidRPr="00914DCF">
              <w:rPr>
                <w:rFonts w:ascii="Arial" w:hAnsi="Arial" w:cs="Arial"/>
                <w:b/>
                <w:color w:val="auto"/>
                <w:sz w:val="22"/>
                <w:szCs w:val="22"/>
              </w:rPr>
              <w:t xml:space="preserve"> </w:t>
            </w:r>
            <w:r w:rsidR="00DA67AD" w:rsidRPr="00C46FBF">
              <w:rPr>
                <w:rFonts w:ascii="Arial" w:hAnsi="Arial" w:cs="Arial"/>
                <w:color w:val="auto"/>
                <w:sz w:val="22"/>
                <w:szCs w:val="22"/>
              </w:rPr>
              <w:t xml:space="preserve"> </w:t>
            </w:r>
            <w:r w:rsidR="00DA67AD">
              <w:rPr>
                <w:rFonts w:ascii="Arial" w:hAnsi="Arial" w:cs="Arial"/>
                <w:color w:val="auto"/>
                <w:sz w:val="22"/>
                <w:szCs w:val="22"/>
              </w:rPr>
              <w:t>Radio / Television Advertisement</w:t>
            </w:r>
          </w:p>
        </w:tc>
        <w:tc>
          <w:tcPr>
            <w:tcW w:w="2371" w:type="pct"/>
            <w:shd w:val="clear" w:color="auto" w:fill="auto"/>
            <w:vAlign w:val="center"/>
          </w:tcPr>
          <w:p w14:paraId="1139611D" w14:textId="77777777" w:rsidR="00DA67AD" w:rsidRPr="00F73AF4" w:rsidRDefault="00DA67AD" w:rsidP="00F72E94">
            <w:pPr>
              <w:tabs>
                <w:tab w:val="num" w:pos="432"/>
              </w:tabs>
              <w:ind w:left="72"/>
              <w:rPr>
                <w:rFonts w:ascii="Arial" w:hAnsi="Arial" w:cs="Arial"/>
                <w:b/>
                <w:color w:val="auto"/>
                <w:sz w:val="22"/>
                <w:szCs w:val="22"/>
              </w:rPr>
            </w:pPr>
            <w:r w:rsidRPr="00C238EA">
              <w:rPr>
                <w:rFonts w:ascii="Arial" w:hAnsi="Arial" w:cs="Arial"/>
                <w:color w:val="auto"/>
                <w:sz w:val="22"/>
                <w:szCs w:val="22"/>
              </w:rPr>
              <w:t xml:space="preserve">Submit </w:t>
            </w:r>
            <w:r>
              <w:rPr>
                <w:rFonts w:ascii="Arial" w:hAnsi="Arial" w:cs="Arial"/>
                <w:color w:val="auto"/>
                <w:sz w:val="22"/>
                <w:szCs w:val="22"/>
              </w:rPr>
              <w:t>scripts</w:t>
            </w:r>
            <w:r w:rsidRPr="00C238EA">
              <w:rPr>
                <w:rFonts w:ascii="Arial" w:hAnsi="Arial" w:cs="Arial"/>
                <w:color w:val="auto"/>
                <w:sz w:val="22"/>
                <w:szCs w:val="22"/>
              </w:rPr>
              <w:t xml:space="preserve">(s) </w:t>
            </w:r>
          </w:p>
        </w:tc>
      </w:tr>
      <w:tr w:rsidR="00DA67AD" w:rsidRPr="00B52115" w14:paraId="1ADEE4B2" w14:textId="77777777" w:rsidTr="00F72E94">
        <w:trPr>
          <w:trHeight w:val="432"/>
        </w:trPr>
        <w:tc>
          <w:tcPr>
            <w:tcW w:w="2629" w:type="pct"/>
            <w:shd w:val="clear" w:color="auto" w:fill="F2F2F2" w:themeFill="background1" w:themeFillShade="F2"/>
            <w:vAlign w:val="center"/>
          </w:tcPr>
          <w:p w14:paraId="3C688178" w14:textId="4DEA7F15" w:rsidR="00DA67AD" w:rsidRPr="00F73AF4" w:rsidRDefault="00C76864" w:rsidP="00C76864">
            <w:pPr>
              <w:tabs>
                <w:tab w:val="num" w:pos="432"/>
              </w:tabs>
              <w:ind w:left="72"/>
              <w:rPr>
                <w:rFonts w:ascii="Arial" w:hAnsi="Arial" w:cs="Arial"/>
                <w:b/>
                <w:color w:val="auto"/>
                <w:sz w:val="22"/>
                <w:szCs w:val="22"/>
              </w:rPr>
            </w:pPr>
            <w:r w:rsidRPr="00914DCF">
              <w:rPr>
                <w:rFonts w:ascii="Arial" w:hAnsi="Arial" w:cs="Arial"/>
                <w:b/>
                <w:color w:val="auto"/>
                <w:sz w:val="22"/>
                <w:szCs w:val="22"/>
              </w:rPr>
              <w:t xml:space="preserve">[ </w:t>
            </w:r>
            <w:proofErr w:type="gramStart"/>
            <w:r w:rsidRPr="00914DCF">
              <w:rPr>
                <w:rFonts w:ascii="Arial" w:hAnsi="Arial" w:cs="Arial"/>
                <w:b/>
                <w:color w:val="auto"/>
                <w:sz w:val="22"/>
                <w:szCs w:val="22"/>
              </w:rPr>
              <w:t xml:space="preserve">  ]</w:t>
            </w:r>
            <w:proofErr w:type="gramEnd"/>
            <w:r w:rsidRPr="00914DCF">
              <w:rPr>
                <w:rFonts w:ascii="Arial" w:hAnsi="Arial" w:cs="Arial"/>
                <w:b/>
                <w:color w:val="auto"/>
                <w:sz w:val="22"/>
                <w:szCs w:val="22"/>
              </w:rPr>
              <w:t xml:space="preserve"> </w:t>
            </w:r>
            <w:r>
              <w:rPr>
                <w:rFonts w:ascii="Arial" w:hAnsi="Arial" w:cs="Arial"/>
                <w:b/>
                <w:color w:val="auto"/>
                <w:sz w:val="22"/>
                <w:szCs w:val="22"/>
              </w:rPr>
              <w:t xml:space="preserve"> </w:t>
            </w:r>
            <w:r w:rsidR="00DA67AD">
              <w:rPr>
                <w:rFonts w:ascii="Arial" w:hAnsi="Arial" w:cs="Arial"/>
                <w:color w:val="auto"/>
                <w:sz w:val="22"/>
                <w:szCs w:val="22"/>
              </w:rPr>
              <w:t>Online Advertisements – Including Social Medial</w:t>
            </w:r>
          </w:p>
        </w:tc>
        <w:tc>
          <w:tcPr>
            <w:tcW w:w="2371" w:type="pct"/>
            <w:shd w:val="clear" w:color="auto" w:fill="F2F2F2" w:themeFill="background1" w:themeFillShade="F2"/>
            <w:vAlign w:val="center"/>
          </w:tcPr>
          <w:p w14:paraId="103BA912" w14:textId="77777777" w:rsidR="00DA67AD" w:rsidRDefault="00DA67AD" w:rsidP="00F72E94">
            <w:pPr>
              <w:ind w:right="216"/>
              <w:rPr>
                <w:rFonts w:ascii="Arial" w:hAnsi="Arial" w:cs="Arial"/>
                <w:color w:val="auto"/>
                <w:sz w:val="22"/>
                <w:szCs w:val="22"/>
              </w:rPr>
            </w:pPr>
            <w:r>
              <w:rPr>
                <w:rFonts w:ascii="Arial" w:hAnsi="Arial" w:cs="Arial"/>
                <w:color w:val="auto"/>
                <w:sz w:val="22"/>
                <w:szCs w:val="22"/>
              </w:rPr>
              <w:t xml:space="preserve"> </w:t>
            </w:r>
            <w:r w:rsidRPr="00C238EA">
              <w:rPr>
                <w:rFonts w:ascii="Arial" w:hAnsi="Arial" w:cs="Arial"/>
                <w:color w:val="auto"/>
                <w:sz w:val="22"/>
                <w:szCs w:val="22"/>
              </w:rPr>
              <w:t xml:space="preserve">Submit text, page </w:t>
            </w:r>
            <w:proofErr w:type="gramStart"/>
            <w:r w:rsidRPr="00C238EA">
              <w:rPr>
                <w:rFonts w:ascii="Arial" w:hAnsi="Arial" w:cs="Arial"/>
                <w:color w:val="auto"/>
                <w:sz w:val="22"/>
                <w:szCs w:val="22"/>
              </w:rPr>
              <w:t>mock up</w:t>
            </w:r>
            <w:proofErr w:type="gramEnd"/>
            <w:r w:rsidRPr="00C238EA">
              <w:rPr>
                <w:rFonts w:ascii="Arial" w:hAnsi="Arial" w:cs="Arial"/>
                <w:color w:val="auto"/>
                <w:sz w:val="22"/>
                <w:szCs w:val="22"/>
              </w:rPr>
              <w:t xml:space="preserve"> or description of </w:t>
            </w:r>
          </w:p>
          <w:p w14:paraId="5BD1CE29" w14:textId="77777777" w:rsidR="00DA67AD" w:rsidRPr="00754FD5" w:rsidRDefault="00DA67AD" w:rsidP="00F72E94">
            <w:pPr>
              <w:ind w:right="216"/>
              <w:rPr>
                <w:rFonts w:ascii="Arial" w:hAnsi="Arial" w:cs="Arial"/>
                <w:color w:val="auto"/>
                <w:sz w:val="22"/>
                <w:szCs w:val="22"/>
              </w:rPr>
            </w:pPr>
            <w:r>
              <w:rPr>
                <w:rFonts w:ascii="Arial" w:hAnsi="Arial" w:cs="Arial"/>
                <w:color w:val="auto"/>
                <w:sz w:val="22"/>
                <w:szCs w:val="22"/>
              </w:rPr>
              <w:t xml:space="preserve"> </w:t>
            </w:r>
            <w:r w:rsidRPr="00C238EA">
              <w:rPr>
                <w:rFonts w:ascii="Arial" w:hAnsi="Arial" w:cs="Arial"/>
                <w:color w:val="auto"/>
                <w:sz w:val="22"/>
                <w:szCs w:val="22"/>
              </w:rPr>
              <w:t>posting including any images.</w:t>
            </w:r>
          </w:p>
        </w:tc>
      </w:tr>
      <w:tr w:rsidR="00DA67AD" w:rsidRPr="00B52115" w14:paraId="582CFE9C" w14:textId="77777777" w:rsidTr="00F72E94">
        <w:trPr>
          <w:trHeight w:val="432"/>
        </w:trPr>
        <w:tc>
          <w:tcPr>
            <w:tcW w:w="2629" w:type="pct"/>
            <w:shd w:val="clear" w:color="auto" w:fill="auto"/>
            <w:vAlign w:val="center"/>
          </w:tcPr>
          <w:p w14:paraId="73F8466B" w14:textId="0BED56C0" w:rsidR="00DA67AD" w:rsidRPr="00F73AF4" w:rsidRDefault="00C76864" w:rsidP="00F72E94">
            <w:pPr>
              <w:tabs>
                <w:tab w:val="num" w:pos="432"/>
              </w:tabs>
              <w:ind w:left="72"/>
              <w:rPr>
                <w:rFonts w:ascii="Arial" w:hAnsi="Arial" w:cs="Arial"/>
                <w:b/>
                <w:color w:val="auto"/>
                <w:sz w:val="22"/>
                <w:szCs w:val="22"/>
              </w:rPr>
            </w:pPr>
            <w:r w:rsidRPr="00914DCF">
              <w:rPr>
                <w:rFonts w:ascii="Arial" w:hAnsi="Arial" w:cs="Arial"/>
                <w:b/>
                <w:color w:val="auto"/>
                <w:sz w:val="22"/>
                <w:szCs w:val="22"/>
              </w:rPr>
              <w:t xml:space="preserve">[ </w:t>
            </w:r>
            <w:proofErr w:type="gramStart"/>
            <w:r w:rsidR="00C542D1">
              <w:rPr>
                <w:rFonts w:ascii="Arial" w:hAnsi="Arial" w:cs="Arial"/>
                <w:b/>
                <w:color w:val="auto"/>
                <w:sz w:val="22"/>
                <w:szCs w:val="22"/>
              </w:rPr>
              <w:t>X</w:t>
            </w:r>
            <w:r w:rsidRPr="00914DCF">
              <w:rPr>
                <w:rFonts w:ascii="Arial" w:hAnsi="Arial" w:cs="Arial"/>
                <w:b/>
                <w:color w:val="auto"/>
                <w:sz w:val="22"/>
                <w:szCs w:val="22"/>
              </w:rPr>
              <w:t xml:space="preserve"> ]</w:t>
            </w:r>
            <w:proofErr w:type="gramEnd"/>
            <w:r w:rsidRPr="00914DCF">
              <w:rPr>
                <w:rFonts w:ascii="Arial" w:hAnsi="Arial" w:cs="Arial"/>
                <w:b/>
                <w:color w:val="auto"/>
                <w:sz w:val="22"/>
                <w:szCs w:val="22"/>
              </w:rPr>
              <w:t xml:space="preserve"> </w:t>
            </w:r>
            <w:r w:rsidR="00DA67AD" w:rsidRPr="00C46FBF">
              <w:rPr>
                <w:rFonts w:ascii="Arial" w:hAnsi="Arial" w:cs="Arial"/>
                <w:color w:val="auto"/>
                <w:sz w:val="22"/>
                <w:szCs w:val="22"/>
              </w:rPr>
              <w:t xml:space="preserve"> </w:t>
            </w:r>
            <w:r w:rsidR="00DA67AD">
              <w:rPr>
                <w:rFonts w:ascii="Arial" w:hAnsi="Arial" w:cs="Arial"/>
                <w:color w:val="auto"/>
                <w:sz w:val="22"/>
                <w:szCs w:val="22"/>
              </w:rPr>
              <w:t>Letters of Emails</w:t>
            </w:r>
          </w:p>
        </w:tc>
        <w:tc>
          <w:tcPr>
            <w:tcW w:w="2371" w:type="pct"/>
            <w:shd w:val="clear" w:color="auto" w:fill="auto"/>
            <w:vAlign w:val="center"/>
          </w:tcPr>
          <w:p w14:paraId="16B27B33" w14:textId="77777777" w:rsidR="00DA67AD" w:rsidRPr="00F73AF4" w:rsidRDefault="00DA67AD" w:rsidP="00F72E94">
            <w:pPr>
              <w:tabs>
                <w:tab w:val="num" w:pos="432"/>
              </w:tabs>
              <w:ind w:left="72"/>
              <w:rPr>
                <w:rFonts w:ascii="Arial" w:hAnsi="Arial" w:cs="Arial"/>
                <w:b/>
                <w:color w:val="auto"/>
                <w:sz w:val="22"/>
                <w:szCs w:val="22"/>
              </w:rPr>
            </w:pPr>
            <w:commentRangeStart w:id="13"/>
            <w:r w:rsidRPr="00C238EA">
              <w:rPr>
                <w:rFonts w:ascii="Arial" w:hAnsi="Arial" w:cs="Arial"/>
                <w:color w:val="auto"/>
                <w:sz w:val="22"/>
                <w:szCs w:val="22"/>
              </w:rPr>
              <w:t xml:space="preserve">Submit template letter(s) or email(s) </w:t>
            </w:r>
            <w:commentRangeEnd w:id="13"/>
            <w:r w:rsidR="009A760E">
              <w:rPr>
                <w:rStyle w:val="CommentReference"/>
              </w:rPr>
              <w:commentReference w:id="13"/>
            </w:r>
          </w:p>
        </w:tc>
      </w:tr>
      <w:tr w:rsidR="00DA67AD" w:rsidRPr="00B52115" w14:paraId="1CF70FEA" w14:textId="77777777" w:rsidTr="00F72E94">
        <w:trPr>
          <w:trHeight w:val="432"/>
        </w:trPr>
        <w:tc>
          <w:tcPr>
            <w:tcW w:w="2629" w:type="pct"/>
            <w:shd w:val="clear" w:color="auto" w:fill="F2F2F2" w:themeFill="background1" w:themeFillShade="F2"/>
            <w:vAlign w:val="center"/>
          </w:tcPr>
          <w:p w14:paraId="51309185" w14:textId="14C9CB8F" w:rsidR="00DA67AD" w:rsidRPr="00F73AF4" w:rsidRDefault="00C76864" w:rsidP="00F72E94">
            <w:pPr>
              <w:tabs>
                <w:tab w:val="num" w:pos="432"/>
              </w:tabs>
              <w:ind w:left="72"/>
              <w:rPr>
                <w:rFonts w:ascii="Arial" w:hAnsi="Arial" w:cs="Arial"/>
                <w:b/>
                <w:color w:val="auto"/>
                <w:sz w:val="22"/>
                <w:szCs w:val="22"/>
              </w:rPr>
            </w:pPr>
            <w:r w:rsidRPr="00914DCF">
              <w:rPr>
                <w:rFonts w:ascii="Arial" w:hAnsi="Arial" w:cs="Arial"/>
                <w:b/>
                <w:color w:val="auto"/>
                <w:sz w:val="22"/>
                <w:szCs w:val="22"/>
              </w:rPr>
              <w:t xml:space="preserve">[ </w:t>
            </w:r>
            <w:proofErr w:type="gramStart"/>
            <w:r w:rsidRPr="00914DCF">
              <w:rPr>
                <w:rFonts w:ascii="Arial" w:hAnsi="Arial" w:cs="Arial"/>
                <w:b/>
                <w:color w:val="auto"/>
                <w:sz w:val="22"/>
                <w:szCs w:val="22"/>
              </w:rPr>
              <w:t xml:space="preserve">  ]</w:t>
            </w:r>
            <w:proofErr w:type="gramEnd"/>
            <w:r w:rsidRPr="00914DCF">
              <w:rPr>
                <w:rFonts w:ascii="Arial" w:hAnsi="Arial" w:cs="Arial"/>
                <w:b/>
                <w:color w:val="auto"/>
                <w:sz w:val="22"/>
                <w:szCs w:val="22"/>
              </w:rPr>
              <w:t xml:space="preserve"> </w:t>
            </w:r>
            <w:r w:rsidR="00DA67AD" w:rsidRPr="00C46FBF">
              <w:rPr>
                <w:rFonts w:ascii="Arial" w:hAnsi="Arial" w:cs="Arial"/>
                <w:color w:val="auto"/>
                <w:sz w:val="22"/>
                <w:szCs w:val="22"/>
              </w:rPr>
              <w:t xml:space="preserve"> </w:t>
            </w:r>
            <w:r w:rsidR="00DA67AD">
              <w:rPr>
                <w:rFonts w:ascii="Arial" w:hAnsi="Arial" w:cs="Arial"/>
                <w:color w:val="auto"/>
                <w:sz w:val="22"/>
                <w:szCs w:val="22"/>
              </w:rPr>
              <w:t>Phone Call</w:t>
            </w:r>
          </w:p>
        </w:tc>
        <w:tc>
          <w:tcPr>
            <w:tcW w:w="2371" w:type="pct"/>
            <w:shd w:val="clear" w:color="auto" w:fill="F2F2F2" w:themeFill="background1" w:themeFillShade="F2"/>
            <w:vAlign w:val="center"/>
          </w:tcPr>
          <w:p w14:paraId="4F4B75E7" w14:textId="77777777" w:rsidR="00DA67AD" w:rsidRPr="00F73AF4" w:rsidRDefault="00DA67AD" w:rsidP="00F72E94">
            <w:pPr>
              <w:tabs>
                <w:tab w:val="num" w:pos="432"/>
              </w:tabs>
              <w:ind w:left="72"/>
              <w:rPr>
                <w:rFonts w:ascii="Arial" w:hAnsi="Arial" w:cs="Arial"/>
                <w:b/>
                <w:color w:val="auto"/>
                <w:sz w:val="22"/>
                <w:szCs w:val="22"/>
              </w:rPr>
            </w:pPr>
            <w:r w:rsidRPr="00C238EA">
              <w:rPr>
                <w:rFonts w:ascii="Arial" w:hAnsi="Arial" w:cs="Arial"/>
                <w:color w:val="auto"/>
                <w:sz w:val="22"/>
                <w:szCs w:val="22"/>
              </w:rPr>
              <w:t>Sub</w:t>
            </w:r>
            <w:r>
              <w:rPr>
                <w:rFonts w:ascii="Arial" w:hAnsi="Arial" w:cs="Arial"/>
                <w:color w:val="auto"/>
                <w:sz w:val="22"/>
                <w:szCs w:val="22"/>
              </w:rPr>
              <w:t xml:space="preserve">mit phone script </w:t>
            </w:r>
          </w:p>
        </w:tc>
      </w:tr>
      <w:tr w:rsidR="00DA67AD" w:rsidRPr="00B52115" w14:paraId="745A760B" w14:textId="77777777" w:rsidTr="00F72E94">
        <w:trPr>
          <w:trHeight w:val="432"/>
        </w:trPr>
        <w:tc>
          <w:tcPr>
            <w:tcW w:w="2629" w:type="pct"/>
            <w:shd w:val="clear" w:color="auto" w:fill="auto"/>
            <w:vAlign w:val="center"/>
          </w:tcPr>
          <w:p w14:paraId="4D2A3430" w14:textId="1B60D058" w:rsidR="00DA67AD" w:rsidRPr="00F73AF4" w:rsidRDefault="00C76864" w:rsidP="00C76864">
            <w:pPr>
              <w:tabs>
                <w:tab w:val="num" w:pos="432"/>
              </w:tabs>
              <w:ind w:left="72"/>
              <w:rPr>
                <w:rFonts w:ascii="Arial" w:hAnsi="Arial" w:cs="Arial"/>
                <w:b/>
                <w:color w:val="auto"/>
                <w:sz w:val="22"/>
                <w:szCs w:val="22"/>
              </w:rPr>
            </w:pPr>
            <w:r w:rsidRPr="00914DCF">
              <w:rPr>
                <w:rFonts w:ascii="Arial" w:hAnsi="Arial" w:cs="Arial"/>
                <w:b/>
                <w:color w:val="auto"/>
                <w:sz w:val="22"/>
                <w:szCs w:val="22"/>
              </w:rPr>
              <w:t xml:space="preserve">[ </w:t>
            </w:r>
            <w:proofErr w:type="gramStart"/>
            <w:r w:rsidRPr="00914DCF">
              <w:rPr>
                <w:rFonts w:ascii="Arial" w:hAnsi="Arial" w:cs="Arial"/>
                <w:b/>
                <w:color w:val="auto"/>
                <w:sz w:val="22"/>
                <w:szCs w:val="22"/>
              </w:rPr>
              <w:t xml:space="preserve">  ]</w:t>
            </w:r>
            <w:proofErr w:type="gramEnd"/>
            <w:r w:rsidRPr="00914DCF">
              <w:rPr>
                <w:rFonts w:ascii="Arial" w:hAnsi="Arial" w:cs="Arial"/>
                <w:b/>
                <w:color w:val="auto"/>
                <w:sz w:val="22"/>
                <w:szCs w:val="22"/>
              </w:rPr>
              <w:t xml:space="preserve"> </w:t>
            </w:r>
            <w:r w:rsidR="00DA67AD" w:rsidRPr="00C46FBF">
              <w:rPr>
                <w:rFonts w:ascii="Arial" w:hAnsi="Arial" w:cs="Arial"/>
                <w:color w:val="auto"/>
                <w:sz w:val="22"/>
                <w:szCs w:val="22"/>
              </w:rPr>
              <w:t xml:space="preserve"> </w:t>
            </w:r>
            <w:r w:rsidR="00DA67AD">
              <w:rPr>
                <w:rFonts w:ascii="Arial" w:hAnsi="Arial" w:cs="Arial"/>
                <w:color w:val="auto"/>
                <w:sz w:val="22"/>
                <w:szCs w:val="22"/>
              </w:rPr>
              <w:t>Group or Class Presentation</w:t>
            </w:r>
          </w:p>
        </w:tc>
        <w:tc>
          <w:tcPr>
            <w:tcW w:w="2371" w:type="pct"/>
            <w:shd w:val="clear" w:color="auto" w:fill="auto"/>
            <w:vAlign w:val="center"/>
          </w:tcPr>
          <w:p w14:paraId="6720E768" w14:textId="77777777" w:rsidR="00DA67AD" w:rsidRPr="00F73AF4" w:rsidRDefault="00DA67AD" w:rsidP="00F72E94">
            <w:pPr>
              <w:tabs>
                <w:tab w:val="num" w:pos="432"/>
              </w:tabs>
              <w:ind w:left="72"/>
              <w:rPr>
                <w:rFonts w:ascii="Arial" w:hAnsi="Arial" w:cs="Arial"/>
                <w:b/>
                <w:color w:val="auto"/>
                <w:sz w:val="22"/>
                <w:szCs w:val="22"/>
              </w:rPr>
            </w:pPr>
            <w:r w:rsidRPr="00C238EA">
              <w:rPr>
                <w:rFonts w:ascii="Arial" w:hAnsi="Arial" w:cs="Arial"/>
                <w:color w:val="auto"/>
                <w:sz w:val="22"/>
                <w:szCs w:val="22"/>
              </w:rPr>
              <w:t>Submit outline of presentation and any materials to be provided</w:t>
            </w:r>
            <w:r>
              <w:rPr>
                <w:rFonts w:ascii="Arial" w:hAnsi="Arial" w:cs="Arial"/>
                <w:color w:val="auto"/>
                <w:sz w:val="22"/>
                <w:szCs w:val="22"/>
              </w:rPr>
              <w:t xml:space="preserve"> to participants </w:t>
            </w:r>
          </w:p>
        </w:tc>
      </w:tr>
      <w:tr w:rsidR="00DA67AD" w:rsidRPr="00B52115" w14:paraId="0EE4E2EC" w14:textId="77777777" w:rsidTr="00F72E94">
        <w:trPr>
          <w:trHeight w:val="432"/>
        </w:trPr>
        <w:tc>
          <w:tcPr>
            <w:tcW w:w="2629" w:type="pct"/>
            <w:shd w:val="clear" w:color="auto" w:fill="F2F2F2" w:themeFill="background1" w:themeFillShade="F2"/>
            <w:vAlign w:val="center"/>
          </w:tcPr>
          <w:p w14:paraId="4D6F681A" w14:textId="084C96CA" w:rsidR="00DA67AD" w:rsidRPr="00F73AF4" w:rsidRDefault="00C76864" w:rsidP="00F72E94">
            <w:pPr>
              <w:tabs>
                <w:tab w:val="num" w:pos="432"/>
              </w:tabs>
              <w:ind w:left="72"/>
              <w:rPr>
                <w:rFonts w:ascii="Arial" w:hAnsi="Arial" w:cs="Arial"/>
                <w:b/>
                <w:color w:val="auto"/>
                <w:sz w:val="22"/>
                <w:szCs w:val="22"/>
              </w:rPr>
            </w:pPr>
            <w:r w:rsidRPr="00914DCF">
              <w:rPr>
                <w:rFonts w:ascii="Arial" w:hAnsi="Arial" w:cs="Arial"/>
                <w:b/>
                <w:color w:val="auto"/>
                <w:sz w:val="22"/>
                <w:szCs w:val="22"/>
              </w:rPr>
              <w:t xml:space="preserve">[ </w:t>
            </w:r>
            <w:proofErr w:type="gramStart"/>
            <w:r w:rsidRPr="00914DCF">
              <w:rPr>
                <w:rFonts w:ascii="Arial" w:hAnsi="Arial" w:cs="Arial"/>
                <w:b/>
                <w:color w:val="auto"/>
                <w:sz w:val="22"/>
                <w:szCs w:val="22"/>
              </w:rPr>
              <w:t xml:space="preserve">  ]</w:t>
            </w:r>
            <w:proofErr w:type="gramEnd"/>
            <w:r w:rsidRPr="00914DCF">
              <w:rPr>
                <w:rFonts w:ascii="Arial" w:hAnsi="Arial" w:cs="Arial"/>
                <w:b/>
                <w:color w:val="auto"/>
                <w:sz w:val="22"/>
                <w:szCs w:val="22"/>
              </w:rPr>
              <w:t xml:space="preserve"> </w:t>
            </w:r>
            <w:r>
              <w:rPr>
                <w:rFonts w:ascii="Arial" w:hAnsi="Arial" w:cs="Arial"/>
                <w:b/>
                <w:color w:val="auto"/>
                <w:sz w:val="22"/>
                <w:szCs w:val="22"/>
              </w:rPr>
              <w:t xml:space="preserve"> </w:t>
            </w:r>
            <w:r w:rsidR="00DA67AD">
              <w:rPr>
                <w:rFonts w:ascii="Arial" w:hAnsi="Arial" w:cs="Arial"/>
                <w:color w:val="auto"/>
                <w:sz w:val="22"/>
                <w:szCs w:val="22"/>
              </w:rPr>
              <w:t>Social Sciences Human Subject Lab (SSHSL)</w:t>
            </w:r>
          </w:p>
        </w:tc>
        <w:tc>
          <w:tcPr>
            <w:tcW w:w="2371" w:type="pct"/>
            <w:shd w:val="clear" w:color="auto" w:fill="F2F2F2" w:themeFill="background1" w:themeFillShade="F2"/>
            <w:vAlign w:val="center"/>
          </w:tcPr>
          <w:p w14:paraId="45F97AB2" w14:textId="77777777" w:rsidR="00DA67AD" w:rsidRPr="00F73AF4" w:rsidRDefault="00DA67AD" w:rsidP="00F72E94">
            <w:pPr>
              <w:tabs>
                <w:tab w:val="num" w:pos="432"/>
              </w:tabs>
              <w:ind w:left="72"/>
              <w:rPr>
                <w:rFonts w:ascii="Arial" w:hAnsi="Arial" w:cs="Arial"/>
                <w:b/>
                <w:color w:val="auto"/>
                <w:sz w:val="22"/>
                <w:szCs w:val="22"/>
              </w:rPr>
            </w:pPr>
            <w:r>
              <w:rPr>
                <w:rFonts w:ascii="Arial" w:hAnsi="Arial" w:cs="Arial"/>
                <w:color w:val="auto"/>
                <w:sz w:val="22"/>
                <w:szCs w:val="22"/>
              </w:rPr>
              <w:t>None</w:t>
            </w:r>
          </w:p>
        </w:tc>
      </w:tr>
      <w:tr w:rsidR="00DA67AD" w:rsidRPr="00B52115" w14:paraId="328CCA4E" w14:textId="77777777" w:rsidTr="00F72E94">
        <w:trPr>
          <w:trHeight w:val="432"/>
        </w:trPr>
        <w:tc>
          <w:tcPr>
            <w:tcW w:w="2629" w:type="pct"/>
            <w:shd w:val="clear" w:color="auto" w:fill="auto"/>
            <w:vAlign w:val="center"/>
          </w:tcPr>
          <w:p w14:paraId="7DE22C8E" w14:textId="3C14B071" w:rsidR="00DA67AD" w:rsidRPr="00F73AF4" w:rsidRDefault="00C76864" w:rsidP="00F72E94">
            <w:pPr>
              <w:tabs>
                <w:tab w:val="num" w:pos="432"/>
              </w:tabs>
              <w:ind w:left="72"/>
              <w:rPr>
                <w:rFonts w:ascii="Arial" w:hAnsi="Arial" w:cs="Arial"/>
                <w:b/>
                <w:color w:val="auto"/>
                <w:sz w:val="22"/>
                <w:szCs w:val="22"/>
              </w:rPr>
            </w:pPr>
            <w:r w:rsidRPr="00914DCF">
              <w:rPr>
                <w:rFonts w:ascii="Arial" w:hAnsi="Arial" w:cs="Arial"/>
                <w:b/>
                <w:color w:val="auto"/>
                <w:sz w:val="22"/>
                <w:szCs w:val="22"/>
              </w:rPr>
              <w:t xml:space="preserve">[ </w:t>
            </w:r>
            <w:del w:id="14" w:author="Jacob Kodner" w:date="2020-07-13T16:12:00Z">
              <w:r w:rsidR="00BD2F32" w:rsidDel="006B5F2D">
                <w:rPr>
                  <w:rFonts w:ascii="Arial" w:hAnsi="Arial" w:cs="Arial"/>
                  <w:b/>
                  <w:color w:val="auto"/>
                  <w:sz w:val="22"/>
                  <w:szCs w:val="22"/>
                </w:rPr>
                <w:delText>X</w:delText>
              </w:r>
            </w:del>
            <w:r w:rsidRPr="00914DCF">
              <w:rPr>
                <w:rFonts w:ascii="Arial" w:hAnsi="Arial" w:cs="Arial"/>
                <w:b/>
                <w:color w:val="auto"/>
                <w:sz w:val="22"/>
                <w:szCs w:val="22"/>
              </w:rPr>
              <w:t xml:space="preserve">  ] </w:t>
            </w:r>
            <w:r>
              <w:rPr>
                <w:rFonts w:ascii="Arial" w:hAnsi="Arial" w:cs="Arial"/>
                <w:b/>
                <w:color w:val="auto"/>
                <w:sz w:val="22"/>
                <w:szCs w:val="22"/>
              </w:rPr>
              <w:t xml:space="preserve"> </w:t>
            </w:r>
            <w:r w:rsidR="00DA67AD">
              <w:rPr>
                <w:rFonts w:ascii="Arial" w:hAnsi="Arial" w:cs="Arial"/>
                <w:color w:val="auto"/>
                <w:sz w:val="22"/>
                <w:szCs w:val="22"/>
              </w:rPr>
              <w:t>Other (specify)</w:t>
            </w:r>
            <w:del w:id="15" w:author="Jacob Kodner" w:date="2020-07-13T16:12:00Z">
              <w:r w:rsidR="00DA67AD" w:rsidDel="006B5F2D">
                <w:rPr>
                  <w:rFonts w:ascii="Arial" w:hAnsi="Arial" w:cs="Arial"/>
                  <w:color w:val="auto"/>
                  <w:sz w:val="22"/>
                  <w:szCs w:val="22"/>
                </w:rPr>
                <w:delText xml:space="preserve">: </w:delText>
              </w:r>
              <w:r w:rsidR="00BD2F32" w:rsidRPr="00AB4ACE" w:rsidDel="006B5F2D">
                <w:rPr>
                  <w:rFonts w:ascii="Arial" w:hAnsi="Arial" w:cs="Arial"/>
                  <w:color w:val="auto"/>
                  <w:sz w:val="22"/>
                  <w:szCs w:val="22"/>
                </w:rPr>
                <w:delText>Correspondents at National Tsinghua University in Hsinchu, Taiwan</w:delText>
              </w:r>
            </w:del>
          </w:p>
        </w:tc>
        <w:tc>
          <w:tcPr>
            <w:tcW w:w="2371" w:type="pct"/>
            <w:shd w:val="clear" w:color="auto" w:fill="auto"/>
            <w:vAlign w:val="center"/>
          </w:tcPr>
          <w:p w14:paraId="68D445F6" w14:textId="77777777" w:rsidR="00DA67AD" w:rsidRPr="00F73AF4" w:rsidRDefault="00DA67AD" w:rsidP="00F72E94">
            <w:pPr>
              <w:tabs>
                <w:tab w:val="num" w:pos="432"/>
              </w:tabs>
              <w:ind w:left="72"/>
              <w:rPr>
                <w:rFonts w:ascii="Arial" w:hAnsi="Arial" w:cs="Arial"/>
                <w:b/>
                <w:color w:val="auto"/>
                <w:sz w:val="22"/>
                <w:szCs w:val="22"/>
              </w:rPr>
            </w:pPr>
            <w:r w:rsidRPr="00C238EA">
              <w:rPr>
                <w:rFonts w:ascii="Arial" w:hAnsi="Arial" w:cs="Arial"/>
                <w:color w:val="auto"/>
                <w:sz w:val="22"/>
                <w:szCs w:val="22"/>
              </w:rPr>
              <w:t xml:space="preserve">Submit the </w:t>
            </w:r>
            <w:r>
              <w:rPr>
                <w:rFonts w:ascii="Arial" w:hAnsi="Arial" w:cs="Arial"/>
                <w:color w:val="auto"/>
                <w:sz w:val="22"/>
                <w:szCs w:val="22"/>
              </w:rPr>
              <w:t>recruitment materials</w:t>
            </w:r>
          </w:p>
        </w:tc>
      </w:tr>
      <w:tr w:rsidR="00DA67AD" w:rsidRPr="00B52115" w14:paraId="5C88A34C" w14:textId="77777777" w:rsidTr="00F72E94">
        <w:trPr>
          <w:trHeight w:val="1152"/>
        </w:trPr>
        <w:tc>
          <w:tcPr>
            <w:tcW w:w="5000" w:type="pct"/>
            <w:gridSpan w:val="2"/>
            <w:shd w:val="clear" w:color="auto" w:fill="DBE5F1" w:themeFill="accent1" w:themeFillTint="33"/>
            <w:vAlign w:val="center"/>
          </w:tcPr>
          <w:p w14:paraId="5E39E74E" w14:textId="77777777" w:rsidR="00DA67AD" w:rsidRPr="00E808BE" w:rsidRDefault="00DA67AD" w:rsidP="009C58FE">
            <w:pPr>
              <w:numPr>
                <w:ilvl w:val="0"/>
                <w:numId w:val="20"/>
              </w:numPr>
              <w:tabs>
                <w:tab w:val="clear" w:pos="1080"/>
                <w:tab w:val="num" w:pos="337"/>
                <w:tab w:val="num" w:pos="1008"/>
              </w:tabs>
              <w:ind w:left="337" w:hanging="360"/>
              <w:rPr>
                <w:rFonts w:ascii="Arial" w:hAnsi="Arial" w:cs="Arial"/>
                <w:color w:val="auto"/>
                <w:sz w:val="22"/>
                <w:szCs w:val="22"/>
              </w:rPr>
            </w:pPr>
            <w:r w:rsidRPr="00E808BE">
              <w:rPr>
                <w:rFonts w:ascii="Arial" w:hAnsi="Arial" w:cs="Arial"/>
                <w:color w:val="auto"/>
                <w:sz w:val="22"/>
                <w:szCs w:val="22"/>
              </w:rPr>
              <w:lastRenderedPageBreak/>
              <w:t xml:space="preserve">Describe when, where, by whom and </w:t>
            </w:r>
            <w:r w:rsidRPr="00E808BE">
              <w:rPr>
                <w:rFonts w:ascii="Arial" w:hAnsi="Arial"/>
                <w:color w:val="auto"/>
                <w:sz w:val="22"/>
              </w:rPr>
              <w:t>how</w:t>
            </w:r>
            <w:r w:rsidRPr="00E808BE">
              <w:rPr>
                <w:rFonts w:ascii="Arial" w:hAnsi="Arial" w:cs="Arial"/>
                <w:color w:val="auto"/>
                <w:sz w:val="22"/>
                <w:szCs w:val="22"/>
              </w:rPr>
              <w:t xml:space="preserve"> potential participants will be approached. </w:t>
            </w:r>
          </w:p>
          <w:p w14:paraId="6E6B746C" w14:textId="77777777" w:rsidR="00DA67AD" w:rsidRPr="00E808BE" w:rsidRDefault="00DA67AD" w:rsidP="009C58FE">
            <w:pPr>
              <w:numPr>
                <w:ilvl w:val="0"/>
                <w:numId w:val="20"/>
              </w:numPr>
              <w:tabs>
                <w:tab w:val="clear" w:pos="1080"/>
                <w:tab w:val="num" w:pos="337"/>
                <w:tab w:val="num" w:pos="1008"/>
              </w:tabs>
              <w:ind w:left="337" w:hanging="360"/>
              <w:rPr>
                <w:rFonts w:ascii="Arial" w:hAnsi="Arial" w:cs="Arial"/>
                <w:color w:val="auto"/>
                <w:sz w:val="22"/>
                <w:szCs w:val="22"/>
              </w:rPr>
            </w:pPr>
            <w:r w:rsidRPr="00E808BE">
              <w:rPr>
                <w:rFonts w:ascii="Arial" w:hAnsi="Arial" w:cs="Arial"/>
                <w:color w:val="auto"/>
                <w:sz w:val="22"/>
                <w:szCs w:val="22"/>
              </w:rPr>
              <w:t xml:space="preserve">If posting on your Facebook page or other social media sites, please explain.  </w:t>
            </w:r>
          </w:p>
          <w:p w14:paraId="2B5E5250" w14:textId="77777777" w:rsidR="00DA67AD" w:rsidRPr="00E808BE" w:rsidRDefault="00DA67AD" w:rsidP="009C58FE">
            <w:pPr>
              <w:numPr>
                <w:ilvl w:val="0"/>
                <w:numId w:val="20"/>
              </w:numPr>
              <w:tabs>
                <w:tab w:val="clear" w:pos="1080"/>
                <w:tab w:val="num" w:pos="337"/>
                <w:tab w:val="num" w:pos="1008"/>
              </w:tabs>
              <w:ind w:left="337" w:hanging="360"/>
              <w:rPr>
                <w:rFonts w:ascii="Arial" w:hAnsi="Arial" w:cs="Arial"/>
                <w:color w:val="auto"/>
                <w:sz w:val="22"/>
                <w:szCs w:val="22"/>
              </w:rPr>
            </w:pPr>
            <w:r w:rsidRPr="00E808BE">
              <w:rPr>
                <w:rFonts w:ascii="Arial" w:hAnsi="Arial" w:cs="Arial"/>
                <w:color w:val="auto"/>
                <w:sz w:val="22"/>
                <w:szCs w:val="22"/>
              </w:rPr>
              <w:t>If you will recruit by e-mail, phone, etc., explain how the researcher will obtain the participants’ contact information.</w:t>
            </w:r>
          </w:p>
        </w:tc>
      </w:tr>
      <w:tr w:rsidR="00DA67AD" w:rsidRPr="00B52115" w14:paraId="340BA9BF" w14:textId="77777777" w:rsidTr="00F72E94">
        <w:tblPrEx>
          <w:tblCellMar>
            <w:left w:w="115" w:type="dxa"/>
            <w:right w:w="115" w:type="dxa"/>
          </w:tblCellMar>
        </w:tblPrEx>
        <w:trPr>
          <w:trHeight w:val="576"/>
        </w:trPr>
        <w:tc>
          <w:tcPr>
            <w:tcW w:w="5000" w:type="pct"/>
            <w:gridSpan w:val="2"/>
            <w:vAlign w:val="center"/>
          </w:tcPr>
          <w:p w14:paraId="2B403918" w14:textId="353F3D7A" w:rsidR="006F741A" w:rsidRDefault="006F741A" w:rsidP="00F72E94">
            <w:pPr>
              <w:ind w:right="216"/>
              <w:rPr>
                <w:ins w:id="16" w:author="Jacob Kodner" w:date="2020-07-15T09:24:00Z"/>
                <w:rFonts w:ascii="Arial" w:hAnsi="Arial" w:cs="Arial"/>
                <w:color w:val="auto"/>
                <w:sz w:val="22"/>
                <w:szCs w:val="22"/>
              </w:rPr>
            </w:pPr>
            <w:ins w:id="17" w:author="Jacob Kodner" w:date="2020-07-15T09:24:00Z">
              <w:r w:rsidRPr="006F741A">
                <w:rPr>
                  <w:rFonts w:ascii="Arial" w:hAnsi="Arial" w:cs="Arial" w:hint="eastAsia"/>
                  <w:color w:val="auto"/>
                  <w:sz w:val="22"/>
                  <w:szCs w:val="22"/>
                </w:rPr>
                <w:t xml:space="preserve">Two contacts in Taiwan </w:t>
              </w:r>
              <w:r>
                <w:rPr>
                  <w:rFonts w:ascii="Arial" w:hAnsi="Arial" w:cs="Arial"/>
                  <w:color w:val="auto"/>
                  <w:sz w:val="22"/>
                  <w:szCs w:val="22"/>
                </w:rPr>
                <w:t>who know</w:t>
              </w:r>
              <w:r w:rsidRPr="006F741A">
                <w:rPr>
                  <w:rFonts w:ascii="Arial" w:hAnsi="Arial" w:cs="Arial" w:hint="eastAsia"/>
                  <w:color w:val="auto"/>
                  <w:sz w:val="22"/>
                  <w:szCs w:val="22"/>
                </w:rPr>
                <w:t xml:space="preserve"> the Lead Researcher will be sending out recruitment materials via email to alert participants of the opportunity to participate in the study. More specifically, one contact is a graduate student of National Tsinghua University, while the other is an administrative assistant of the National Tsinghua University Indigenous Students Resource Center. Both contacts are in touch with secondary school students of the Atayal indigenous group. The correspondents are not part of the research team, and they will be only sending out recruitment materials to a group of individuals via email. The contacts will not be interacting with potential participants to determine eligibility, answering research questions, consenting participants, or administering procedures. The following language will be used by the correspondents for recruitment.</w:t>
              </w:r>
            </w:ins>
          </w:p>
          <w:p w14:paraId="4522464C" w14:textId="77777777" w:rsidR="006F741A" w:rsidRDefault="006F741A" w:rsidP="00F72E94">
            <w:pPr>
              <w:ind w:right="216"/>
              <w:rPr>
                <w:ins w:id="18" w:author="Jacob Kodner" w:date="2020-07-15T09:24:00Z"/>
                <w:rFonts w:ascii="Arial" w:hAnsi="Arial" w:cs="Arial"/>
                <w:color w:val="auto"/>
                <w:sz w:val="22"/>
                <w:szCs w:val="22"/>
              </w:rPr>
            </w:pPr>
          </w:p>
          <w:p w14:paraId="4D0E9EB4" w14:textId="59DB1786" w:rsidR="00BD2F32" w:rsidRPr="00AB4ACE" w:rsidRDefault="002662F0" w:rsidP="00F72E94">
            <w:pPr>
              <w:ind w:right="216"/>
              <w:rPr>
                <w:rFonts w:ascii="Arial" w:hAnsi="Arial" w:cs="Arial"/>
                <w:color w:val="auto"/>
                <w:sz w:val="22"/>
                <w:szCs w:val="22"/>
              </w:rPr>
            </w:pPr>
            <w:commentRangeStart w:id="19"/>
            <w:commentRangeStart w:id="20"/>
            <w:del w:id="21" w:author="Jacob Kodner" w:date="2020-07-15T09:24:00Z">
              <w:r w:rsidRPr="00AB4ACE" w:rsidDel="006F741A">
                <w:rPr>
                  <w:rFonts w:ascii="Arial" w:hAnsi="Arial" w:cs="Arial"/>
                  <w:color w:val="auto"/>
                  <w:sz w:val="22"/>
                  <w:szCs w:val="22"/>
                </w:rPr>
                <w:delText>Two correspondents in Taiwan associated with the Lead Researcher will be</w:delText>
              </w:r>
            </w:del>
            <w:del w:id="22" w:author="Jacob Kodner" w:date="2020-07-10T10:51:00Z">
              <w:r w:rsidRPr="00AB4ACE" w:rsidDel="00A979E3">
                <w:rPr>
                  <w:rFonts w:ascii="Arial" w:hAnsi="Arial" w:cs="Arial"/>
                  <w:color w:val="auto"/>
                  <w:sz w:val="22"/>
                  <w:szCs w:val="22"/>
                </w:rPr>
                <w:delText xml:space="preserve"> </w:delText>
              </w:r>
            </w:del>
            <w:del w:id="23" w:author="Jacob Kodner" w:date="2020-07-15T09:24:00Z">
              <w:r w:rsidRPr="00AB4ACE" w:rsidDel="006F741A">
                <w:rPr>
                  <w:rFonts w:ascii="Arial" w:hAnsi="Arial" w:cs="Arial"/>
                  <w:color w:val="auto"/>
                  <w:sz w:val="22"/>
                  <w:szCs w:val="22"/>
                </w:rPr>
                <w:delText xml:space="preserve">. More specifically, one correspondent is a graduate student of National Tsinghua University, while the other is an administrative assistant of the National Tsinghua University Indigenous Students Resource Center. </w:delText>
              </w:r>
              <w:r w:rsidR="002B0881" w:rsidDel="006F741A">
                <w:rPr>
                  <w:rFonts w:ascii="Arial" w:hAnsi="Arial" w:cs="Arial"/>
                  <w:color w:val="auto"/>
                  <w:sz w:val="22"/>
                  <w:szCs w:val="22"/>
                </w:rPr>
                <w:delText xml:space="preserve">Both correspondents are in contact with </w:delText>
              </w:r>
              <w:r w:rsidR="008D5438" w:rsidDel="006F741A">
                <w:rPr>
                  <w:rFonts w:ascii="Arial" w:hAnsi="Arial" w:cs="Arial"/>
                  <w:color w:val="auto"/>
                  <w:sz w:val="22"/>
                  <w:szCs w:val="22"/>
                </w:rPr>
                <w:delText>secondary</w:delText>
              </w:r>
              <w:r w:rsidR="002B0881" w:rsidDel="006F741A">
                <w:rPr>
                  <w:rFonts w:ascii="Arial" w:hAnsi="Arial" w:cs="Arial"/>
                  <w:color w:val="auto"/>
                  <w:sz w:val="22"/>
                  <w:szCs w:val="22"/>
                </w:rPr>
                <w:delText xml:space="preserve"> </w:delText>
              </w:r>
              <w:r w:rsidR="008D5438" w:rsidDel="006F741A">
                <w:rPr>
                  <w:rFonts w:ascii="Arial" w:hAnsi="Arial" w:cs="Arial"/>
                  <w:color w:val="auto"/>
                  <w:sz w:val="22"/>
                  <w:szCs w:val="22"/>
                </w:rPr>
                <w:delText xml:space="preserve">school </w:delText>
              </w:r>
              <w:r w:rsidR="002B0881" w:rsidDel="006F741A">
                <w:rPr>
                  <w:rFonts w:ascii="Arial" w:hAnsi="Arial" w:cs="Arial"/>
                  <w:color w:val="auto"/>
                  <w:sz w:val="22"/>
                  <w:szCs w:val="22"/>
                </w:rPr>
                <w:delText>students</w:delText>
              </w:r>
              <w:r w:rsidR="008D5438" w:rsidDel="006F741A">
                <w:rPr>
                  <w:rFonts w:ascii="Arial" w:hAnsi="Arial" w:cs="Arial"/>
                  <w:color w:val="auto"/>
                  <w:sz w:val="22"/>
                  <w:szCs w:val="22"/>
                </w:rPr>
                <w:delText xml:space="preserve"> of the Atayal indigenous group.</w:delText>
              </w:r>
            </w:del>
            <w:del w:id="24" w:author="Jacob Kodner" w:date="2020-07-10T10:47:00Z">
              <w:r w:rsidR="008D5438" w:rsidDel="00A979E3">
                <w:rPr>
                  <w:rFonts w:ascii="Arial" w:hAnsi="Arial" w:cs="Arial"/>
                  <w:color w:val="auto"/>
                  <w:sz w:val="22"/>
                  <w:szCs w:val="22"/>
                </w:rPr>
                <w:delText xml:space="preserve"> </w:delText>
              </w:r>
            </w:del>
            <w:del w:id="25" w:author="Jacob Kodner" w:date="2020-07-15T09:24:00Z">
              <w:r w:rsidRPr="00AB4ACE" w:rsidDel="006F741A">
                <w:rPr>
                  <w:rFonts w:ascii="Arial" w:hAnsi="Arial" w:cs="Arial"/>
                  <w:color w:val="auto"/>
                  <w:sz w:val="22"/>
                  <w:szCs w:val="22"/>
                </w:rPr>
                <w:delText xml:space="preserve">The following language will be used by the correspondents </w:delText>
              </w:r>
            </w:del>
            <w:r w:rsidRPr="00AB4ACE">
              <w:rPr>
                <w:rFonts w:ascii="Arial" w:hAnsi="Arial" w:cs="Arial"/>
                <w:color w:val="auto"/>
                <w:sz w:val="22"/>
                <w:szCs w:val="22"/>
              </w:rPr>
              <w:t>:</w:t>
            </w:r>
            <w:commentRangeEnd w:id="19"/>
            <w:r w:rsidR="009A760E">
              <w:rPr>
                <w:rStyle w:val="CommentReference"/>
              </w:rPr>
              <w:commentReference w:id="19"/>
            </w:r>
            <w:commentRangeEnd w:id="20"/>
            <w:r w:rsidR="009A760E">
              <w:rPr>
                <w:rStyle w:val="CommentReference"/>
              </w:rPr>
              <w:commentReference w:id="20"/>
            </w:r>
          </w:p>
          <w:p w14:paraId="3DE96487" w14:textId="3DC25840" w:rsidR="008D3E8F" w:rsidRPr="00AB4ACE" w:rsidRDefault="008D3E8F" w:rsidP="00F72E94">
            <w:pPr>
              <w:ind w:right="216"/>
              <w:rPr>
                <w:rFonts w:ascii="Arial" w:hAnsi="Arial" w:cs="Arial"/>
                <w:color w:val="auto"/>
                <w:sz w:val="22"/>
                <w:szCs w:val="22"/>
              </w:rPr>
            </w:pPr>
          </w:p>
          <w:p w14:paraId="63C0547B" w14:textId="6F498029" w:rsidR="008D3E8F" w:rsidRDefault="004B4536" w:rsidP="00F72E94">
            <w:pPr>
              <w:ind w:right="216"/>
              <w:rPr>
                <w:ins w:id="26" w:author="Jacob Kodner" w:date="2020-07-13T10:05:00Z"/>
                <w:rFonts w:ascii="Arial" w:hAnsi="Arial" w:cs="Arial"/>
                <w:color w:val="auto"/>
                <w:sz w:val="22"/>
                <w:szCs w:val="22"/>
              </w:rPr>
            </w:pPr>
            <w:ins w:id="27" w:author="Jacob Kodner" w:date="2020-07-13T10:05:00Z">
              <w:r>
                <w:rPr>
                  <w:rFonts w:ascii="Arial" w:hAnsi="Arial" w:cs="Arial"/>
                  <w:color w:val="auto"/>
                  <w:sz w:val="22"/>
                  <w:szCs w:val="22"/>
                </w:rPr>
                <w:t xml:space="preserve">Subject: </w:t>
              </w:r>
            </w:ins>
            <w:ins w:id="28" w:author="Jacob Kodner" w:date="2020-07-15T09:23:00Z">
              <w:r w:rsidR="006F741A">
                <w:rPr>
                  <w:rFonts w:ascii="Arial" w:hAnsi="Arial" w:cs="Arial"/>
                  <w:color w:val="3C4043"/>
                  <w:spacing w:val="3"/>
                  <w:sz w:val="21"/>
                  <w:szCs w:val="21"/>
                  <w:shd w:val="clear" w:color="auto" w:fill="FFFFFF"/>
                </w:rPr>
                <w:t xml:space="preserve">Opportunity to participate in research study about the </w:t>
              </w:r>
              <w:proofErr w:type="spellStart"/>
              <w:r w:rsidR="006F741A">
                <w:rPr>
                  <w:rFonts w:ascii="Arial" w:hAnsi="Arial" w:cs="Arial"/>
                  <w:color w:val="3C4043"/>
                  <w:spacing w:val="3"/>
                  <w:sz w:val="21"/>
                  <w:szCs w:val="21"/>
                  <w:shd w:val="clear" w:color="auto" w:fill="FFFFFF"/>
                </w:rPr>
                <w:t>Sqiliq</w:t>
              </w:r>
              <w:proofErr w:type="spellEnd"/>
              <w:r w:rsidR="006F741A">
                <w:rPr>
                  <w:rFonts w:ascii="Arial" w:hAnsi="Arial" w:cs="Arial"/>
                  <w:color w:val="3C4043"/>
                  <w:spacing w:val="3"/>
                  <w:sz w:val="21"/>
                  <w:szCs w:val="21"/>
                  <w:shd w:val="clear" w:color="auto" w:fill="FFFFFF"/>
                </w:rPr>
                <w:t xml:space="preserve"> Atayal language</w:t>
              </w:r>
            </w:ins>
          </w:p>
          <w:p w14:paraId="19B22585" w14:textId="77777777" w:rsidR="004B4536" w:rsidRPr="00AB4ACE" w:rsidRDefault="004B4536" w:rsidP="00F72E94">
            <w:pPr>
              <w:ind w:right="216"/>
              <w:rPr>
                <w:rFonts w:ascii="Arial" w:hAnsi="Arial" w:cs="Arial"/>
                <w:color w:val="auto"/>
                <w:sz w:val="22"/>
                <w:szCs w:val="22"/>
              </w:rPr>
            </w:pPr>
          </w:p>
          <w:p w14:paraId="62C52AC3" w14:textId="3ECBDBBF" w:rsidR="00962865" w:rsidRPr="00962865" w:rsidRDefault="00962865" w:rsidP="00962865">
            <w:pPr>
              <w:ind w:left="1" w:right="216" w:hanging="3"/>
              <w:rPr>
                <w:ins w:id="29" w:author="Jacob Kodner" w:date="2020-07-12T10:05:00Z"/>
                <w:rFonts w:hint="eastAsia"/>
                <w:sz w:val="22"/>
                <w:szCs w:val="22"/>
                <w:rPrChange w:id="30" w:author="Jacob Kodner" w:date="2020-07-12T10:05:00Z">
                  <w:rPr>
                    <w:ins w:id="31" w:author="Jacob Kodner" w:date="2020-07-12T10:05:00Z"/>
                    <w:rFonts w:hint="eastAsia"/>
                    <w:sz w:val="28"/>
                    <w:szCs w:val="28"/>
                  </w:rPr>
                </w:rPrChange>
              </w:rPr>
            </w:pPr>
            <w:bookmarkStart w:id="32" w:name="_Hlk45271360"/>
            <w:ins w:id="33" w:author="Jacob Kodner" w:date="2020-07-12T10:05:00Z">
              <w:r w:rsidRPr="00962865">
                <w:rPr>
                  <w:rFonts w:hint="eastAsia"/>
                  <w:sz w:val="22"/>
                  <w:szCs w:val="22"/>
                  <w:rPrChange w:id="34" w:author="Jacob Kodner" w:date="2020-07-12T10:05:00Z">
                    <w:rPr>
                      <w:rFonts w:hint="eastAsia"/>
                      <w:sz w:val="28"/>
                      <w:szCs w:val="28"/>
                    </w:rPr>
                  </w:rPrChange>
                </w:rPr>
                <w:t>Lead Researcher Jacob Kodner and</w:t>
              </w:r>
            </w:ins>
            <w:ins w:id="35" w:author="Jacob Kodner" w:date="2020-07-15T11:37:00Z">
              <w:r w:rsidR="00EF1D30">
                <w:rPr>
                  <w:sz w:val="22"/>
                  <w:szCs w:val="22"/>
                </w:rPr>
                <w:t xml:space="preserve"> Ass</w:t>
              </w:r>
            </w:ins>
            <w:ins w:id="36" w:author="Jacob Kodner" w:date="2020-07-16T17:12:00Z">
              <w:r w:rsidR="0099319D">
                <w:rPr>
                  <w:sz w:val="22"/>
                  <w:szCs w:val="22"/>
                </w:rPr>
                <w:t>ociate</w:t>
              </w:r>
            </w:ins>
            <w:ins w:id="37" w:author="Jacob Kodner" w:date="2020-07-15T11:37:00Z">
              <w:r w:rsidR="00EF1D30">
                <w:rPr>
                  <w:sz w:val="22"/>
                  <w:szCs w:val="22"/>
                </w:rPr>
                <w:t xml:space="preserve"> Professor Gregory </w:t>
              </w:r>
              <w:proofErr w:type="spellStart"/>
              <w:r w:rsidR="00EF1D30">
                <w:rPr>
                  <w:sz w:val="22"/>
                  <w:szCs w:val="22"/>
                </w:rPr>
                <w:t>Scontras</w:t>
              </w:r>
              <w:proofErr w:type="spellEnd"/>
              <w:r w:rsidR="00EF1D30">
                <w:rPr>
                  <w:sz w:val="22"/>
                  <w:szCs w:val="22"/>
                </w:rPr>
                <w:t>, PhD.</w:t>
              </w:r>
            </w:ins>
            <w:ins w:id="38" w:author="Jacob Kodner" w:date="2020-07-12T10:05:00Z">
              <w:r w:rsidRPr="00962865">
                <w:rPr>
                  <w:rFonts w:hint="eastAsia"/>
                  <w:sz w:val="22"/>
                  <w:szCs w:val="22"/>
                  <w:rPrChange w:id="39" w:author="Jacob Kodner" w:date="2020-07-12T10:05:00Z">
                    <w:rPr>
                      <w:rFonts w:hint="eastAsia"/>
                      <w:sz w:val="28"/>
                      <w:szCs w:val="28"/>
                    </w:rPr>
                  </w:rPrChange>
                </w:rPr>
                <w:t xml:space="preserve"> from the Language Science Department at the University of California, Irvine are recruiting participants for a research study about the grammar of </w:t>
              </w:r>
              <w:proofErr w:type="spellStart"/>
              <w:r w:rsidRPr="00962865">
                <w:rPr>
                  <w:rFonts w:hint="eastAsia"/>
                  <w:sz w:val="22"/>
                  <w:szCs w:val="22"/>
                  <w:rPrChange w:id="40" w:author="Jacob Kodner" w:date="2020-07-12T10:05:00Z">
                    <w:rPr>
                      <w:rFonts w:hint="eastAsia"/>
                      <w:sz w:val="28"/>
                      <w:szCs w:val="28"/>
                    </w:rPr>
                  </w:rPrChange>
                </w:rPr>
                <w:t>Sqiliq</w:t>
              </w:r>
              <w:proofErr w:type="spellEnd"/>
              <w:r w:rsidRPr="00962865">
                <w:rPr>
                  <w:rFonts w:hint="eastAsia"/>
                  <w:sz w:val="22"/>
                  <w:szCs w:val="22"/>
                  <w:rPrChange w:id="41" w:author="Jacob Kodner" w:date="2020-07-12T10:05:00Z">
                    <w:rPr>
                      <w:rFonts w:hint="eastAsia"/>
                      <w:sz w:val="28"/>
                      <w:szCs w:val="28"/>
                    </w:rPr>
                  </w:rPrChange>
                </w:rPr>
                <w:t xml:space="preserve"> Atayal. </w:t>
              </w:r>
            </w:ins>
            <w:ins w:id="42" w:author="Jacob Kodner" w:date="2020-07-16T17:17:00Z">
              <w:r w:rsidR="0099319D" w:rsidRPr="0099319D">
                <w:rPr>
                  <w:rFonts w:hint="eastAsia"/>
                  <w:sz w:val="22"/>
                  <w:szCs w:val="22"/>
                </w:rPr>
                <w:t>This study may help us to better understand how the language expresses various aspects of meaning</w:t>
              </w:r>
            </w:ins>
            <w:ins w:id="43" w:author="Jacob Kodner" w:date="2020-07-12T10:05:00Z">
              <w:r w:rsidRPr="00962865">
                <w:rPr>
                  <w:rFonts w:hint="eastAsia"/>
                  <w:sz w:val="22"/>
                  <w:szCs w:val="22"/>
                  <w:rPrChange w:id="44" w:author="Jacob Kodner" w:date="2020-07-12T10:05:00Z">
                    <w:rPr>
                      <w:rFonts w:hint="eastAsia"/>
                      <w:sz w:val="28"/>
                      <w:szCs w:val="28"/>
                    </w:rPr>
                  </w:rPrChange>
                </w:rPr>
                <w:t xml:space="preserve">. </w:t>
              </w:r>
            </w:ins>
          </w:p>
          <w:p w14:paraId="41065760" w14:textId="77777777" w:rsidR="00962865" w:rsidRPr="00962865" w:rsidRDefault="00962865" w:rsidP="00962865">
            <w:pPr>
              <w:ind w:left="1" w:right="216" w:hanging="3"/>
              <w:rPr>
                <w:ins w:id="45" w:author="Jacob Kodner" w:date="2020-07-12T10:05:00Z"/>
                <w:rFonts w:hint="eastAsia"/>
                <w:sz w:val="22"/>
                <w:szCs w:val="22"/>
                <w:rPrChange w:id="46" w:author="Jacob Kodner" w:date="2020-07-12T10:05:00Z">
                  <w:rPr>
                    <w:ins w:id="47" w:author="Jacob Kodner" w:date="2020-07-12T10:05:00Z"/>
                    <w:rFonts w:hint="eastAsia"/>
                    <w:sz w:val="28"/>
                    <w:szCs w:val="28"/>
                  </w:rPr>
                </w:rPrChange>
              </w:rPr>
            </w:pPr>
          </w:p>
          <w:p w14:paraId="2B52E43B" w14:textId="44C1EE3F" w:rsidR="00962865" w:rsidRPr="00962865" w:rsidRDefault="00962865" w:rsidP="00962865">
            <w:pPr>
              <w:ind w:left="1" w:right="216" w:hanging="3"/>
              <w:rPr>
                <w:ins w:id="48" w:author="Jacob Kodner" w:date="2020-07-12T10:05:00Z"/>
                <w:rFonts w:hint="eastAsia"/>
                <w:sz w:val="22"/>
                <w:szCs w:val="22"/>
                <w:rPrChange w:id="49" w:author="Jacob Kodner" w:date="2020-07-12T10:05:00Z">
                  <w:rPr>
                    <w:ins w:id="50" w:author="Jacob Kodner" w:date="2020-07-12T10:05:00Z"/>
                    <w:rFonts w:hint="eastAsia"/>
                    <w:sz w:val="28"/>
                    <w:szCs w:val="28"/>
                  </w:rPr>
                </w:rPrChange>
              </w:rPr>
            </w:pPr>
            <w:ins w:id="51" w:author="Jacob Kodner" w:date="2020-07-12T10:05:00Z">
              <w:r w:rsidRPr="00962865">
                <w:rPr>
                  <w:rFonts w:hint="eastAsia"/>
                  <w:sz w:val="22"/>
                  <w:szCs w:val="22"/>
                  <w:rPrChange w:id="52" w:author="Jacob Kodner" w:date="2020-07-12T10:05:00Z">
                    <w:rPr>
                      <w:rFonts w:hint="eastAsia"/>
                      <w:sz w:val="28"/>
                      <w:szCs w:val="28"/>
                    </w:rPr>
                  </w:rPrChange>
                </w:rPr>
                <w:t xml:space="preserve">You are eligible to participate in this study if you are 13 years of age or older, able to fluently speak </w:t>
              </w:r>
              <w:proofErr w:type="spellStart"/>
              <w:r w:rsidRPr="00962865">
                <w:rPr>
                  <w:rFonts w:hint="eastAsia"/>
                  <w:sz w:val="22"/>
                  <w:szCs w:val="22"/>
                  <w:rPrChange w:id="53" w:author="Jacob Kodner" w:date="2020-07-12T10:05:00Z">
                    <w:rPr>
                      <w:rFonts w:hint="eastAsia"/>
                      <w:sz w:val="28"/>
                      <w:szCs w:val="28"/>
                    </w:rPr>
                  </w:rPrChange>
                </w:rPr>
                <w:t>Sqiliq</w:t>
              </w:r>
              <w:proofErr w:type="spellEnd"/>
              <w:r w:rsidRPr="00962865">
                <w:rPr>
                  <w:rFonts w:hint="eastAsia"/>
                  <w:sz w:val="22"/>
                  <w:szCs w:val="22"/>
                  <w:rPrChange w:id="54" w:author="Jacob Kodner" w:date="2020-07-12T10:05:00Z">
                    <w:rPr>
                      <w:rFonts w:hint="eastAsia"/>
                      <w:sz w:val="28"/>
                      <w:szCs w:val="28"/>
                    </w:rPr>
                  </w:rPrChange>
                </w:rPr>
                <w:t xml:space="preserve"> Atayal and Mandarin, and have </w:t>
              </w:r>
            </w:ins>
            <w:customXmlInsRangeStart w:id="55" w:author="Jacob Kodner" w:date="2020-07-12T10:05:00Z"/>
            <w:sdt>
              <w:sdtPr>
                <w:rPr>
                  <w:sz w:val="22"/>
                  <w:szCs w:val="22"/>
                  <w:rPrChange w:id="56" w:author="Jacob Kodner" w:date="2020-07-12T10:05:00Z">
                    <w:rPr>
                      <w:sz w:val="22"/>
                      <w:szCs w:val="22"/>
                    </w:rPr>
                  </w:rPrChange>
                </w:rPr>
                <w:tag w:val="goog_rdk_0"/>
                <w:id w:val="116110236"/>
              </w:sdtPr>
              <w:sdtEndPr>
                <w:rPr>
                  <w:rPrChange w:id="57" w:author="Jacob Kodner" w:date="2020-07-12T10:05:00Z">
                    <w:rPr/>
                  </w:rPrChange>
                </w:rPr>
              </w:sdtEndPr>
              <w:sdtContent>
                <w:customXmlInsRangeEnd w:id="55"/>
                <w:customXmlInsRangeStart w:id="58" w:author="Jacob Kodner" w:date="2020-07-12T10:05:00Z"/>
              </w:sdtContent>
            </w:sdt>
            <w:customXmlInsRangeEnd w:id="58"/>
            <w:ins w:id="59" w:author="Jacob Kodner" w:date="2020-07-12T10:05:00Z">
              <w:r w:rsidRPr="00962865">
                <w:rPr>
                  <w:rFonts w:hint="eastAsia"/>
                  <w:sz w:val="22"/>
                  <w:szCs w:val="22"/>
                  <w:rPrChange w:id="60" w:author="Jacob Kodner" w:date="2020-07-12T10:05:00Z">
                    <w:rPr>
                      <w:rFonts w:hint="eastAsia"/>
                      <w:sz w:val="28"/>
                      <w:szCs w:val="28"/>
                    </w:rPr>
                  </w:rPrChange>
                </w:rPr>
                <w:t>an account on the</w:t>
              </w:r>
            </w:ins>
            <w:ins w:id="61" w:author="Jacob Kodner" w:date="2020-07-16T14:01:00Z">
              <w:r w:rsidR="00CA5DD9">
                <w:rPr>
                  <w:sz w:val="22"/>
                  <w:szCs w:val="22"/>
                </w:rPr>
                <w:t xml:space="preserve"> mobile</w:t>
              </w:r>
            </w:ins>
            <w:ins w:id="62" w:author="Jacob Kodner" w:date="2020-07-12T10:05:00Z">
              <w:r w:rsidRPr="00962865">
                <w:rPr>
                  <w:rFonts w:hint="eastAsia"/>
                  <w:sz w:val="22"/>
                  <w:szCs w:val="22"/>
                  <w:rPrChange w:id="63" w:author="Jacob Kodner" w:date="2020-07-12T10:05:00Z">
                    <w:rPr>
                      <w:rFonts w:hint="eastAsia"/>
                      <w:sz w:val="28"/>
                      <w:szCs w:val="28"/>
                    </w:rPr>
                  </w:rPrChange>
                </w:rPr>
                <w:t xml:space="preserve"> mes</w:t>
              </w:r>
            </w:ins>
            <w:ins w:id="64" w:author="Jacob Kodner" w:date="2020-07-16T13:48:00Z">
              <w:r w:rsidR="007E4934">
                <w:rPr>
                  <w:sz w:val="22"/>
                  <w:szCs w:val="22"/>
                </w:rPr>
                <w:t xml:space="preserve">saging </w:t>
              </w:r>
            </w:ins>
            <w:ins w:id="65" w:author="Jacob Kodner" w:date="2020-07-12T10:05:00Z">
              <w:r w:rsidRPr="00962865">
                <w:rPr>
                  <w:rFonts w:hint="eastAsia"/>
                  <w:sz w:val="22"/>
                  <w:szCs w:val="22"/>
                  <w:rPrChange w:id="66" w:author="Jacob Kodner" w:date="2020-07-12T10:05:00Z">
                    <w:rPr>
                      <w:rFonts w:hint="eastAsia"/>
                      <w:sz w:val="28"/>
                      <w:szCs w:val="28"/>
                    </w:rPr>
                  </w:rPrChange>
                </w:rPr>
                <w:t>application LINE.</w:t>
              </w:r>
            </w:ins>
          </w:p>
          <w:p w14:paraId="260A638F" w14:textId="77777777" w:rsidR="00962865" w:rsidRPr="00962865" w:rsidRDefault="00962865" w:rsidP="00962865">
            <w:pPr>
              <w:ind w:left="1" w:right="216" w:hanging="3"/>
              <w:rPr>
                <w:ins w:id="67" w:author="Jacob Kodner" w:date="2020-07-12T10:05:00Z"/>
                <w:rFonts w:hint="eastAsia"/>
                <w:sz w:val="22"/>
                <w:szCs w:val="22"/>
                <w:rPrChange w:id="68" w:author="Jacob Kodner" w:date="2020-07-12T10:05:00Z">
                  <w:rPr>
                    <w:ins w:id="69" w:author="Jacob Kodner" w:date="2020-07-12T10:05:00Z"/>
                    <w:rFonts w:hint="eastAsia"/>
                    <w:sz w:val="28"/>
                    <w:szCs w:val="28"/>
                  </w:rPr>
                </w:rPrChange>
              </w:rPr>
            </w:pPr>
          </w:p>
          <w:p w14:paraId="3B3699E5" w14:textId="1CC1175E" w:rsidR="007E4934" w:rsidRDefault="00962865">
            <w:pPr>
              <w:ind w:left="1" w:right="216" w:hanging="3"/>
              <w:rPr>
                <w:ins w:id="70" w:author="Jacob Kodner" w:date="2020-07-16T13:46:00Z"/>
                <w:rFonts w:hint="eastAsia"/>
                <w:sz w:val="22"/>
                <w:szCs w:val="22"/>
              </w:rPr>
            </w:pPr>
            <w:ins w:id="71" w:author="Jacob Kodner" w:date="2020-07-12T10:05:00Z">
              <w:r w:rsidRPr="00962865">
                <w:rPr>
                  <w:rFonts w:hint="eastAsia"/>
                  <w:sz w:val="22"/>
                  <w:szCs w:val="22"/>
                  <w:rPrChange w:id="72" w:author="Jacob Kodner" w:date="2020-07-12T10:05:00Z">
                    <w:rPr>
                      <w:rFonts w:hint="eastAsia"/>
                      <w:sz w:val="28"/>
                      <w:szCs w:val="28"/>
                    </w:rPr>
                  </w:rPrChange>
                </w:rPr>
                <w:t>The</w:t>
              </w:r>
            </w:ins>
            <w:ins w:id="73" w:author="Jacob Kodner" w:date="2020-07-16T13:48:00Z">
              <w:r w:rsidR="007E4934">
                <w:rPr>
                  <w:sz w:val="22"/>
                  <w:szCs w:val="22"/>
                </w:rPr>
                <w:t xml:space="preserve"> entire</w:t>
              </w:r>
            </w:ins>
            <w:ins w:id="74" w:author="Jacob Kodner" w:date="2020-07-12T10:05:00Z">
              <w:r w:rsidRPr="00962865">
                <w:rPr>
                  <w:rFonts w:hint="eastAsia"/>
                  <w:sz w:val="22"/>
                  <w:szCs w:val="22"/>
                  <w:rPrChange w:id="75" w:author="Jacob Kodner" w:date="2020-07-12T10:05:00Z">
                    <w:rPr>
                      <w:rFonts w:hint="eastAsia"/>
                      <w:sz w:val="28"/>
                      <w:szCs w:val="28"/>
                    </w:rPr>
                  </w:rPrChange>
                </w:rPr>
                <w:t xml:space="preserve"> study will take place </w:t>
              </w:r>
              <w:proofErr w:type="gramStart"/>
              <w:r w:rsidRPr="00962865">
                <w:rPr>
                  <w:rFonts w:hint="eastAsia"/>
                  <w:sz w:val="22"/>
                  <w:szCs w:val="22"/>
                  <w:rPrChange w:id="76" w:author="Jacob Kodner" w:date="2020-07-12T10:05:00Z">
                    <w:rPr>
                      <w:rFonts w:hint="eastAsia"/>
                      <w:sz w:val="28"/>
                      <w:szCs w:val="28"/>
                    </w:rPr>
                  </w:rPrChange>
                </w:rPr>
                <w:t>on LINE</w:t>
              </w:r>
              <w:proofErr w:type="gramEnd"/>
              <w:r w:rsidRPr="00962865">
                <w:rPr>
                  <w:rFonts w:hint="eastAsia"/>
                  <w:sz w:val="22"/>
                  <w:szCs w:val="22"/>
                  <w:rPrChange w:id="77" w:author="Jacob Kodner" w:date="2020-07-12T10:05:00Z">
                    <w:rPr>
                      <w:rFonts w:hint="eastAsia"/>
                      <w:sz w:val="28"/>
                      <w:szCs w:val="28"/>
                    </w:rPr>
                  </w:rPrChange>
                </w:rPr>
                <w:t xml:space="preserve">. </w:t>
              </w:r>
            </w:ins>
            <w:ins w:id="78" w:author="Jacob Kodner" w:date="2020-07-16T13:45:00Z">
              <w:r w:rsidR="007E4934">
                <w:rPr>
                  <w:sz w:val="22"/>
                  <w:szCs w:val="22"/>
                </w:rPr>
                <w:t>To download LINE, you can visit th</w:t>
              </w:r>
            </w:ins>
            <w:ins w:id="79" w:author="Jacob Kodner" w:date="2020-07-16T13:46:00Z">
              <w:r w:rsidR="007E4934">
                <w:rPr>
                  <w:sz w:val="22"/>
                  <w:szCs w:val="22"/>
                </w:rPr>
                <w:t>e mobile Apple Store (for iOS) or Google Play Store (for Android)</w:t>
              </w:r>
            </w:ins>
            <w:ins w:id="80" w:author="Jacob Kodner" w:date="2020-07-16T13:48:00Z">
              <w:r w:rsidR="007E4934">
                <w:rPr>
                  <w:sz w:val="22"/>
                  <w:szCs w:val="22"/>
                </w:rPr>
                <w:t xml:space="preserve">, </w:t>
              </w:r>
            </w:ins>
            <w:ins w:id="81" w:author="Jacob Kodner" w:date="2020-07-16T13:46:00Z">
              <w:r w:rsidR="007E4934">
                <w:rPr>
                  <w:sz w:val="22"/>
                  <w:szCs w:val="22"/>
                </w:rPr>
                <w:t>install this application on your phone</w:t>
              </w:r>
            </w:ins>
            <w:ins w:id="82" w:author="Jacob Kodner" w:date="2020-07-16T13:48:00Z">
              <w:r w:rsidR="007E4934">
                <w:rPr>
                  <w:sz w:val="22"/>
                  <w:szCs w:val="22"/>
                </w:rPr>
                <w:t xml:space="preserve">, and follow the directions to set up your own account. </w:t>
              </w:r>
            </w:ins>
          </w:p>
          <w:p w14:paraId="6DEFBC09" w14:textId="77777777" w:rsidR="00962865" w:rsidRPr="00962865" w:rsidRDefault="00962865" w:rsidP="00962865">
            <w:pPr>
              <w:ind w:left="1" w:right="216" w:hanging="3"/>
              <w:rPr>
                <w:ins w:id="83" w:author="Jacob Kodner" w:date="2020-07-12T10:05:00Z"/>
                <w:rFonts w:hint="eastAsia"/>
                <w:sz w:val="22"/>
                <w:szCs w:val="22"/>
                <w:rPrChange w:id="84" w:author="Jacob Kodner" w:date="2020-07-12T10:05:00Z">
                  <w:rPr>
                    <w:ins w:id="85" w:author="Jacob Kodner" w:date="2020-07-12T10:05:00Z"/>
                    <w:rFonts w:hint="eastAsia"/>
                    <w:sz w:val="28"/>
                    <w:szCs w:val="28"/>
                  </w:rPr>
                </w:rPrChange>
              </w:rPr>
            </w:pPr>
          </w:p>
          <w:p w14:paraId="4A14220A" w14:textId="77777777" w:rsidR="007E4934" w:rsidRPr="00ED0364" w:rsidRDefault="00962865" w:rsidP="007E4934">
            <w:pPr>
              <w:ind w:left="1" w:right="216" w:hanging="3"/>
              <w:rPr>
                <w:ins w:id="86" w:author="Jacob Kodner" w:date="2020-07-16T13:47:00Z"/>
                <w:rFonts w:hint="eastAsia"/>
                <w:sz w:val="22"/>
                <w:szCs w:val="22"/>
              </w:rPr>
            </w:pPr>
            <w:ins w:id="87" w:author="Jacob Kodner" w:date="2020-07-12T10:05:00Z">
              <w:r w:rsidRPr="00962865">
                <w:rPr>
                  <w:rFonts w:hint="eastAsia"/>
                  <w:sz w:val="22"/>
                  <w:szCs w:val="22"/>
                  <w:rPrChange w:id="88" w:author="Jacob Kodner" w:date="2020-07-12T10:05:00Z">
                    <w:rPr>
                      <w:rFonts w:hint="eastAsia"/>
                      <w:sz w:val="28"/>
                      <w:szCs w:val="28"/>
                    </w:rPr>
                  </w:rPrChange>
                </w:rPr>
                <w:t xml:space="preserve">As part of participating, you will be asked to add the Lead Researcher </w:t>
              </w:r>
              <w:proofErr w:type="gramStart"/>
              <w:r w:rsidRPr="00962865">
                <w:rPr>
                  <w:rFonts w:hint="eastAsia"/>
                  <w:sz w:val="22"/>
                  <w:szCs w:val="22"/>
                  <w:rPrChange w:id="89" w:author="Jacob Kodner" w:date="2020-07-12T10:05:00Z">
                    <w:rPr>
                      <w:rFonts w:hint="eastAsia"/>
                      <w:sz w:val="28"/>
                      <w:szCs w:val="28"/>
                    </w:rPr>
                  </w:rPrChange>
                </w:rPr>
                <w:t>on LINE</w:t>
              </w:r>
              <w:proofErr w:type="gramEnd"/>
              <w:r w:rsidRPr="00962865">
                <w:rPr>
                  <w:rFonts w:hint="eastAsia"/>
                  <w:sz w:val="22"/>
                  <w:szCs w:val="22"/>
                  <w:rPrChange w:id="90" w:author="Jacob Kodner" w:date="2020-07-12T10:05:00Z">
                    <w:rPr>
                      <w:rFonts w:hint="eastAsia"/>
                      <w:sz w:val="28"/>
                      <w:szCs w:val="28"/>
                    </w:rPr>
                  </w:rPrChange>
                </w:rPr>
                <w:t xml:space="preserve">, who will be sending a collection of narrative translation tasks. You will be expected to send voice recorded messages to </w:t>
              </w:r>
            </w:ins>
            <w:customXmlInsRangeStart w:id="91" w:author="Jacob Kodner" w:date="2020-07-12T10:05:00Z"/>
            <w:sdt>
              <w:sdtPr>
                <w:rPr>
                  <w:sz w:val="22"/>
                  <w:szCs w:val="22"/>
                </w:rPr>
                <w:tag w:val="goog_rdk_2"/>
                <w:id w:val="1488675344"/>
              </w:sdtPr>
              <w:sdtEndPr/>
              <w:sdtContent>
                <w:customXmlInsRangeEnd w:id="91"/>
                <w:ins w:id="92" w:author="Jacob Kodner" w:date="2020-07-12T10:05:00Z">
                  <w:r w:rsidRPr="00962865">
                    <w:rPr>
                      <w:rFonts w:hint="eastAsia"/>
                      <w:sz w:val="22"/>
                      <w:szCs w:val="22"/>
                      <w:rPrChange w:id="93" w:author="Jacob Kodner" w:date="2020-07-12T10:05:00Z">
                        <w:rPr>
                          <w:rFonts w:hint="eastAsia"/>
                          <w:sz w:val="28"/>
                          <w:szCs w:val="28"/>
                        </w:rPr>
                      </w:rPrChange>
                    </w:rPr>
                    <w:t xml:space="preserve">the Lead Researcher at the completion of </w:t>
                  </w:r>
                </w:ins>
                <w:customXmlInsRangeStart w:id="94" w:author="Jacob Kodner" w:date="2020-07-12T10:05:00Z"/>
              </w:sdtContent>
            </w:sdt>
            <w:customXmlInsRangeEnd w:id="94"/>
            <w:ins w:id="95" w:author="Jacob Kodner" w:date="2020-07-12T10:05:00Z">
              <w:r w:rsidRPr="00962865">
                <w:rPr>
                  <w:rFonts w:hint="eastAsia"/>
                  <w:sz w:val="22"/>
                  <w:szCs w:val="22"/>
                  <w:rPrChange w:id="96" w:author="Jacob Kodner" w:date="2020-07-12T10:05:00Z">
                    <w:rPr>
                      <w:rFonts w:hint="eastAsia"/>
                      <w:sz w:val="28"/>
                      <w:szCs w:val="28"/>
                    </w:rPr>
                  </w:rPrChange>
                </w:rPr>
                <w:t>each of the translation tasks.</w:t>
              </w:r>
            </w:ins>
            <w:ins w:id="97" w:author="Jacob Kodner" w:date="2020-07-16T13:47:00Z">
              <w:r w:rsidR="007E4934">
                <w:rPr>
                  <w:sz w:val="22"/>
                  <w:szCs w:val="22"/>
                </w:rPr>
                <w:t xml:space="preserve"> </w:t>
              </w:r>
              <w:r w:rsidR="007E4934" w:rsidRPr="00ED0364">
                <w:rPr>
                  <w:rFonts w:hint="eastAsia"/>
                  <w:sz w:val="22"/>
                  <w:szCs w:val="22"/>
                </w:rPr>
                <w:t>Your participation will last up to 30 minutes</w:t>
              </w:r>
            </w:ins>
            <w:customXmlInsRangeStart w:id="98" w:author="Jacob Kodner" w:date="2020-07-16T13:47:00Z"/>
            <w:sdt>
              <w:sdtPr>
                <w:rPr>
                  <w:sz w:val="22"/>
                  <w:szCs w:val="22"/>
                </w:rPr>
                <w:tag w:val="goog_rdk_1"/>
                <w:id w:val="1457142318"/>
              </w:sdtPr>
              <w:sdtEndPr/>
              <w:sdtContent>
                <w:customXmlInsRangeEnd w:id="98"/>
                <w:ins w:id="99" w:author="Jacob Kodner" w:date="2020-07-16T13:47:00Z">
                  <w:r w:rsidR="007E4934" w:rsidRPr="00ED0364">
                    <w:rPr>
                      <w:rFonts w:hint="eastAsia"/>
                      <w:sz w:val="22"/>
                      <w:szCs w:val="22"/>
                    </w:rPr>
                    <w:t xml:space="preserve"> in one session, over the course of one day</w:t>
                  </w:r>
                </w:ins>
                <w:customXmlInsRangeStart w:id="100" w:author="Jacob Kodner" w:date="2020-07-16T13:47:00Z"/>
              </w:sdtContent>
            </w:sdt>
            <w:customXmlInsRangeEnd w:id="100"/>
            <w:ins w:id="101" w:author="Jacob Kodner" w:date="2020-07-16T13:47:00Z">
              <w:r w:rsidR="007E4934" w:rsidRPr="00ED0364">
                <w:rPr>
                  <w:rFonts w:hint="eastAsia"/>
                  <w:sz w:val="22"/>
                  <w:szCs w:val="22"/>
                </w:rPr>
                <w:t>.</w:t>
              </w:r>
            </w:ins>
          </w:p>
          <w:p w14:paraId="1F9292BF" w14:textId="77777777" w:rsidR="00962865" w:rsidRPr="00962865" w:rsidRDefault="00962865">
            <w:pPr>
              <w:ind w:right="216"/>
              <w:rPr>
                <w:ins w:id="102" w:author="Jacob Kodner" w:date="2020-07-12T10:05:00Z"/>
                <w:rFonts w:hint="eastAsia"/>
                <w:sz w:val="22"/>
                <w:szCs w:val="22"/>
                <w:rPrChange w:id="103" w:author="Jacob Kodner" w:date="2020-07-12T10:05:00Z">
                  <w:rPr>
                    <w:ins w:id="104" w:author="Jacob Kodner" w:date="2020-07-12T10:05:00Z"/>
                    <w:rFonts w:hint="eastAsia"/>
                    <w:sz w:val="28"/>
                    <w:szCs w:val="28"/>
                  </w:rPr>
                </w:rPrChange>
              </w:rPr>
              <w:pPrChange w:id="105" w:author="Jacob Kodner" w:date="2020-07-16T13:47:00Z">
                <w:pPr>
                  <w:ind w:left="1" w:right="216" w:hanging="3"/>
                </w:pPr>
              </w:pPrChange>
            </w:pPr>
          </w:p>
          <w:p w14:paraId="55146CAC" w14:textId="1FAEBCED" w:rsidR="00962865" w:rsidRPr="00962865" w:rsidRDefault="0099319D" w:rsidP="00962865">
            <w:pPr>
              <w:ind w:left="1" w:right="216" w:hanging="3"/>
              <w:rPr>
                <w:ins w:id="106" w:author="Jacob Kodner" w:date="2020-07-12T10:05:00Z"/>
                <w:rFonts w:hint="eastAsia"/>
                <w:sz w:val="22"/>
                <w:szCs w:val="22"/>
                <w:rPrChange w:id="107" w:author="Jacob Kodner" w:date="2020-07-12T10:05:00Z">
                  <w:rPr>
                    <w:ins w:id="108" w:author="Jacob Kodner" w:date="2020-07-12T10:05:00Z"/>
                    <w:rFonts w:hint="eastAsia"/>
                    <w:sz w:val="28"/>
                    <w:szCs w:val="28"/>
                  </w:rPr>
                </w:rPrChange>
              </w:rPr>
            </w:pPr>
            <w:ins w:id="109" w:author="Jacob Kodner" w:date="2020-07-16T17:15:00Z">
              <w:r w:rsidRPr="0099319D">
                <w:rPr>
                  <w:sz w:val="22"/>
                  <w:szCs w:val="22"/>
                </w:rPr>
                <w:t>You will receive an electronic gift card valued at the equivalent of $15 USD for your participation in this study</w:t>
              </w:r>
            </w:ins>
            <w:customXmlInsRangeStart w:id="110" w:author="Jacob Kodner" w:date="2020-07-12T10:05:00Z"/>
            <w:sdt>
              <w:sdtPr>
                <w:rPr>
                  <w:sz w:val="22"/>
                  <w:szCs w:val="22"/>
                </w:rPr>
                <w:tag w:val="goog_rdk_3"/>
                <w:id w:val="1734358955"/>
              </w:sdtPr>
              <w:sdtEndPr/>
              <w:sdtContent>
                <w:customXmlInsRangeEnd w:id="110"/>
                <w:ins w:id="111" w:author="Jacob Kodner" w:date="2020-07-16T17:15:00Z">
                  <w:r>
                    <w:rPr>
                      <w:sz w:val="22"/>
                      <w:szCs w:val="22"/>
                    </w:rPr>
                    <w:t xml:space="preserve"> </w:t>
                  </w:r>
                </w:ins>
                <w:ins w:id="112" w:author="Jacob Kodner" w:date="2020-07-12T10:05:00Z">
                  <w:r w:rsidR="00962865" w:rsidRPr="00962865">
                    <w:rPr>
                      <w:rFonts w:hint="eastAsia"/>
                      <w:sz w:val="22"/>
                      <w:szCs w:val="22"/>
                      <w:rPrChange w:id="113" w:author="Jacob Kodner" w:date="2020-07-12T10:05:00Z">
                        <w:rPr>
                          <w:rFonts w:hint="eastAsia"/>
                          <w:sz w:val="28"/>
                          <w:szCs w:val="28"/>
                        </w:rPr>
                      </w:rPrChange>
                    </w:rPr>
                    <w:t xml:space="preserve">upon completion of all the translation </w:t>
                  </w:r>
                  <w:commentRangeStart w:id="114"/>
                  <w:r w:rsidR="00962865" w:rsidRPr="00962865">
                    <w:rPr>
                      <w:rFonts w:hint="eastAsia"/>
                      <w:sz w:val="22"/>
                      <w:szCs w:val="22"/>
                      <w:rPrChange w:id="115" w:author="Jacob Kodner" w:date="2020-07-12T10:05:00Z">
                        <w:rPr>
                          <w:rFonts w:hint="eastAsia"/>
                          <w:sz w:val="28"/>
                          <w:szCs w:val="28"/>
                        </w:rPr>
                      </w:rPrChange>
                    </w:rPr>
                    <w:t>tasks</w:t>
                  </w:r>
                </w:ins>
                <w:commentRangeEnd w:id="114"/>
                <w:ins w:id="116" w:author="Jacob Kodner" w:date="2020-07-13T10:07:00Z">
                  <w:r w:rsidR="004B4536">
                    <w:rPr>
                      <w:rStyle w:val="CommentReference"/>
                    </w:rPr>
                    <w:commentReference w:id="114"/>
                  </w:r>
                </w:ins>
                <w:customXmlInsRangeStart w:id="117" w:author="Jacob Kodner" w:date="2020-07-12T10:05:00Z"/>
              </w:sdtContent>
            </w:sdt>
            <w:customXmlInsRangeEnd w:id="117"/>
            <w:customXmlInsRangeStart w:id="118" w:author="Jacob Kodner" w:date="2020-07-12T10:05:00Z"/>
            <w:sdt>
              <w:sdtPr>
                <w:rPr>
                  <w:sz w:val="22"/>
                  <w:szCs w:val="22"/>
                </w:rPr>
                <w:tag w:val="goog_rdk_4"/>
                <w:id w:val="-561253149"/>
              </w:sdtPr>
              <w:sdtEndPr/>
              <w:sdtContent>
                <w:customXmlInsRangeEnd w:id="118"/>
                <w:ins w:id="119" w:author="Jacob Kodner" w:date="2020-07-12T10:05:00Z">
                  <w:del w:id="120" w:author="Jennifer Fogarty" w:date="2020-07-10T19:26:00Z">
                    <w:r w:rsidR="00962865" w:rsidRPr="00962865">
                      <w:rPr>
                        <w:rFonts w:hint="eastAsia"/>
                        <w:sz w:val="22"/>
                        <w:szCs w:val="22"/>
                        <w:rPrChange w:id="121" w:author="Jacob Kodner" w:date="2020-07-12T10:05:00Z">
                          <w:rPr>
                            <w:rFonts w:hint="eastAsia"/>
                            <w:sz w:val="28"/>
                            <w:szCs w:val="28"/>
                          </w:rPr>
                        </w:rPrChange>
                      </w:rPr>
                      <w:delText>.</w:delText>
                    </w:r>
                  </w:del>
                </w:ins>
                <w:customXmlInsRangeStart w:id="122" w:author="Jacob Kodner" w:date="2020-07-12T10:05:00Z"/>
              </w:sdtContent>
            </w:sdt>
            <w:customXmlInsRangeEnd w:id="122"/>
          </w:p>
          <w:p w14:paraId="69D31A16" w14:textId="3E5E2739" w:rsidR="000540A9" w:rsidRPr="00962865" w:rsidRDefault="000540A9">
            <w:pPr>
              <w:ind w:right="216"/>
              <w:rPr>
                <w:ins w:id="123" w:author="Jacob Kodner" w:date="2020-07-12T10:05:00Z"/>
                <w:rFonts w:hint="eastAsia"/>
                <w:sz w:val="22"/>
                <w:szCs w:val="22"/>
                <w:rPrChange w:id="124" w:author="Jacob Kodner" w:date="2020-07-12T10:05:00Z">
                  <w:rPr>
                    <w:ins w:id="125" w:author="Jacob Kodner" w:date="2020-07-12T10:05:00Z"/>
                    <w:rFonts w:hint="eastAsia"/>
                    <w:sz w:val="28"/>
                    <w:szCs w:val="28"/>
                  </w:rPr>
                </w:rPrChange>
              </w:rPr>
              <w:pPrChange w:id="126" w:author="Jacob Kodner" w:date="2020-07-13T11:41:00Z">
                <w:pPr>
                  <w:ind w:left="1" w:right="216" w:hanging="3"/>
                </w:pPr>
              </w:pPrChange>
            </w:pPr>
          </w:p>
          <w:p w14:paraId="294CE653" w14:textId="55ED8F58" w:rsidR="00962865" w:rsidRDefault="00962865" w:rsidP="00962865">
            <w:pPr>
              <w:ind w:left="1" w:right="216" w:hanging="3"/>
              <w:rPr>
                <w:ins w:id="127" w:author="Jacob Kodner" w:date="2020-07-13T10:06:00Z"/>
                <w:rFonts w:hint="eastAsia"/>
                <w:sz w:val="22"/>
                <w:szCs w:val="22"/>
              </w:rPr>
            </w:pPr>
            <w:ins w:id="128" w:author="Jacob Kodner" w:date="2020-07-12T10:05:00Z">
              <w:r w:rsidRPr="00962865">
                <w:rPr>
                  <w:rFonts w:hint="eastAsia"/>
                  <w:sz w:val="22"/>
                  <w:szCs w:val="22"/>
                  <w:rPrChange w:id="129" w:author="Jacob Kodner" w:date="2020-07-12T10:05:00Z">
                    <w:rPr>
                      <w:rFonts w:hint="eastAsia"/>
                      <w:sz w:val="28"/>
                      <w:szCs w:val="28"/>
                    </w:rPr>
                  </w:rPrChange>
                </w:rPr>
                <w:t xml:space="preserve">If you participate, there is no anticipated direct benefit. </w:t>
              </w:r>
            </w:ins>
            <w:ins w:id="130" w:author="Jacob Kodner" w:date="2020-07-16T17:21:00Z">
              <w:r w:rsidR="0099319D" w:rsidRPr="0099319D">
                <w:rPr>
                  <w:rFonts w:hint="eastAsia"/>
                  <w:sz w:val="22"/>
                  <w:szCs w:val="22"/>
                </w:rPr>
                <w:t>The study will contribute to studies involving the grammar of the Atayal language and provide linguists with a greater understanding of how the language expresses various aspects of meaning.</w:t>
              </w:r>
            </w:ins>
          </w:p>
          <w:p w14:paraId="062CCEB4" w14:textId="77777777" w:rsidR="00962865" w:rsidRPr="00962865" w:rsidRDefault="00962865">
            <w:pPr>
              <w:ind w:right="216"/>
              <w:rPr>
                <w:ins w:id="131" w:author="Jacob Kodner" w:date="2020-07-12T10:05:00Z"/>
                <w:rFonts w:hint="eastAsia"/>
                <w:sz w:val="22"/>
                <w:szCs w:val="22"/>
                <w:rPrChange w:id="132" w:author="Jacob Kodner" w:date="2020-07-12T10:05:00Z">
                  <w:rPr>
                    <w:ins w:id="133" w:author="Jacob Kodner" w:date="2020-07-12T10:05:00Z"/>
                    <w:rFonts w:hint="eastAsia"/>
                    <w:sz w:val="28"/>
                    <w:szCs w:val="28"/>
                  </w:rPr>
                </w:rPrChange>
              </w:rPr>
              <w:pPrChange w:id="134" w:author="Jacob Kodner" w:date="2020-07-16T13:47:00Z">
                <w:pPr>
                  <w:ind w:left="1" w:right="216" w:hanging="3"/>
                </w:pPr>
              </w:pPrChange>
            </w:pPr>
          </w:p>
          <w:p w14:paraId="00028CFC" w14:textId="3CE5DC69" w:rsidR="00962865" w:rsidRDefault="00962865" w:rsidP="00962865">
            <w:pPr>
              <w:ind w:left="1" w:hanging="3"/>
              <w:rPr>
                <w:ins w:id="135" w:author="Jacob Kodner" w:date="2020-07-16T13:47:00Z"/>
                <w:rFonts w:hint="eastAsia"/>
                <w:sz w:val="22"/>
                <w:szCs w:val="22"/>
              </w:rPr>
            </w:pPr>
            <w:ins w:id="136" w:author="Jacob Kodner" w:date="2020-07-12T10:05:00Z">
              <w:r w:rsidRPr="00962865">
                <w:rPr>
                  <w:rFonts w:hint="eastAsia"/>
                  <w:sz w:val="22"/>
                  <w:szCs w:val="22"/>
                  <w:rPrChange w:id="137" w:author="Jacob Kodner" w:date="2020-07-12T10:05:00Z">
                    <w:rPr>
                      <w:rFonts w:hint="eastAsia"/>
                      <w:sz w:val="28"/>
                      <w:szCs w:val="28"/>
                    </w:rPr>
                  </w:rPrChange>
                </w:rPr>
                <w:t>If you are interested in participating in this study</w:t>
              </w:r>
            </w:ins>
            <w:ins w:id="138" w:author="Jacob Kodner" w:date="2020-07-15T11:34:00Z">
              <w:r w:rsidR="00AF3B61">
                <w:rPr>
                  <w:sz w:val="22"/>
                  <w:szCs w:val="22"/>
                </w:rPr>
                <w:t xml:space="preserve"> and/or have any questions</w:t>
              </w:r>
            </w:ins>
            <w:ins w:id="139" w:author="Jacob Kodner" w:date="2020-07-12T10:05:00Z">
              <w:r w:rsidRPr="00962865">
                <w:rPr>
                  <w:rFonts w:hint="eastAsia"/>
                  <w:sz w:val="22"/>
                  <w:szCs w:val="22"/>
                  <w:rPrChange w:id="140" w:author="Jacob Kodner" w:date="2020-07-12T10:05:00Z">
                    <w:rPr>
                      <w:rFonts w:hint="eastAsia"/>
                      <w:sz w:val="28"/>
                      <w:szCs w:val="28"/>
                    </w:rPr>
                  </w:rPrChange>
                </w:rPr>
                <w:t xml:space="preserve">, please contact Jacob Kodner </w:t>
              </w:r>
              <w:proofErr w:type="gramStart"/>
              <w:r w:rsidRPr="00962865">
                <w:rPr>
                  <w:rFonts w:hint="eastAsia"/>
                  <w:sz w:val="22"/>
                  <w:szCs w:val="22"/>
                  <w:rPrChange w:id="141" w:author="Jacob Kodner" w:date="2020-07-12T10:05:00Z">
                    <w:rPr>
                      <w:rFonts w:hint="eastAsia"/>
                      <w:sz w:val="28"/>
                      <w:szCs w:val="28"/>
                    </w:rPr>
                  </w:rPrChange>
                </w:rPr>
                <w:t>on LINE</w:t>
              </w:r>
              <w:proofErr w:type="gramEnd"/>
              <w:r w:rsidRPr="00962865">
                <w:rPr>
                  <w:rFonts w:hint="eastAsia"/>
                  <w:sz w:val="22"/>
                  <w:szCs w:val="22"/>
                  <w:rPrChange w:id="142" w:author="Jacob Kodner" w:date="2020-07-12T10:05:00Z">
                    <w:rPr>
                      <w:rFonts w:hint="eastAsia"/>
                      <w:sz w:val="28"/>
                      <w:szCs w:val="28"/>
                    </w:rPr>
                  </w:rPrChange>
                </w:rPr>
                <w:t xml:space="preserve"> (ID: </w:t>
              </w:r>
            </w:ins>
            <w:customXmlInsRangeStart w:id="143" w:author="Jacob Kodner" w:date="2020-07-12T10:05:00Z"/>
            <w:sdt>
              <w:sdtPr>
                <w:rPr>
                  <w:sz w:val="22"/>
                  <w:szCs w:val="22"/>
                  <w:rPrChange w:id="144" w:author="Jacob Kodner" w:date="2020-07-12T10:05:00Z">
                    <w:rPr>
                      <w:sz w:val="22"/>
                      <w:szCs w:val="22"/>
                    </w:rPr>
                  </w:rPrChange>
                </w:rPr>
                <w:tag w:val="goog_rdk_6"/>
                <w:id w:val="478115440"/>
              </w:sdtPr>
              <w:sdtEndPr>
                <w:rPr>
                  <w:rPrChange w:id="145" w:author="Jacob Kodner" w:date="2020-07-12T10:05:00Z">
                    <w:rPr/>
                  </w:rPrChange>
                </w:rPr>
              </w:sdtEndPr>
              <w:sdtContent>
                <w:customXmlInsRangeEnd w:id="143"/>
                <w:customXmlInsRangeStart w:id="146" w:author="Jacob Kodner" w:date="2020-07-12T10:05:00Z"/>
              </w:sdtContent>
            </w:sdt>
            <w:customXmlInsRangeEnd w:id="146"/>
            <w:proofErr w:type="spellStart"/>
            <w:ins w:id="147" w:author="Jacob Kodner" w:date="2020-07-12T10:05:00Z">
              <w:r w:rsidRPr="00962865">
                <w:rPr>
                  <w:rFonts w:hint="eastAsia"/>
                  <w:sz w:val="22"/>
                  <w:szCs w:val="22"/>
                  <w:rPrChange w:id="148" w:author="Jacob Kodner" w:date="2020-07-12T10:05:00Z">
                    <w:rPr>
                      <w:rFonts w:hint="eastAsia"/>
                      <w:sz w:val="28"/>
                      <w:szCs w:val="28"/>
                    </w:rPr>
                  </w:rPrChange>
                </w:rPr>
                <w:t>jkodner</w:t>
              </w:r>
              <w:proofErr w:type="spellEnd"/>
              <w:r w:rsidRPr="00962865">
                <w:rPr>
                  <w:rFonts w:hint="eastAsia"/>
                  <w:sz w:val="22"/>
                  <w:szCs w:val="22"/>
                  <w:rPrChange w:id="149" w:author="Jacob Kodner" w:date="2020-07-12T10:05:00Z">
                    <w:rPr>
                      <w:rFonts w:hint="eastAsia"/>
                      <w:sz w:val="28"/>
                      <w:szCs w:val="28"/>
                    </w:rPr>
                  </w:rPrChange>
                </w:rPr>
                <w:t>)</w:t>
              </w:r>
            </w:ins>
            <w:ins w:id="150" w:author="Jacob Kodner" w:date="2020-07-16T13:43:00Z">
              <w:r w:rsidR="0058590B">
                <w:rPr>
                  <w:sz w:val="22"/>
                  <w:szCs w:val="22"/>
                </w:rPr>
                <w:t>.</w:t>
              </w:r>
            </w:ins>
          </w:p>
          <w:p w14:paraId="59458893" w14:textId="77777777" w:rsidR="007E4934" w:rsidRPr="00962865" w:rsidRDefault="007E4934" w:rsidP="00962865">
            <w:pPr>
              <w:ind w:left="1" w:hanging="3"/>
              <w:rPr>
                <w:ins w:id="151" w:author="Jacob Kodner" w:date="2020-07-12T10:05:00Z"/>
                <w:rFonts w:hint="eastAsia"/>
                <w:sz w:val="22"/>
                <w:szCs w:val="22"/>
                <w:rPrChange w:id="152" w:author="Jacob Kodner" w:date="2020-07-12T10:05:00Z">
                  <w:rPr>
                    <w:ins w:id="153" w:author="Jacob Kodner" w:date="2020-07-12T10:05:00Z"/>
                    <w:rFonts w:hint="eastAsia"/>
                    <w:sz w:val="28"/>
                    <w:szCs w:val="28"/>
                  </w:rPr>
                </w:rPrChange>
              </w:rPr>
            </w:pPr>
          </w:p>
          <w:p w14:paraId="7CE75EDC" w14:textId="77777777" w:rsidR="00962865" w:rsidRPr="00962865" w:rsidRDefault="00962865" w:rsidP="00962865">
            <w:pPr>
              <w:ind w:left="1" w:hanging="3"/>
              <w:rPr>
                <w:ins w:id="154" w:author="Jacob Kodner" w:date="2020-07-12T10:05:00Z"/>
                <w:rFonts w:hint="eastAsia"/>
                <w:sz w:val="22"/>
                <w:szCs w:val="22"/>
                <w:rPrChange w:id="155" w:author="Jacob Kodner" w:date="2020-07-12T10:05:00Z">
                  <w:rPr>
                    <w:ins w:id="156" w:author="Jacob Kodner" w:date="2020-07-12T10:05:00Z"/>
                    <w:rFonts w:hint="eastAsia"/>
                    <w:sz w:val="28"/>
                    <w:szCs w:val="28"/>
                  </w:rPr>
                </w:rPrChange>
              </w:rPr>
            </w:pPr>
            <w:ins w:id="157" w:author="Jacob Kodner" w:date="2020-07-12T10:05:00Z">
              <w:r w:rsidRPr="00962865">
                <w:rPr>
                  <w:rFonts w:hint="eastAsia"/>
                  <w:sz w:val="22"/>
                  <w:szCs w:val="22"/>
                  <w:rPrChange w:id="158" w:author="Jacob Kodner" w:date="2020-07-12T10:05:00Z">
                    <w:rPr>
                      <w:rFonts w:hint="eastAsia"/>
                      <w:sz w:val="28"/>
                      <w:szCs w:val="28"/>
                    </w:rPr>
                  </w:rPrChange>
                </w:rPr>
                <w:t>Thank you very much for your time.</w:t>
              </w:r>
            </w:ins>
          </w:p>
          <w:p w14:paraId="731D2B6F" w14:textId="4F6EA538" w:rsidR="003E3C0A" w:rsidRPr="004B4536" w:rsidDel="003E3C0A" w:rsidRDefault="003E3C0A">
            <w:pPr>
              <w:ind w:right="216"/>
              <w:rPr>
                <w:del w:id="159" w:author="Jacob Kodner" w:date="2020-07-10T10:59:00Z"/>
                <w:rFonts w:ascii="Arial" w:hAnsi="Arial" w:cs="Arial"/>
                <w:color w:val="auto"/>
                <w:sz w:val="22"/>
                <w:szCs w:val="22"/>
              </w:rPr>
            </w:pPr>
            <w:commentRangeStart w:id="160"/>
          </w:p>
          <w:p w14:paraId="3622BDF2" w14:textId="77958CFF" w:rsidR="00FC3F66" w:rsidRPr="00AB4ACE" w:rsidDel="003E3C0A" w:rsidRDefault="00FC3F66">
            <w:pPr>
              <w:ind w:right="216"/>
              <w:rPr>
                <w:del w:id="161" w:author="Jacob Kodner" w:date="2020-07-10T10:59:00Z"/>
                <w:rFonts w:ascii="Arial" w:hAnsi="Arial" w:cs="Arial"/>
                <w:color w:val="auto"/>
                <w:sz w:val="22"/>
                <w:szCs w:val="22"/>
              </w:rPr>
            </w:pPr>
            <w:commentRangeStart w:id="162"/>
            <w:del w:id="163" w:author="Jacob Kodner" w:date="2020-07-10T10:59:00Z">
              <w:r w:rsidRPr="00AB4ACE" w:rsidDel="003E3C0A">
                <w:rPr>
                  <w:rFonts w:ascii="Arial" w:hAnsi="Arial" w:cs="Arial"/>
                  <w:color w:val="auto"/>
                  <w:sz w:val="22"/>
                  <w:szCs w:val="22"/>
                </w:rPr>
                <w:delText xml:space="preserve">Dear </w:delText>
              </w:r>
              <w:r w:rsidR="00FA0CA6" w:rsidRPr="00AB4ACE" w:rsidDel="003E3C0A">
                <w:rPr>
                  <w:rFonts w:ascii="Arial" w:hAnsi="Arial" w:cs="Arial"/>
                  <w:color w:val="auto"/>
                  <w:sz w:val="22"/>
                  <w:szCs w:val="22"/>
                </w:rPr>
                <w:delText>(PARTICIPANT NAME)</w:delText>
              </w:r>
              <w:r w:rsidRPr="00AB4ACE" w:rsidDel="003E3C0A">
                <w:rPr>
                  <w:rFonts w:ascii="Arial" w:hAnsi="Arial" w:cs="Arial"/>
                  <w:color w:val="auto"/>
                  <w:sz w:val="22"/>
                  <w:szCs w:val="22"/>
                </w:rPr>
                <w:delText>,</w:delText>
              </w:r>
            </w:del>
          </w:p>
          <w:p w14:paraId="6F77F349" w14:textId="3F4F1D54" w:rsidR="00FC3F66" w:rsidRPr="00AB4ACE" w:rsidDel="003E3C0A" w:rsidRDefault="00FC3F66">
            <w:pPr>
              <w:ind w:right="216"/>
              <w:rPr>
                <w:del w:id="164" w:author="Jacob Kodner" w:date="2020-07-10T10:59:00Z"/>
                <w:rFonts w:ascii="Arial" w:hAnsi="Arial" w:cs="Arial"/>
                <w:color w:val="auto"/>
                <w:sz w:val="22"/>
                <w:szCs w:val="22"/>
              </w:rPr>
            </w:pPr>
          </w:p>
          <w:p w14:paraId="4F64E36D" w14:textId="52A15382" w:rsidR="002662F0" w:rsidRPr="00AB4ACE" w:rsidDel="003E3C0A" w:rsidRDefault="002662F0">
            <w:pPr>
              <w:ind w:right="216"/>
              <w:rPr>
                <w:del w:id="165" w:author="Jacob Kodner" w:date="2020-07-10T10:59:00Z"/>
                <w:rFonts w:ascii="Arial" w:hAnsi="Arial" w:cs="Arial"/>
                <w:color w:val="auto"/>
                <w:sz w:val="22"/>
                <w:szCs w:val="22"/>
              </w:rPr>
            </w:pPr>
            <w:del w:id="166" w:author="Jacob Kodner" w:date="2020-07-10T10:59:00Z">
              <w:r w:rsidRPr="00AB4ACE" w:rsidDel="003E3C0A">
                <w:rPr>
                  <w:rFonts w:ascii="Arial" w:hAnsi="Arial" w:cs="Arial"/>
                  <w:color w:val="auto"/>
                  <w:sz w:val="22"/>
                  <w:szCs w:val="22"/>
                </w:rPr>
                <w:lastRenderedPageBreak/>
                <w:delText xml:space="preserve">I am collaborating with </w:delText>
              </w:r>
              <w:r w:rsidR="00FC3F66" w:rsidRPr="00AB4ACE" w:rsidDel="003E3C0A">
                <w:rPr>
                  <w:rFonts w:ascii="Arial" w:hAnsi="Arial" w:cs="Arial"/>
                  <w:color w:val="auto"/>
                  <w:sz w:val="22"/>
                  <w:szCs w:val="22"/>
                </w:rPr>
                <w:delText>Jacob Kodner,</w:delText>
              </w:r>
              <w:r w:rsidRPr="00AB4ACE" w:rsidDel="003E3C0A">
                <w:rPr>
                  <w:rFonts w:ascii="Arial" w:hAnsi="Arial" w:cs="Arial"/>
                  <w:color w:val="auto"/>
                  <w:sz w:val="22"/>
                  <w:szCs w:val="22"/>
                </w:rPr>
                <w:delText xml:space="preserve"> a linguistics student at UCI. His research team is </w:delText>
              </w:r>
              <w:r w:rsidR="00162458" w:rsidRPr="00AB4ACE" w:rsidDel="003E3C0A">
                <w:rPr>
                  <w:rFonts w:ascii="Arial" w:hAnsi="Arial" w:cs="Arial"/>
                  <w:color w:val="auto"/>
                  <w:sz w:val="22"/>
                  <w:szCs w:val="22"/>
                </w:rPr>
                <w:delText xml:space="preserve">conducting </w:delText>
              </w:r>
              <w:r w:rsidR="00F84DA6" w:rsidRPr="00AB4ACE" w:rsidDel="003E3C0A">
                <w:rPr>
                  <w:rFonts w:ascii="Arial" w:hAnsi="Arial" w:cs="Arial"/>
                  <w:color w:val="auto"/>
                  <w:sz w:val="22"/>
                  <w:szCs w:val="22"/>
                </w:rPr>
                <w:delText xml:space="preserve">a study on the grammar of Sqiliq Atayal </w:delText>
              </w:r>
              <w:r w:rsidR="00870BC3" w:rsidRPr="00AB4ACE" w:rsidDel="003E3C0A">
                <w:rPr>
                  <w:rFonts w:ascii="Arial" w:hAnsi="Arial" w:cs="Arial"/>
                  <w:color w:val="auto"/>
                  <w:sz w:val="22"/>
                  <w:szCs w:val="22"/>
                </w:rPr>
                <w:delText>and how native speakers use the language in different situations</w:delText>
              </w:r>
              <w:r w:rsidRPr="00AB4ACE" w:rsidDel="003E3C0A">
                <w:rPr>
                  <w:rFonts w:ascii="Arial" w:hAnsi="Arial" w:cs="Arial"/>
                  <w:color w:val="auto"/>
                  <w:sz w:val="22"/>
                  <w:szCs w:val="22"/>
                </w:rPr>
                <w:delText xml:space="preserve">, and they are currently looking for people to participate in this study. </w:delText>
              </w:r>
            </w:del>
          </w:p>
          <w:p w14:paraId="76991E36" w14:textId="120D8FC6" w:rsidR="002662F0" w:rsidRPr="00AB4ACE" w:rsidDel="003E3C0A" w:rsidRDefault="002662F0">
            <w:pPr>
              <w:ind w:right="216"/>
              <w:rPr>
                <w:del w:id="167" w:author="Jacob Kodner" w:date="2020-07-10T10:59:00Z"/>
                <w:rFonts w:ascii="Arial" w:hAnsi="Arial" w:cs="Arial"/>
                <w:color w:val="auto"/>
                <w:sz w:val="22"/>
                <w:szCs w:val="22"/>
              </w:rPr>
            </w:pPr>
          </w:p>
          <w:p w14:paraId="1F72E978" w14:textId="722C0493" w:rsidR="002662F0" w:rsidRPr="00AB4ACE" w:rsidDel="003E3C0A" w:rsidRDefault="002662F0">
            <w:pPr>
              <w:ind w:right="216"/>
              <w:rPr>
                <w:del w:id="168" w:author="Jacob Kodner" w:date="2020-07-10T10:59:00Z"/>
                <w:rFonts w:ascii="Arial" w:hAnsi="Arial" w:cs="Arial"/>
                <w:color w:val="auto"/>
                <w:sz w:val="22"/>
                <w:szCs w:val="22"/>
              </w:rPr>
            </w:pPr>
            <w:del w:id="169" w:author="Jacob Kodner" w:date="2020-07-10T10:59:00Z">
              <w:r w:rsidRPr="00AB4ACE" w:rsidDel="003E3C0A">
                <w:rPr>
                  <w:rFonts w:ascii="Arial" w:hAnsi="Arial" w:cs="Arial"/>
                  <w:color w:val="auto"/>
                  <w:sz w:val="22"/>
                  <w:szCs w:val="22"/>
                </w:rPr>
                <w:delText xml:space="preserve">They have prepared </w:delText>
              </w:r>
              <w:r w:rsidR="003B034F" w:rsidRPr="00AB4ACE" w:rsidDel="003E3C0A">
                <w:rPr>
                  <w:rFonts w:ascii="Arial" w:hAnsi="Arial" w:cs="Arial"/>
                  <w:color w:val="auto"/>
                  <w:sz w:val="22"/>
                  <w:szCs w:val="22"/>
                </w:rPr>
                <w:delText>around 30</w:delText>
              </w:r>
              <w:r w:rsidR="001F12D7" w:rsidRPr="00AB4ACE" w:rsidDel="003E3C0A">
                <w:rPr>
                  <w:rFonts w:ascii="Arial" w:hAnsi="Arial" w:cs="Arial"/>
                  <w:color w:val="auto"/>
                  <w:sz w:val="22"/>
                  <w:szCs w:val="22"/>
                </w:rPr>
                <w:delText xml:space="preserve"> brief questions that require participants to translate sentences from Mandarin into Sqiliq Atayal</w:delText>
              </w:r>
              <w:r w:rsidR="005A356B" w:rsidRPr="00AB4ACE" w:rsidDel="003E3C0A">
                <w:rPr>
                  <w:rFonts w:ascii="Arial" w:hAnsi="Arial" w:cs="Arial"/>
                  <w:color w:val="auto"/>
                  <w:sz w:val="22"/>
                  <w:szCs w:val="22"/>
                </w:rPr>
                <w:delText xml:space="preserve"> via voice recording</w:delText>
              </w:r>
              <w:r w:rsidR="001F12D7" w:rsidRPr="00AB4ACE" w:rsidDel="003E3C0A">
                <w:rPr>
                  <w:rFonts w:ascii="Arial" w:hAnsi="Arial" w:cs="Arial"/>
                  <w:color w:val="auto"/>
                  <w:sz w:val="22"/>
                  <w:szCs w:val="22"/>
                </w:rPr>
                <w:delText>. Your participation in this study is voluntary, and you may choose</w:delText>
              </w:r>
              <w:r w:rsidR="005A356B" w:rsidRPr="00AB4ACE" w:rsidDel="003E3C0A">
                <w:rPr>
                  <w:rFonts w:ascii="Arial" w:hAnsi="Arial" w:cs="Arial"/>
                  <w:color w:val="auto"/>
                  <w:sz w:val="22"/>
                  <w:szCs w:val="22"/>
                </w:rPr>
                <w:delText xml:space="preserve"> </w:delText>
              </w:r>
              <w:r w:rsidR="001F12D7" w:rsidRPr="00AB4ACE" w:rsidDel="003E3C0A">
                <w:rPr>
                  <w:rFonts w:ascii="Arial" w:hAnsi="Arial" w:cs="Arial"/>
                  <w:color w:val="auto"/>
                  <w:sz w:val="22"/>
                  <w:szCs w:val="22"/>
                </w:rPr>
                <w:delText>to opt out at any point of the study.</w:delText>
              </w:r>
              <w:r w:rsidR="008D3E8F" w:rsidRPr="00AB4ACE" w:rsidDel="003E3C0A">
                <w:rPr>
                  <w:rFonts w:ascii="Arial" w:hAnsi="Arial" w:cs="Arial"/>
                  <w:color w:val="auto"/>
                  <w:sz w:val="22"/>
                  <w:szCs w:val="22"/>
                </w:rPr>
                <w:delText xml:space="preserve"> </w:delText>
              </w:r>
              <w:r w:rsidRPr="00AB4ACE" w:rsidDel="003E3C0A">
                <w:rPr>
                  <w:rFonts w:ascii="Arial" w:hAnsi="Arial" w:cs="Arial"/>
                  <w:color w:val="auto"/>
                  <w:sz w:val="22"/>
                  <w:szCs w:val="22"/>
                </w:rPr>
                <w:delText xml:space="preserve">The requirement for participants is that they must be 13 years of age or older and must be able to fluently speak both Sqiliq Atayal and Mandarin. </w:delText>
              </w:r>
            </w:del>
          </w:p>
          <w:p w14:paraId="62B4B977" w14:textId="1DB870BE" w:rsidR="002662F0" w:rsidRPr="00AB4ACE" w:rsidDel="003E3C0A" w:rsidRDefault="002662F0">
            <w:pPr>
              <w:ind w:right="216"/>
              <w:rPr>
                <w:del w:id="170" w:author="Jacob Kodner" w:date="2020-07-10T10:59:00Z"/>
                <w:rFonts w:ascii="Arial" w:hAnsi="Arial" w:cs="Arial"/>
                <w:color w:val="auto"/>
                <w:sz w:val="22"/>
                <w:szCs w:val="22"/>
              </w:rPr>
            </w:pPr>
          </w:p>
          <w:p w14:paraId="00ED8B75" w14:textId="064BD4D7" w:rsidR="00FC3F66" w:rsidRPr="00AB4ACE" w:rsidRDefault="008D3E8F" w:rsidP="00C004DE">
            <w:pPr>
              <w:ind w:right="216"/>
              <w:rPr>
                <w:rFonts w:ascii="Arial" w:hAnsi="Arial" w:cs="Arial"/>
                <w:color w:val="0064A4"/>
                <w:sz w:val="22"/>
                <w:szCs w:val="22"/>
              </w:rPr>
            </w:pPr>
            <w:del w:id="171" w:author="Jacob Kodner" w:date="2020-07-10T10:59:00Z">
              <w:r w:rsidRPr="00AB4ACE" w:rsidDel="003E3C0A">
                <w:rPr>
                  <w:rFonts w:ascii="Arial" w:hAnsi="Arial" w:cs="Arial"/>
                  <w:color w:val="auto"/>
                  <w:sz w:val="22"/>
                  <w:szCs w:val="22"/>
                </w:rPr>
                <w:delText>No personal information, including your name, will be collected during the process of the study</w:delText>
              </w:r>
              <w:r w:rsidR="005A356B" w:rsidRPr="00AB4ACE" w:rsidDel="003E3C0A">
                <w:rPr>
                  <w:rFonts w:ascii="Arial" w:hAnsi="Arial" w:cs="Arial"/>
                  <w:color w:val="auto"/>
                  <w:sz w:val="22"/>
                  <w:szCs w:val="22"/>
                </w:rPr>
                <w:delText xml:space="preserve">. After the study, </w:delText>
              </w:r>
              <w:r w:rsidR="00E674AA" w:rsidRPr="00AB4ACE" w:rsidDel="003E3C0A">
                <w:rPr>
                  <w:rFonts w:ascii="Arial" w:hAnsi="Arial" w:cs="Arial"/>
                  <w:color w:val="auto"/>
                  <w:sz w:val="22"/>
                  <w:szCs w:val="22"/>
                </w:rPr>
                <w:delText>a</w:delText>
              </w:r>
              <w:r w:rsidR="002662F0" w:rsidRPr="00AB4ACE" w:rsidDel="003E3C0A">
                <w:rPr>
                  <w:rFonts w:ascii="Arial" w:hAnsi="Arial" w:cs="Arial"/>
                  <w:color w:val="auto"/>
                  <w:sz w:val="22"/>
                  <w:szCs w:val="22"/>
                </w:rPr>
                <w:delText xml:space="preserve">n </w:delText>
              </w:r>
              <w:r w:rsidR="00E674AA" w:rsidRPr="00AB4ACE" w:rsidDel="003E3C0A">
                <w:rPr>
                  <w:rFonts w:ascii="Arial" w:hAnsi="Arial" w:cs="Arial"/>
                  <w:color w:val="auto"/>
                  <w:sz w:val="22"/>
                  <w:szCs w:val="22"/>
                </w:rPr>
                <w:delText xml:space="preserve">amount </w:delText>
              </w:r>
              <w:r w:rsidR="002662F0" w:rsidRPr="00AB4ACE" w:rsidDel="003E3C0A">
                <w:rPr>
                  <w:rFonts w:ascii="Arial" w:hAnsi="Arial" w:cs="Arial"/>
                  <w:color w:val="auto"/>
                  <w:sz w:val="22"/>
                  <w:szCs w:val="22"/>
                </w:rPr>
                <w:delText xml:space="preserve">equivalent to </w:delText>
              </w:r>
              <w:r w:rsidR="00E674AA" w:rsidRPr="00AB4ACE" w:rsidDel="003E3C0A">
                <w:rPr>
                  <w:rFonts w:ascii="Arial" w:hAnsi="Arial" w:cs="Arial"/>
                  <w:color w:val="auto"/>
                  <w:sz w:val="22"/>
                  <w:szCs w:val="22"/>
                </w:rPr>
                <w:delText xml:space="preserve">$15 USD will be provided for compensation. </w:delText>
              </w:r>
              <w:r w:rsidR="00BD6694" w:rsidRPr="00AB4ACE" w:rsidDel="003E3C0A">
                <w:rPr>
                  <w:rFonts w:ascii="Arial" w:hAnsi="Arial" w:cs="Arial"/>
                  <w:color w:val="auto"/>
                  <w:sz w:val="22"/>
                  <w:szCs w:val="22"/>
                </w:rPr>
                <w:delText>If you are interested in participating in the study</w:delText>
              </w:r>
              <w:r w:rsidR="002662F0" w:rsidRPr="00AB4ACE" w:rsidDel="003E3C0A">
                <w:rPr>
                  <w:rFonts w:ascii="Arial" w:hAnsi="Arial" w:cs="Arial"/>
                  <w:color w:val="auto"/>
                  <w:sz w:val="22"/>
                  <w:szCs w:val="22"/>
                </w:rPr>
                <w:delText>, or have any questions/concerns</w:delText>
              </w:r>
              <w:r w:rsidR="00BD6694" w:rsidRPr="00AB4ACE" w:rsidDel="003E3C0A">
                <w:rPr>
                  <w:rFonts w:ascii="Arial" w:hAnsi="Arial" w:cs="Arial"/>
                  <w:color w:val="auto"/>
                  <w:sz w:val="22"/>
                  <w:szCs w:val="22"/>
                </w:rPr>
                <w:delText xml:space="preserve">, please email </w:delText>
              </w:r>
              <w:r w:rsidR="002662F0" w:rsidRPr="00AB4ACE" w:rsidDel="003E3C0A">
                <w:rPr>
                  <w:rFonts w:ascii="Arial" w:hAnsi="Arial" w:cs="Arial"/>
                  <w:color w:val="auto"/>
                  <w:sz w:val="22"/>
                  <w:szCs w:val="22"/>
                </w:rPr>
                <w:delText>Mr. Kodner</w:delText>
              </w:r>
              <w:r w:rsidR="00BD6694" w:rsidRPr="00AB4ACE" w:rsidDel="003E3C0A">
                <w:rPr>
                  <w:rFonts w:ascii="Arial" w:hAnsi="Arial" w:cs="Arial"/>
                  <w:color w:val="auto"/>
                  <w:sz w:val="22"/>
                  <w:szCs w:val="22"/>
                </w:rPr>
                <w:delText xml:space="preserve"> at </w:delText>
              </w:r>
              <w:r w:rsidR="00A979E3" w:rsidDel="003E3C0A">
                <w:fldChar w:fldCharType="begin"/>
              </w:r>
              <w:r w:rsidR="00A979E3" w:rsidDel="003E3C0A">
                <w:delInstrText xml:space="preserve"> HYPERLINK "mailto:jkodner@uci.edu" </w:delInstrText>
              </w:r>
              <w:r w:rsidR="00A979E3" w:rsidDel="003E3C0A">
                <w:fldChar w:fldCharType="separate"/>
              </w:r>
              <w:r w:rsidR="00BD6694" w:rsidRPr="00AB4ACE" w:rsidDel="003E3C0A">
                <w:rPr>
                  <w:rStyle w:val="Hyperlink"/>
                  <w:rFonts w:ascii="Arial" w:hAnsi="Arial" w:cs="Arial"/>
                  <w:color w:val="auto"/>
                  <w:sz w:val="22"/>
                  <w:szCs w:val="22"/>
                </w:rPr>
                <w:delText>jkodner@uci.edu</w:delText>
              </w:r>
              <w:r w:rsidR="00A979E3" w:rsidDel="003E3C0A">
                <w:rPr>
                  <w:rStyle w:val="Hyperlink"/>
                  <w:rFonts w:ascii="Arial" w:hAnsi="Arial" w:cs="Arial"/>
                  <w:color w:val="auto"/>
                  <w:sz w:val="22"/>
                  <w:szCs w:val="22"/>
                </w:rPr>
                <w:fldChar w:fldCharType="end"/>
              </w:r>
            </w:del>
            <w:del w:id="172" w:author="Jacob Kodner" w:date="2020-07-10T11:09:00Z">
              <w:r w:rsidR="00BD6694" w:rsidRPr="00AB4ACE" w:rsidDel="00C004DE">
                <w:rPr>
                  <w:rFonts w:ascii="Arial" w:hAnsi="Arial" w:cs="Arial"/>
                  <w:color w:val="auto"/>
                  <w:sz w:val="22"/>
                  <w:szCs w:val="22"/>
                </w:rPr>
                <w:delText>.</w:delText>
              </w:r>
            </w:del>
            <w:r w:rsidR="00D7199B" w:rsidRPr="00AB4ACE">
              <w:rPr>
                <w:rFonts w:ascii="Arial" w:hAnsi="Arial" w:cs="Arial"/>
                <w:color w:val="auto"/>
                <w:sz w:val="22"/>
                <w:szCs w:val="22"/>
              </w:rPr>
              <w:t xml:space="preserve"> </w:t>
            </w:r>
            <w:commentRangeEnd w:id="162"/>
            <w:r w:rsidR="009A760E">
              <w:rPr>
                <w:rStyle w:val="CommentReference"/>
              </w:rPr>
              <w:commentReference w:id="162"/>
            </w:r>
            <w:bookmarkEnd w:id="32"/>
            <w:commentRangeEnd w:id="160"/>
            <w:r w:rsidR="009A760E">
              <w:rPr>
                <w:rStyle w:val="CommentReference"/>
              </w:rPr>
              <w:commentReference w:id="160"/>
            </w:r>
          </w:p>
        </w:tc>
      </w:tr>
    </w:tbl>
    <w:p w14:paraId="3EFC88EC" w14:textId="77777777" w:rsidR="00662F75" w:rsidRPr="00DB5D26" w:rsidRDefault="00662F75" w:rsidP="00B6315C">
      <w:pPr>
        <w:ind w:right="216"/>
        <w:rPr>
          <w:rFonts w:ascii="Arial" w:hAnsi="Arial" w:cs="Arial"/>
          <w:b/>
          <w:color w:val="auto"/>
          <w:sz w:val="22"/>
          <w:szCs w:val="22"/>
          <w:u w:val="single"/>
        </w:rPr>
      </w:pPr>
    </w:p>
    <w:p w14:paraId="791D9288" w14:textId="77777777" w:rsidR="00B6315C" w:rsidRPr="00DB5D26" w:rsidRDefault="00B6315C" w:rsidP="00B6315C">
      <w:pPr>
        <w:ind w:right="216"/>
        <w:rPr>
          <w:rFonts w:ascii="Arial" w:hAnsi="Arial" w:cs="Arial"/>
          <w:b/>
          <w:color w:val="auto"/>
          <w:sz w:val="22"/>
          <w:szCs w:val="22"/>
        </w:rPr>
      </w:pPr>
      <w:r w:rsidRPr="00DB5D26">
        <w:rPr>
          <w:rFonts w:ascii="Arial" w:hAnsi="Arial" w:cs="Arial"/>
          <w:b/>
          <w:color w:val="auto"/>
          <w:sz w:val="22"/>
          <w:szCs w:val="22"/>
          <w:u w:val="single"/>
        </w:rPr>
        <w:t>SECTION 5</w:t>
      </w:r>
      <w:r w:rsidRPr="00DB5D26">
        <w:rPr>
          <w:rFonts w:ascii="Arial" w:hAnsi="Arial" w:cs="Arial"/>
          <w:b/>
          <w:color w:val="auto"/>
          <w:sz w:val="22"/>
          <w:szCs w:val="22"/>
        </w:rPr>
        <w:t xml:space="preserve">:  INFORMED CONSENT PROCESS </w:t>
      </w:r>
    </w:p>
    <w:p w14:paraId="7E8B7293" w14:textId="77777777" w:rsidR="00B6315C" w:rsidRPr="00DB5D26" w:rsidRDefault="00B6315C" w:rsidP="00B6315C">
      <w:pPr>
        <w:ind w:right="216"/>
        <w:rPr>
          <w:rFonts w:ascii="Arial" w:hAnsi="Arial" w:cs="Arial"/>
          <w:color w:val="auto"/>
          <w:sz w:val="22"/>
          <w:szCs w:val="22"/>
        </w:rPr>
      </w:pPr>
    </w:p>
    <w:tbl>
      <w:tblPr>
        <w:tblW w:w="5001"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2"/>
      </w:tblGrid>
      <w:tr w:rsidR="00B6315C" w:rsidRPr="00DB5D26" w14:paraId="77EFC300" w14:textId="77777777" w:rsidTr="00CF3791">
        <w:trPr>
          <w:trHeight w:val="1152"/>
        </w:trPr>
        <w:tc>
          <w:tcPr>
            <w:tcW w:w="5000" w:type="pct"/>
            <w:shd w:val="clear" w:color="auto" w:fill="DBE5F1" w:themeFill="accent1" w:themeFillTint="33"/>
            <w:vAlign w:val="center"/>
          </w:tcPr>
          <w:p w14:paraId="04B6AE45" w14:textId="4545C8E0" w:rsidR="007015FA" w:rsidRPr="00DB5D26" w:rsidRDefault="007015FA" w:rsidP="009C58FE">
            <w:pPr>
              <w:numPr>
                <w:ilvl w:val="0"/>
                <w:numId w:val="3"/>
              </w:numPr>
              <w:tabs>
                <w:tab w:val="clear" w:pos="1080"/>
                <w:tab w:val="num" w:pos="432"/>
              </w:tabs>
              <w:ind w:left="432" w:hanging="360"/>
              <w:rPr>
                <w:rFonts w:ascii="Arial" w:hAnsi="Arial" w:cs="Arial"/>
                <w:color w:val="auto"/>
                <w:sz w:val="22"/>
                <w:szCs w:val="22"/>
              </w:rPr>
            </w:pPr>
            <w:r w:rsidRPr="00DB5D26">
              <w:rPr>
                <w:rFonts w:ascii="Arial" w:hAnsi="Arial" w:cs="Arial"/>
                <w:b/>
                <w:color w:val="auto"/>
                <w:sz w:val="22"/>
                <w:szCs w:val="22"/>
              </w:rPr>
              <w:t xml:space="preserve">Submit the Consent, Study Info Sheet, Courtesy Letter, Assent document(s).   </w:t>
            </w:r>
            <w:r w:rsidR="00744280" w:rsidRPr="00DB5D26">
              <w:rPr>
                <w:rFonts w:ascii="Arial" w:hAnsi="Arial" w:cs="Arial"/>
                <w:b/>
                <w:i/>
                <w:color w:val="FF0000"/>
                <w:sz w:val="22"/>
                <w:szCs w:val="22"/>
              </w:rPr>
              <w:t>Note:</w:t>
            </w:r>
            <w:r w:rsidR="00744280" w:rsidRPr="00DB5D26">
              <w:rPr>
                <w:rFonts w:ascii="Arial" w:hAnsi="Arial" w:cs="Arial"/>
                <w:i/>
                <w:color w:val="FF0000"/>
                <w:sz w:val="22"/>
                <w:szCs w:val="22"/>
              </w:rPr>
              <w:t xml:space="preserve"> </w:t>
            </w:r>
            <w:r w:rsidR="000166B3" w:rsidRPr="00DB5D26">
              <w:rPr>
                <w:rFonts w:ascii="Arial" w:hAnsi="Arial" w:cs="Arial"/>
                <w:i/>
                <w:color w:val="FF0000"/>
                <w:sz w:val="22"/>
                <w:szCs w:val="22"/>
              </w:rPr>
              <w:t>After IRB Approval, distribute to participants the</w:t>
            </w:r>
            <w:r w:rsidR="00744280" w:rsidRPr="00DB5D26">
              <w:rPr>
                <w:rFonts w:ascii="Arial" w:hAnsi="Arial" w:cs="Arial"/>
                <w:i/>
                <w:color w:val="FF0000"/>
                <w:sz w:val="22"/>
                <w:szCs w:val="22"/>
              </w:rPr>
              <w:t xml:space="preserve"> </w:t>
            </w:r>
            <w:r w:rsidR="000166B3" w:rsidRPr="00DB5D26">
              <w:rPr>
                <w:rFonts w:ascii="Arial" w:hAnsi="Arial" w:cs="Arial"/>
                <w:i/>
                <w:color w:val="FF0000"/>
                <w:sz w:val="22"/>
                <w:szCs w:val="22"/>
              </w:rPr>
              <w:t>version of the document with the IRB-</w:t>
            </w:r>
            <w:r w:rsidR="00744280" w:rsidRPr="00DB5D26">
              <w:rPr>
                <w:rFonts w:ascii="Arial" w:hAnsi="Arial" w:cs="Arial"/>
                <w:i/>
                <w:color w:val="FF0000"/>
                <w:sz w:val="22"/>
                <w:szCs w:val="22"/>
              </w:rPr>
              <w:t>approv</w:t>
            </w:r>
            <w:r w:rsidR="000166B3" w:rsidRPr="00DB5D26">
              <w:rPr>
                <w:rFonts w:ascii="Arial" w:hAnsi="Arial" w:cs="Arial"/>
                <w:i/>
                <w:color w:val="FF0000"/>
                <w:sz w:val="22"/>
                <w:szCs w:val="22"/>
              </w:rPr>
              <w:t xml:space="preserve">al information in the </w:t>
            </w:r>
            <w:r w:rsidR="00744280" w:rsidRPr="00DB5D26">
              <w:rPr>
                <w:rFonts w:ascii="Arial" w:hAnsi="Arial" w:cs="Arial"/>
                <w:i/>
                <w:color w:val="FF0000"/>
                <w:sz w:val="22"/>
                <w:szCs w:val="22"/>
              </w:rPr>
              <w:t>foote</w:t>
            </w:r>
            <w:r w:rsidR="000166B3" w:rsidRPr="00DB5D26">
              <w:rPr>
                <w:rFonts w:ascii="Arial" w:hAnsi="Arial" w:cs="Arial"/>
                <w:i/>
                <w:color w:val="FF0000"/>
                <w:sz w:val="22"/>
                <w:szCs w:val="22"/>
              </w:rPr>
              <w:t>r.</w:t>
            </w:r>
          </w:p>
          <w:p w14:paraId="40A79444" w14:textId="12ECA063" w:rsidR="003912E2" w:rsidRPr="00DA67AD" w:rsidRDefault="00410579" w:rsidP="009C58FE">
            <w:pPr>
              <w:numPr>
                <w:ilvl w:val="0"/>
                <w:numId w:val="3"/>
              </w:numPr>
              <w:tabs>
                <w:tab w:val="clear" w:pos="1080"/>
                <w:tab w:val="num" w:pos="432"/>
              </w:tabs>
              <w:ind w:left="432" w:hanging="360"/>
              <w:rPr>
                <w:rFonts w:ascii="Arial" w:hAnsi="Arial" w:cs="Arial"/>
                <w:color w:val="auto"/>
                <w:sz w:val="22"/>
                <w:szCs w:val="22"/>
              </w:rPr>
            </w:pPr>
            <w:r>
              <w:rPr>
                <w:rFonts w:ascii="Arial" w:hAnsi="Arial" w:cs="Arial"/>
                <w:color w:val="auto"/>
                <w:sz w:val="22"/>
                <w:szCs w:val="22"/>
              </w:rPr>
              <w:t>Identify</w:t>
            </w:r>
            <w:r w:rsidR="003912E2" w:rsidRPr="00DB5D26">
              <w:rPr>
                <w:rFonts w:ascii="Arial" w:hAnsi="Arial" w:cs="Arial"/>
                <w:color w:val="auto"/>
                <w:sz w:val="22"/>
                <w:szCs w:val="22"/>
              </w:rPr>
              <w:t xml:space="preserve"> the specific </w:t>
            </w:r>
            <w:r w:rsidR="003912E2" w:rsidRPr="00DB5D26">
              <w:rPr>
                <w:rFonts w:ascii="Arial" w:hAnsi="Arial" w:cs="Arial"/>
                <w:b/>
                <w:color w:val="auto"/>
                <w:sz w:val="22"/>
                <w:szCs w:val="22"/>
              </w:rPr>
              <w:t>steps for obtaining consent</w:t>
            </w:r>
            <w:r w:rsidR="003912E2" w:rsidRPr="00DB5D26">
              <w:rPr>
                <w:rFonts w:ascii="Arial" w:hAnsi="Arial" w:cs="Arial"/>
                <w:color w:val="auto"/>
                <w:sz w:val="22"/>
                <w:szCs w:val="22"/>
              </w:rPr>
              <w:t xml:space="preserve">. </w:t>
            </w:r>
            <w:r w:rsidR="00EB3537" w:rsidRPr="00DB5D26">
              <w:rPr>
                <w:rFonts w:ascii="Arial" w:hAnsi="Arial" w:cs="Arial"/>
                <w:color w:val="auto"/>
                <w:sz w:val="22"/>
                <w:szCs w:val="22"/>
              </w:rPr>
              <w:t xml:space="preserve"> See </w:t>
            </w:r>
            <w:hyperlink r:id="rId22" w:history="1">
              <w:r w:rsidR="00EB3537" w:rsidRPr="00DB5D26">
                <w:rPr>
                  <w:rStyle w:val="Hyperlink"/>
                  <w:rFonts w:ascii="Arial" w:hAnsi="Arial" w:cs="Arial"/>
                  <w:b/>
                  <w:sz w:val="22"/>
                  <w:szCs w:val="22"/>
                </w:rPr>
                <w:t>Guidance for Consenting Process</w:t>
              </w:r>
            </w:hyperlink>
            <w:r w:rsidR="00EB3537" w:rsidRPr="00DB5D26">
              <w:rPr>
                <w:rFonts w:ascii="Arial" w:hAnsi="Arial" w:cs="Arial"/>
                <w:color w:val="auto"/>
                <w:sz w:val="22"/>
                <w:szCs w:val="22"/>
              </w:rPr>
              <w:t>.</w:t>
            </w:r>
          </w:p>
        </w:tc>
      </w:tr>
      <w:tr w:rsidR="00B6315C" w:rsidRPr="00DB5D26" w14:paraId="0DF0137A" w14:textId="77777777" w:rsidTr="00CF3791">
        <w:trPr>
          <w:trHeight w:val="5328"/>
        </w:trPr>
        <w:tc>
          <w:tcPr>
            <w:tcW w:w="5000" w:type="pct"/>
            <w:tcBorders>
              <w:bottom w:val="single" w:sz="4" w:space="0" w:color="auto"/>
            </w:tcBorders>
            <w:vAlign w:val="center"/>
          </w:tcPr>
          <w:p w14:paraId="06F3A3DA" w14:textId="77777777" w:rsidR="003912E2" w:rsidRPr="00DB5D26" w:rsidRDefault="003912E2" w:rsidP="00410579">
            <w:pPr>
              <w:ind w:right="216"/>
              <w:rPr>
                <w:rFonts w:ascii="Arial" w:hAnsi="Arial" w:cs="Arial"/>
                <w:b/>
                <w:color w:val="auto"/>
                <w:sz w:val="22"/>
                <w:szCs w:val="22"/>
              </w:rPr>
            </w:pPr>
            <w:r w:rsidRPr="00DB5D26">
              <w:rPr>
                <w:rFonts w:ascii="Arial" w:hAnsi="Arial" w:cs="Arial"/>
                <w:b/>
                <w:color w:val="auto"/>
                <w:sz w:val="22"/>
                <w:szCs w:val="22"/>
              </w:rPr>
              <w:t>Check all that apply:</w:t>
            </w:r>
          </w:p>
          <w:p w14:paraId="4BE19D17" w14:textId="77777777" w:rsidR="003912E2" w:rsidRPr="00DB5D26" w:rsidRDefault="003912E2" w:rsidP="00410579">
            <w:pPr>
              <w:ind w:right="216"/>
              <w:rPr>
                <w:rFonts w:ascii="Arial" w:hAnsi="Arial" w:cs="Arial"/>
                <w:b/>
                <w:color w:val="auto"/>
                <w:sz w:val="22"/>
                <w:szCs w:val="22"/>
              </w:rPr>
            </w:pPr>
          </w:p>
          <w:p w14:paraId="22020019" w14:textId="29BE7593" w:rsidR="003912E2" w:rsidRPr="00410579" w:rsidRDefault="003912E2" w:rsidP="00410579">
            <w:pPr>
              <w:ind w:left="432" w:right="216" w:hanging="432"/>
              <w:rPr>
                <w:rFonts w:ascii="Arial" w:hAnsi="Arial" w:cs="Arial"/>
                <w:color w:val="auto"/>
                <w:sz w:val="22"/>
                <w:szCs w:val="22"/>
              </w:rPr>
            </w:pPr>
            <w:proofErr w:type="gramStart"/>
            <w:r w:rsidRPr="00DB5D26">
              <w:rPr>
                <w:rFonts w:ascii="Arial" w:hAnsi="Arial" w:cs="Arial"/>
                <w:b/>
                <w:color w:val="auto"/>
                <w:sz w:val="22"/>
                <w:szCs w:val="22"/>
              </w:rPr>
              <w:t>[  ]</w:t>
            </w:r>
            <w:proofErr w:type="gramEnd"/>
            <w:r w:rsidRPr="00DB5D26">
              <w:rPr>
                <w:rFonts w:ascii="Arial" w:hAnsi="Arial" w:cs="Arial"/>
                <w:b/>
                <w:color w:val="auto"/>
                <w:sz w:val="22"/>
                <w:szCs w:val="22"/>
              </w:rPr>
              <w:t xml:space="preserve"> Signed informed consent will be obtained.</w:t>
            </w:r>
            <w:r w:rsidRPr="00DB5D26">
              <w:rPr>
                <w:rFonts w:ascii="Arial" w:hAnsi="Arial" w:cs="Arial"/>
                <w:color w:val="auto"/>
                <w:sz w:val="22"/>
                <w:szCs w:val="22"/>
              </w:rPr>
              <w:t xml:space="preserve">  </w:t>
            </w:r>
            <w:r w:rsidR="00410579">
              <w:rPr>
                <w:rFonts w:ascii="Arial" w:hAnsi="Arial" w:cs="Arial"/>
                <w:i/>
                <w:color w:val="FF0000"/>
                <w:sz w:val="22"/>
                <w:szCs w:val="22"/>
              </w:rPr>
              <w:t>Cu</w:t>
            </w:r>
            <w:r w:rsidRPr="00DB5D26">
              <w:rPr>
                <w:rFonts w:ascii="Arial" w:hAnsi="Arial" w:cs="Arial"/>
                <w:i/>
                <w:color w:val="FF0000"/>
                <w:sz w:val="22"/>
                <w:szCs w:val="22"/>
              </w:rPr>
              <w:t>stomize the Consent for SBE Research.</w:t>
            </w:r>
          </w:p>
          <w:p w14:paraId="41CA8C09" w14:textId="77777777" w:rsidR="003912E2" w:rsidRPr="00DB5D26" w:rsidRDefault="003912E2" w:rsidP="00410579">
            <w:pPr>
              <w:ind w:left="432" w:right="216" w:hanging="432"/>
              <w:rPr>
                <w:rFonts w:ascii="Arial" w:hAnsi="Arial" w:cs="Arial"/>
                <w:b/>
                <w:color w:val="auto"/>
                <w:sz w:val="22"/>
                <w:szCs w:val="22"/>
              </w:rPr>
            </w:pPr>
          </w:p>
          <w:p w14:paraId="2D91B4FA" w14:textId="63262772" w:rsidR="003912E2" w:rsidRPr="00410579" w:rsidRDefault="003912E2" w:rsidP="00410579">
            <w:pPr>
              <w:ind w:left="432" w:right="216" w:hanging="432"/>
              <w:rPr>
                <w:rFonts w:ascii="Arial" w:hAnsi="Arial" w:cs="Arial"/>
                <w:b/>
                <w:color w:val="auto"/>
                <w:sz w:val="22"/>
                <w:szCs w:val="22"/>
              </w:rPr>
            </w:pPr>
            <w:r w:rsidRPr="00F01568">
              <w:rPr>
                <w:rFonts w:ascii="Arial" w:hAnsi="Arial" w:cs="Arial"/>
                <w:b/>
                <w:color w:val="auto"/>
                <w:sz w:val="22"/>
                <w:szCs w:val="22"/>
              </w:rPr>
              <w:t xml:space="preserve">[ </w:t>
            </w:r>
            <w:proofErr w:type="gramStart"/>
            <w:r w:rsidR="00F01568" w:rsidRPr="00AB4ACE">
              <w:rPr>
                <w:rFonts w:ascii="Arial" w:hAnsi="Arial" w:cs="Arial"/>
                <w:b/>
                <w:color w:val="auto"/>
                <w:sz w:val="22"/>
                <w:szCs w:val="22"/>
              </w:rPr>
              <w:t>X</w:t>
            </w:r>
            <w:r w:rsidRPr="00F01568">
              <w:rPr>
                <w:rFonts w:ascii="Arial" w:hAnsi="Arial" w:cs="Arial"/>
                <w:b/>
                <w:color w:val="auto"/>
                <w:sz w:val="22"/>
                <w:szCs w:val="22"/>
              </w:rPr>
              <w:t xml:space="preserve">  ]</w:t>
            </w:r>
            <w:proofErr w:type="gramEnd"/>
            <w:r w:rsidRPr="00F01568">
              <w:rPr>
                <w:rFonts w:ascii="Arial" w:hAnsi="Arial" w:cs="Arial"/>
                <w:b/>
                <w:color w:val="auto"/>
                <w:sz w:val="22"/>
                <w:szCs w:val="22"/>
              </w:rPr>
              <w:t xml:space="preserve"> Oral / Implied informed consent will be obtained (i</w:t>
            </w:r>
            <w:r w:rsidR="00E84194" w:rsidRPr="00F01568">
              <w:rPr>
                <w:rFonts w:ascii="Arial" w:hAnsi="Arial" w:cs="Arial"/>
                <w:b/>
                <w:color w:val="auto"/>
                <w:sz w:val="22"/>
                <w:szCs w:val="22"/>
              </w:rPr>
              <w:t>.</w:t>
            </w:r>
            <w:r w:rsidRPr="00F01568">
              <w:rPr>
                <w:rFonts w:ascii="Arial" w:hAnsi="Arial" w:cs="Arial"/>
                <w:b/>
                <w:color w:val="auto"/>
                <w:sz w:val="22"/>
                <w:szCs w:val="22"/>
              </w:rPr>
              <w:t>e</w:t>
            </w:r>
            <w:r w:rsidR="00E84194" w:rsidRPr="00F01568">
              <w:rPr>
                <w:rFonts w:ascii="Arial" w:hAnsi="Arial" w:cs="Arial"/>
                <w:b/>
                <w:color w:val="auto"/>
                <w:sz w:val="22"/>
                <w:szCs w:val="22"/>
              </w:rPr>
              <w:t>.</w:t>
            </w:r>
            <w:r w:rsidRPr="00F01568">
              <w:rPr>
                <w:rFonts w:ascii="Arial" w:hAnsi="Arial" w:cs="Arial"/>
                <w:b/>
                <w:color w:val="auto"/>
                <w:sz w:val="22"/>
                <w:szCs w:val="22"/>
              </w:rPr>
              <w:t xml:space="preserve">, requesting </w:t>
            </w:r>
            <w:r w:rsidR="00E82AB7" w:rsidRPr="00F01568">
              <w:rPr>
                <w:rFonts w:ascii="Arial" w:hAnsi="Arial" w:cs="Arial"/>
                <w:b/>
                <w:color w:val="auto"/>
                <w:sz w:val="22"/>
                <w:szCs w:val="22"/>
              </w:rPr>
              <w:t xml:space="preserve">a </w:t>
            </w:r>
            <w:r w:rsidR="00E84194" w:rsidRPr="00F01568">
              <w:rPr>
                <w:rFonts w:ascii="Arial" w:hAnsi="Arial" w:cs="Arial"/>
                <w:b/>
                <w:color w:val="auto"/>
                <w:sz w:val="22"/>
                <w:szCs w:val="22"/>
              </w:rPr>
              <w:t>waiver from obtaining signed</w:t>
            </w:r>
            <w:r w:rsidRPr="00F01568">
              <w:rPr>
                <w:rFonts w:ascii="Arial" w:hAnsi="Arial" w:cs="Arial"/>
                <w:b/>
                <w:color w:val="auto"/>
                <w:sz w:val="22"/>
                <w:szCs w:val="22"/>
              </w:rPr>
              <w:t xml:space="preserve"> informed consent</w:t>
            </w:r>
            <w:r w:rsidRPr="00F01568">
              <w:rPr>
                <w:rFonts w:ascii="Arial" w:hAnsi="Arial" w:cs="Arial"/>
                <w:color w:val="auto"/>
                <w:sz w:val="22"/>
                <w:szCs w:val="22"/>
              </w:rPr>
              <w:t>)</w:t>
            </w:r>
            <w:r w:rsidRPr="00F01568">
              <w:rPr>
                <w:rFonts w:ascii="Arial" w:hAnsi="Arial" w:cs="Arial"/>
                <w:b/>
                <w:color w:val="auto"/>
                <w:sz w:val="22"/>
                <w:szCs w:val="22"/>
              </w:rPr>
              <w:t>.</w:t>
            </w:r>
            <w:r w:rsidR="00410579" w:rsidRPr="00F01568">
              <w:rPr>
                <w:rFonts w:ascii="Arial" w:hAnsi="Arial" w:cs="Arial"/>
                <w:b/>
                <w:color w:val="auto"/>
                <w:sz w:val="22"/>
                <w:szCs w:val="22"/>
              </w:rPr>
              <w:t xml:space="preserve"> </w:t>
            </w:r>
            <w:r w:rsidRPr="00F01568">
              <w:rPr>
                <w:rFonts w:ascii="Arial" w:hAnsi="Arial" w:cs="Arial"/>
                <w:i/>
                <w:color w:val="FF0000"/>
                <w:sz w:val="22"/>
                <w:szCs w:val="22"/>
              </w:rPr>
              <w:t>Customize the</w:t>
            </w:r>
            <w:r w:rsidRPr="00F01568">
              <w:rPr>
                <w:rFonts w:ascii="Arial" w:hAnsi="Arial" w:cs="Arial"/>
                <w:b/>
                <w:i/>
                <w:color w:val="FF0000"/>
                <w:sz w:val="22"/>
                <w:szCs w:val="22"/>
              </w:rPr>
              <w:t xml:space="preserve"> </w:t>
            </w:r>
            <w:hyperlink r:id="rId23" w:history="1">
              <w:r w:rsidRPr="00F01568">
                <w:rPr>
                  <w:rStyle w:val="Hyperlink"/>
                  <w:rFonts w:ascii="Arial" w:hAnsi="Arial" w:cs="Arial"/>
                  <w:b/>
                  <w:i/>
                  <w:color w:val="0064A4"/>
                  <w:sz w:val="22"/>
                  <w:szCs w:val="22"/>
                </w:rPr>
                <w:t>Study Info</w:t>
              </w:r>
              <w:r w:rsidR="00E84194" w:rsidRPr="00F01568">
                <w:rPr>
                  <w:rStyle w:val="Hyperlink"/>
                  <w:rFonts w:ascii="Arial" w:hAnsi="Arial" w:cs="Arial"/>
                  <w:b/>
                  <w:i/>
                  <w:color w:val="0064A4"/>
                  <w:sz w:val="22"/>
                  <w:szCs w:val="22"/>
                </w:rPr>
                <w:t>rmation</w:t>
              </w:r>
              <w:r w:rsidRPr="00F01568">
                <w:rPr>
                  <w:rStyle w:val="Hyperlink"/>
                  <w:rFonts w:ascii="Arial" w:hAnsi="Arial" w:cs="Arial"/>
                  <w:b/>
                  <w:i/>
                  <w:color w:val="0064A4"/>
                  <w:sz w:val="22"/>
                  <w:szCs w:val="22"/>
                </w:rPr>
                <w:t xml:space="preserve"> Sheet</w:t>
              </w:r>
            </w:hyperlink>
            <w:r w:rsidRPr="00F01568">
              <w:rPr>
                <w:rFonts w:ascii="Arial" w:hAnsi="Arial" w:cs="Arial"/>
                <w:b/>
                <w:i/>
                <w:color w:val="0064A4"/>
                <w:sz w:val="22"/>
                <w:szCs w:val="22"/>
              </w:rPr>
              <w:t xml:space="preserve"> </w:t>
            </w:r>
            <w:r w:rsidRPr="00F01568">
              <w:rPr>
                <w:rFonts w:ascii="Arial" w:hAnsi="Arial" w:cs="Arial"/>
                <w:i/>
                <w:color w:val="FF0000"/>
                <w:sz w:val="22"/>
                <w:szCs w:val="22"/>
              </w:rPr>
              <w:t>and Complete Appendix P.</w:t>
            </w:r>
            <w:r w:rsidRPr="00DB5D26">
              <w:rPr>
                <w:rFonts w:ascii="Arial" w:hAnsi="Arial" w:cs="Arial"/>
                <w:color w:val="FF0000"/>
                <w:sz w:val="22"/>
                <w:szCs w:val="22"/>
              </w:rPr>
              <w:t xml:space="preserve">  </w:t>
            </w:r>
          </w:p>
          <w:p w14:paraId="49D8B555" w14:textId="77777777" w:rsidR="003912E2" w:rsidRPr="00DB5D26" w:rsidRDefault="003912E2" w:rsidP="00410579">
            <w:pPr>
              <w:ind w:left="432" w:right="216" w:hanging="432"/>
              <w:rPr>
                <w:rFonts w:ascii="Arial" w:hAnsi="Arial" w:cs="Arial"/>
                <w:color w:val="auto"/>
                <w:sz w:val="22"/>
                <w:szCs w:val="22"/>
              </w:rPr>
            </w:pPr>
          </w:p>
          <w:p w14:paraId="19B167E8" w14:textId="7D544F2D" w:rsidR="003912E2" w:rsidRPr="00DB5D26" w:rsidRDefault="003912E2" w:rsidP="00410579">
            <w:pPr>
              <w:ind w:left="432" w:right="216"/>
              <w:rPr>
                <w:rFonts w:ascii="Arial" w:hAnsi="Arial" w:cs="Arial"/>
                <w:i/>
                <w:color w:val="FF0000"/>
                <w:sz w:val="22"/>
                <w:szCs w:val="22"/>
              </w:rPr>
            </w:pPr>
            <w:r w:rsidRPr="00DB5D26">
              <w:rPr>
                <w:rFonts w:ascii="Arial" w:hAnsi="Arial" w:cs="Arial"/>
                <w:b/>
                <w:i/>
                <w:color w:val="FF0000"/>
                <w:sz w:val="22"/>
                <w:szCs w:val="22"/>
              </w:rPr>
              <w:t>Note</w:t>
            </w:r>
            <w:r w:rsidRPr="00DB5D26">
              <w:rPr>
                <w:rFonts w:ascii="Arial" w:hAnsi="Arial" w:cs="Arial"/>
                <w:i/>
                <w:color w:val="FF0000"/>
                <w:sz w:val="22"/>
                <w:szCs w:val="22"/>
              </w:rPr>
              <w:t>: If obtaining consent online</w:t>
            </w:r>
            <w:r w:rsidR="00E84194" w:rsidRPr="00DB5D26">
              <w:rPr>
                <w:rFonts w:ascii="Arial" w:hAnsi="Arial" w:cs="Arial"/>
                <w:i/>
                <w:color w:val="FF0000"/>
                <w:sz w:val="22"/>
                <w:szCs w:val="22"/>
              </w:rPr>
              <w:t xml:space="preserve"> </w:t>
            </w:r>
            <w:r w:rsidRPr="00DB5D26">
              <w:rPr>
                <w:rFonts w:ascii="Arial" w:hAnsi="Arial" w:cs="Arial"/>
                <w:i/>
                <w:color w:val="FF0000"/>
                <w:sz w:val="22"/>
                <w:szCs w:val="22"/>
              </w:rPr>
              <w:t xml:space="preserve">(e.g., </w:t>
            </w:r>
            <w:r w:rsidR="00E84194" w:rsidRPr="00DB5D26">
              <w:rPr>
                <w:rFonts w:ascii="Arial" w:hAnsi="Arial" w:cs="Arial"/>
                <w:i/>
                <w:color w:val="FF0000"/>
                <w:sz w:val="22"/>
                <w:szCs w:val="22"/>
              </w:rPr>
              <w:t xml:space="preserve">research involves completing </w:t>
            </w:r>
            <w:r w:rsidRPr="00DB5D26">
              <w:rPr>
                <w:rFonts w:ascii="Arial" w:hAnsi="Arial" w:cs="Arial"/>
                <w:i/>
                <w:color w:val="FF0000"/>
                <w:sz w:val="22"/>
                <w:szCs w:val="22"/>
              </w:rPr>
              <w:t xml:space="preserve">a survey electronically administered via AMT, EEE, etc.), participants </w:t>
            </w:r>
            <w:r w:rsidR="00E84194" w:rsidRPr="00DB5D26">
              <w:rPr>
                <w:rFonts w:ascii="Arial" w:hAnsi="Arial" w:cs="Arial"/>
                <w:i/>
                <w:color w:val="FF0000"/>
                <w:sz w:val="22"/>
                <w:szCs w:val="22"/>
              </w:rPr>
              <w:t>should:</w:t>
            </w:r>
          </w:p>
          <w:p w14:paraId="45EBE395" w14:textId="3E92C157" w:rsidR="003912E2" w:rsidRPr="00DB5D26" w:rsidRDefault="00E84194" w:rsidP="009C58FE">
            <w:pPr>
              <w:pStyle w:val="ListParagraph"/>
              <w:numPr>
                <w:ilvl w:val="0"/>
                <w:numId w:val="8"/>
              </w:numPr>
              <w:ind w:right="216"/>
              <w:rPr>
                <w:rFonts w:ascii="Arial" w:hAnsi="Arial" w:cs="Arial"/>
                <w:i/>
                <w:color w:val="FF0000"/>
                <w:sz w:val="22"/>
                <w:szCs w:val="22"/>
              </w:rPr>
            </w:pPr>
            <w:r w:rsidRPr="00DB5D26">
              <w:rPr>
                <w:rFonts w:ascii="Arial" w:hAnsi="Arial" w:cs="Arial"/>
                <w:i/>
                <w:color w:val="FF0000"/>
                <w:sz w:val="22"/>
                <w:szCs w:val="22"/>
              </w:rPr>
              <w:t>View the</w:t>
            </w:r>
            <w:r w:rsidR="003912E2" w:rsidRPr="00DB5D26">
              <w:rPr>
                <w:rFonts w:ascii="Arial" w:hAnsi="Arial" w:cs="Arial"/>
                <w:i/>
                <w:color w:val="FF0000"/>
                <w:sz w:val="22"/>
                <w:szCs w:val="22"/>
              </w:rPr>
              <w:t xml:space="preserve"> Consent/Study Info Sheet </w:t>
            </w:r>
            <w:r w:rsidRPr="00DB5D26">
              <w:rPr>
                <w:rFonts w:ascii="Arial" w:hAnsi="Arial" w:cs="Arial"/>
                <w:i/>
                <w:color w:val="FF0000"/>
                <w:sz w:val="22"/>
                <w:szCs w:val="22"/>
              </w:rPr>
              <w:t>prior to participation</w:t>
            </w:r>
          </w:p>
          <w:p w14:paraId="05869CBB" w14:textId="1F0FFA61" w:rsidR="003912E2" w:rsidRPr="00DB5D26" w:rsidRDefault="00E84194" w:rsidP="009C58FE">
            <w:pPr>
              <w:pStyle w:val="ListParagraph"/>
              <w:numPr>
                <w:ilvl w:val="0"/>
                <w:numId w:val="8"/>
              </w:numPr>
              <w:ind w:right="216"/>
              <w:rPr>
                <w:rFonts w:ascii="Arial" w:hAnsi="Arial" w:cs="Arial"/>
                <w:i/>
                <w:color w:val="FF0000"/>
                <w:sz w:val="22"/>
                <w:szCs w:val="22"/>
              </w:rPr>
            </w:pPr>
            <w:r w:rsidRPr="00DB5D26">
              <w:rPr>
                <w:rFonts w:ascii="Arial" w:hAnsi="Arial" w:cs="Arial"/>
                <w:i/>
                <w:color w:val="FF0000"/>
                <w:sz w:val="22"/>
                <w:szCs w:val="22"/>
              </w:rPr>
              <w:t xml:space="preserve">Be </w:t>
            </w:r>
            <w:r w:rsidR="003912E2" w:rsidRPr="00DB5D26">
              <w:rPr>
                <w:rFonts w:ascii="Arial" w:hAnsi="Arial" w:cs="Arial"/>
                <w:i/>
                <w:color w:val="FF0000"/>
                <w:sz w:val="22"/>
                <w:szCs w:val="22"/>
              </w:rPr>
              <w:t xml:space="preserve">prompted to verify they meet the eligibility criteria, and </w:t>
            </w:r>
          </w:p>
          <w:p w14:paraId="18375DFF" w14:textId="4AEE64E1" w:rsidR="003912E2" w:rsidRPr="00DB5D26" w:rsidRDefault="00E82AB7" w:rsidP="009C58FE">
            <w:pPr>
              <w:pStyle w:val="ListParagraph"/>
              <w:numPr>
                <w:ilvl w:val="0"/>
                <w:numId w:val="8"/>
              </w:numPr>
              <w:ind w:right="216"/>
              <w:rPr>
                <w:rFonts w:ascii="Arial" w:hAnsi="Arial" w:cs="Arial"/>
                <w:color w:val="auto"/>
                <w:sz w:val="22"/>
                <w:szCs w:val="22"/>
              </w:rPr>
            </w:pPr>
            <w:r w:rsidRPr="00DB5D26">
              <w:rPr>
                <w:rFonts w:ascii="Arial" w:hAnsi="Arial" w:cs="Arial"/>
                <w:i/>
                <w:color w:val="FF0000"/>
                <w:sz w:val="22"/>
                <w:szCs w:val="22"/>
              </w:rPr>
              <w:t>Indicate their willingness to pa</w:t>
            </w:r>
            <w:r w:rsidR="003912E2" w:rsidRPr="00DB5D26">
              <w:rPr>
                <w:rFonts w:ascii="Arial" w:hAnsi="Arial" w:cs="Arial"/>
                <w:i/>
                <w:color w:val="FF0000"/>
                <w:sz w:val="22"/>
                <w:szCs w:val="22"/>
              </w:rPr>
              <w:t>rticipat</w:t>
            </w:r>
            <w:r w:rsidRPr="00DB5D26">
              <w:rPr>
                <w:rFonts w:ascii="Arial" w:hAnsi="Arial" w:cs="Arial"/>
                <w:i/>
                <w:color w:val="FF0000"/>
                <w:sz w:val="22"/>
                <w:szCs w:val="22"/>
              </w:rPr>
              <w:t>e</w:t>
            </w:r>
            <w:r w:rsidR="003912E2" w:rsidRPr="00DB5D26">
              <w:rPr>
                <w:rFonts w:ascii="Arial" w:hAnsi="Arial" w:cs="Arial"/>
                <w:i/>
                <w:color w:val="FF0000"/>
                <w:sz w:val="22"/>
                <w:szCs w:val="22"/>
              </w:rPr>
              <w:t xml:space="preserve"> in the </w:t>
            </w:r>
            <w:r w:rsidRPr="00DB5D26">
              <w:rPr>
                <w:rFonts w:ascii="Arial" w:hAnsi="Arial" w:cs="Arial"/>
                <w:i/>
                <w:color w:val="FF0000"/>
                <w:sz w:val="22"/>
                <w:szCs w:val="22"/>
              </w:rPr>
              <w:t>research (e.g., click “Yes”)</w:t>
            </w:r>
            <w:r w:rsidR="003912E2" w:rsidRPr="00DB5D26">
              <w:rPr>
                <w:rFonts w:ascii="Arial" w:hAnsi="Arial" w:cs="Arial"/>
                <w:i/>
                <w:color w:val="FF0000"/>
                <w:sz w:val="22"/>
                <w:szCs w:val="22"/>
              </w:rPr>
              <w:t>.</w:t>
            </w:r>
          </w:p>
          <w:p w14:paraId="1F1DAB9F" w14:textId="77777777" w:rsidR="003912E2" w:rsidRDefault="003912E2" w:rsidP="00410579">
            <w:pPr>
              <w:ind w:right="216"/>
              <w:rPr>
                <w:rFonts w:ascii="Arial" w:hAnsi="Arial" w:cs="Arial"/>
                <w:color w:val="6AA2B8"/>
                <w:sz w:val="22"/>
                <w:szCs w:val="22"/>
              </w:rPr>
            </w:pPr>
          </w:p>
          <w:p w14:paraId="16473D7A" w14:textId="02E5B21F" w:rsidR="00410579" w:rsidRPr="00410579" w:rsidRDefault="00410579" w:rsidP="00410579">
            <w:pPr>
              <w:ind w:left="432" w:right="216" w:hanging="432"/>
              <w:rPr>
                <w:rFonts w:ascii="Arial" w:hAnsi="Arial" w:cs="Arial"/>
                <w:color w:val="auto"/>
                <w:sz w:val="22"/>
                <w:szCs w:val="22"/>
              </w:rPr>
            </w:pPr>
            <w:r w:rsidRPr="00914DCF">
              <w:rPr>
                <w:rFonts w:ascii="Arial" w:hAnsi="Arial" w:cs="Arial"/>
                <w:b/>
                <w:color w:val="auto"/>
                <w:sz w:val="22"/>
                <w:szCs w:val="22"/>
              </w:rPr>
              <w:t xml:space="preserve">[ </w:t>
            </w:r>
            <w:proofErr w:type="gramStart"/>
            <w:r w:rsidRPr="00914DCF">
              <w:rPr>
                <w:rFonts w:ascii="Arial" w:hAnsi="Arial" w:cs="Arial"/>
                <w:b/>
                <w:color w:val="auto"/>
                <w:sz w:val="22"/>
                <w:szCs w:val="22"/>
              </w:rPr>
              <w:t xml:space="preserve">  ]</w:t>
            </w:r>
            <w:proofErr w:type="gramEnd"/>
            <w:r w:rsidRPr="00914DCF">
              <w:rPr>
                <w:rFonts w:ascii="Arial" w:hAnsi="Arial" w:cs="Arial"/>
                <w:b/>
                <w:color w:val="auto"/>
                <w:sz w:val="22"/>
                <w:szCs w:val="22"/>
              </w:rPr>
              <w:t xml:space="preserve"> Requesting to seek surrogate consent from </w:t>
            </w:r>
            <w:r>
              <w:rPr>
                <w:rFonts w:ascii="Arial" w:hAnsi="Arial" w:cs="Arial"/>
                <w:b/>
                <w:color w:val="auto"/>
                <w:sz w:val="22"/>
                <w:szCs w:val="22"/>
              </w:rPr>
              <w:t>the subjects’ LAR</w:t>
            </w:r>
            <w:r w:rsidRPr="00914DCF">
              <w:rPr>
                <w:rFonts w:ascii="Arial" w:hAnsi="Arial" w:cs="Arial"/>
                <w:b/>
                <w:color w:val="auto"/>
                <w:sz w:val="22"/>
                <w:szCs w:val="22"/>
              </w:rPr>
              <w:t xml:space="preserve">. </w:t>
            </w:r>
            <w:r w:rsidRPr="00914DCF">
              <w:rPr>
                <w:rFonts w:ascii="Arial" w:hAnsi="Arial" w:cs="Arial"/>
                <w:color w:val="auto"/>
                <w:sz w:val="22"/>
                <w:szCs w:val="22"/>
              </w:rPr>
              <w:t xml:space="preserve">Surrogate consent may be considered </w:t>
            </w:r>
            <w:r w:rsidRPr="00914DCF">
              <w:rPr>
                <w:rFonts w:ascii="Arial" w:hAnsi="Arial" w:cs="Arial"/>
                <w:color w:val="auto"/>
                <w:sz w:val="22"/>
                <w:szCs w:val="22"/>
                <w:u w:val="single"/>
              </w:rPr>
              <w:t>only</w:t>
            </w:r>
            <w:r w:rsidRPr="00914DCF">
              <w:rPr>
                <w:rFonts w:ascii="Arial" w:hAnsi="Arial" w:cs="Arial"/>
                <w:color w:val="auto"/>
                <w:sz w:val="22"/>
                <w:szCs w:val="22"/>
              </w:rPr>
              <w:t xml:space="preserve"> in research studies relating to the cognitive impairment, lack of capacity or serious or life-threatening disease and conditions of the research subjects.</w:t>
            </w:r>
            <w:r>
              <w:rPr>
                <w:rFonts w:ascii="Arial" w:hAnsi="Arial" w:cs="Arial"/>
                <w:color w:val="auto"/>
                <w:sz w:val="22"/>
                <w:szCs w:val="22"/>
              </w:rPr>
              <w:t xml:space="preserve"> </w:t>
            </w:r>
            <w:r w:rsidRPr="00914DCF">
              <w:rPr>
                <w:rFonts w:ascii="Arial" w:hAnsi="Arial" w:cs="Arial"/>
                <w:i/>
                <w:color w:val="FF0000"/>
                <w:sz w:val="22"/>
                <w:szCs w:val="22"/>
              </w:rPr>
              <w:t>Complete Appendix E.</w:t>
            </w:r>
            <w:r w:rsidRPr="00914DCF">
              <w:rPr>
                <w:rFonts w:ascii="Arial" w:hAnsi="Arial" w:cs="Arial"/>
                <w:i/>
                <w:sz w:val="22"/>
                <w:szCs w:val="22"/>
              </w:rPr>
              <w:t xml:space="preserve"> </w:t>
            </w:r>
          </w:p>
          <w:p w14:paraId="338E5950" w14:textId="77777777" w:rsidR="00410579" w:rsidRPr="00410579" w:rsidRDefault="00410579" w:rsidP="00410579">
            <w:pPr>
              <w:ind w:right="216"/>
              <w:rPr>
                <w:rFonts w:ascii="Arial" w:hAnsi="Arial" w:cs="Arial"/>
                <w:color w:val="6AA2B8"/>
                <w:sz w:val="22"/>
                <w:szCs w:val="22"/>
              </w:rPr>
            </w:pPr>
          </w:p>
          <w:p w14:paraId="58C80EE4" w14:textId="60EC8775" w:rsidR="00B6315C" w:rsidRPr="00410579" w:rsidRDefault="003912E2" w:rsidP="00410579">
            <w:pPr>
              <w:ind w:left="432" w:right="216" w:hanging="432"/>
              <w:rPr>
                <w:rFonts w:ascii="Arial" w:hAnsi="Arial" w:cs="Arial"/>
                <w:b/>
                <w:color w:val="auto"/>
                <w:sz w:val="22"/>
                <w:szCs w:val="22"/>
              </w:rPr>
            </w:pPr>
            <w:r w:rsidRPr="00DB5D26">
              <w:rPr>
                <w:rFonts w:ascii="Arial" w:hAnsi="Arial" w:cs="Arial"/>
                <w:b/>
                <w:color w:val="auto"/>
                <w:sz w:val="22"/>
                <w:szCs w:val="22"/>
              </w:rPr>
              <w:t xml:space="preserve">[ </w:t>
            </w:r>
            <w:proofErr w:type="gramStart"/>
            <w:r w:rsidRPr="00DB5D26">
              <w:rPr>
                <w:rFonts w:ascii="Arial" w:hAnsi="Arial" w:cs="Arial"/>
                <w:b/>
                <w:color w:val="auto"/>
                <w:sz w:val="22"/>
                <w:szCs w:val="22"/>
              </w:rPr>
              <w:t xml:space="preserve">  ]</w:t>
            </w:r>
            <w:proofErr w:type="gramEnd"/>
            <w:r w:rsidRPr="00DB5D26">
              <w:rPr>
                <w:rFonts w:ascii="Arial" w:hAnsi="Arial" w:cs="Arial"/>
                <w:b/>
                <w:color w:val="auto"/>
                <w:sz w:val="22"/>
                <w:szCs w:val="22"/>
              </w:rPr>
              <w:t xml:space="preserve"> </w:t>
            </w:r>
            <w:r w:rsidR="00E82AB7" w:rsidRPr="00DB5D26">
              <w:rPr>
                <w:rFonts w:ascii="Arial" w:hAnsi="Arial" w:cs="Arial"/>
                <w:b/>
                <w:color w:val="auto"/>
                <w:sz w:val="22"/>
                <w:szCs w:val="22"/>
              </w:rPr>
              <w:t>I</w:t>
            </w:r>
            <w:r w:rsidRPr="00DB5D26">
              <w:rPr>
                <w:rFonts w:ascii="Arial" w:hAnsi="Arial" w:cs="Arial"/>
                <w:b/>
                <w:color w:val="auto"/>
                <w:sz w:val="22"/>
                <w:szCs w:val="22"/>
              </w:rPr>
              <w:t xml:space="preserve">nformed consent will </w:t>
            </w:r>
            <w:r w:rsidR="00E82AB7" w:rsidRPr="00DB5D26">
              <w:rPr>
                <w:rFonts w:ascii="Arial" w:hAnsi="Arial" w:cs="Arial"/>
                <w:b/>
                <w:color w:val="auto"/>
                <w:sz w:val="22"/>
                <w:szCs w:val="22"/>
              </w:rPr>
              <w:t xml:space="preserve">NOT </w:t>
            </w:r>
            <w:r w:rsidRPr="00DB5D26">
              <w:rPr>
                <w:rFonts w:ascii="Arial" w:hAnsi="Arial" w:cs="Arial"/>
                <w:b/>
                <w:color w:val="auto"/>
                <w:sz w:val="22"/>
                <w:szCs w:val="22"/>
              </w:rPr>
              <w:t>be obtained (i</w:t>
            </w:r>
            <w:r w:rsidR="00E82AB7" w:rsidRPr="00DB5D26">
              <w:rPr>
                <w:rFonts w:ascii="Arial" w:hAnsi="Arial" w:cs="Arial"/>
                <w:b/>
                <w:color w:val="auto"/>
                <w:sz w:val="22"/>
                <w:szCs w:val="22"/>
              </w:rPr>
              <w:t>.</w:t>
            </w:r>
            <w:r w:rsidRPr="00DB5D26">
              <w:rPr>
                <w:rFonts w:ascii="Arial" w:hAnsi="Arial" w:cs="Arial"/>
                <w:b/>
                <w:color w:val="auto"/>
                <w:sz w:val="22"/>
                <w:szCs w:val="22"/>
              </w:rPr>
              <w:t>e</w:t>
            </w:r>
            <w:r w:rsidR="00E82AB7" w:rsidRPr="00DB5D26">
              <w:rPr>
                <w:rFonts w:ascii="Arial" w:hAnsi="Arial" w:cs="Arial"/>
                <w:b/>
                <w:color w:val="auto"/>
                <w:sz w:val="22"/>
                <w:szCs w:val="22"/>
              </w:rPr>
              <w:t>.</w:t>
            </w:r>
            <w:r w:rsidRPr="00DB5D26">
              <w:rPr>
                <w:rFonts w:ascii="Arial" w:hAnsi="Arial" w:cs="Arial"/>
                <w:b/>
                <w:color w:val="auto"/>
                <w:sz w:val="22"/>
                <w:szCs w:val="22"/>
              </w:rPr>
              <w:t xml:space="preserve">, requesting a </w:t>
            </w:r>
            <w:r w:rsidRPr="00DB5D26">
              <w:rPr>
                <w:rFonts w:ascii="Arial" w:hAnsi="Arial" w:cs="Arial"/>
                <w:b/>
                <w:i/>
                <w:color w:val="auto"/>
                <w:sz w:val="22"/>
                <w:szCs w:val="22"/>
              </w:rPr>
              <w:t>complete</w:t>
            </w:r>
            <w:r w:rsidRPr="00DB5D26">
              <w:rPr>
                <w:rFonts w:ascii="Arial" w:hAnsi="Arial" w:cs="Arial"/>
                <w:b/>
                <w:color w:val="auto"/>
                <w:sz w:val="22"/>
                <w:szCs w:val="22"/>
              </w:rPr>
              <w:t xml:space="preserve"> waiver of informed consent). </w:t>
            </w:r>
            <w:r w:rsidR="00E82AB7" w:rsidRPr="00DB5D26">
              <w:rPr>
                <w:rFonts w:ascii="Arial" w:hAnsi="Arial" w:cs="Arial"/>
                <w:b/>
                <w:color w:val="auto"/>
                <w:sz w:val="22"/>
                <w:szCs w:val="22"/>
              </w:rPr>
              <w:t xml:space="preserve">No contact with participants; using existing data, records, charts, </w:t>
            </w:r>
            <w:r w:rsidR="00DC6D9F">
              <w:rPr>
                <w:rFonts w:ascii="Arial" w:hAnsi="Arial" w:cs="Arial"/>
                <w:b/>
                <w:color w:val="auto"/>
                <w:sz w:val="22"/>
                <w:szCs w:val="22"/>
              </w:rPr>
              <w:t>bio</w:t>
            </w:r>
            <w:r w:rsidR="00E82AB7" w:rsidRPr="00DB5D26">
              <w:rPr>
                <w:rFonts w:ascii="Arial" w:hAnsi="Arial" w:cs="Arial"/>
                <w:b/>
                <w:color w:val="auto"/>
                <w:sz w:val="22"/>
                <w:szCs w:val="22"/>
              </w:rPr>
              <w:t>specimens, etc.</w:t>
            </w:r>
            <w:r w:rsidR="00410579">
              <w:rPr>
                <w:rFonts w:ascii="Arial" w:hAnsi="Arial" w:cs="Arial"/>
                <w:b/>
                <w:color w:val="auto"/>
                <w:sz w:val="22"/>
                <w:szCs w:val="22"/>
              </w:rPr>
              <w:t xml:space="preserve"> </w:t>
            </w:r>
            <w:r w:rsidRPr="00DB5D26">
              <w:rPr>
                <w:rFonts w:ascii="Arial" w:hAnsi="Arial" w:cs="Arial"/>
                <w:i/>
                <w:color w:val="FF0000"/>
                <w:sz w:val="22"/>
                <w:szCs w:val="22"/>
              </w:rPr>
              <w:t xml:space="preserve">Complete Appendix O. </w:t>
            </w:r>
            <w:r w:rsidRPr="00DB5D26">
              <w:rPr>
                <w:rFonts w:ascii="Arial" w:hAnsi="Arial" w:cs="Arial"/>
                <w:i/>
                <w:color w:val="auto"/>
                <w:sz w:val="22"/>
                <w:szCs w:val="22"/>
              </w:rPr>
              <w:t xml:space="preserve"> </w:t>
            </w:r>
            <w:r w:rsidRPr="00DB5D26">
              <w:rPr>
                <w:rFonts w:ascii="Arial" w:hAnsi="Arial" w:cs="Arial"/>
                <w:i/>
                <w:color w:val="0064A4"/>
                <w:sz w:val="22"/>
                <w:szCs w:val="22"/>
              </w:rPr>
              <w:t>Skip to Section 6.</w:t>
            </w:r>
            <w:r w:rsidRPr="00DB5D26">
              <w:rPr>
                <w:rFonts w:ascii="Arial" w:hAnsi="Arial" w:cs="Arial"/>
                <w:i/>
                <w:sz w:val="22"/>
                <w:szCs w:val="22"/>
              </w:rPr>
              <w:t xml:space="preserve"> </w:t>
            </w:r>
          </w:p>
        </w:tc>
      </w:tr>
      <w:tr w:rsidR="00CF3791" w:rsidRPr="00B52115" w14:paraId="06FD3924" w14:textId="77777777" w:rsidTr="00F72E94">
        <w:trPr>
          <w:trHeight w:val="1296"/>
        </w:trPr>
        <w:tc>
          <w:tcPr>
            <w:tcW w:w="5000" w:type="pct"/>
            <w:shd w:val="clear" w:color="auto" w:fill="DBE5F1" w:themeFill="accent1" w:themeFillTint="33"/>
            <w:vAlign w:val="center"/>
          </w:tcPr>
          <w:p w14:paraId="0C60B728" w14:textId="77777777" w:rsidR="00CF3791" w:rsidRPr="00E808BE" w:rsidRDefault="00CF3791" w:rsidP="00F72E94">
            <w:pPr>
              <w:numPr>
                <w:ilvl w:val="0"/>
                <w:numId w:val="3"/>
              </w:numPr>
              <w:tabs>
                <w:tab w:val="num" w:pos="337"/>
              </w:tabs>
              <w:ind w:left="337" w:hanging="360"/>
              <w:rPr>
                <w:rFonts w:ascii="Arial" w:hAnsi="Arial" w:cs="Arial"/>
                <w:color w:val="auto"/>
                <w:sz w:val="22"/>
                <w:szCs w:val="22"/>
              </w:rPr>
            </w:pPr>
            <w:r w:rsidRPr="00E808BE">
              <w:rPr>
                <w:rFonts w:ascii="Arial" w:hAnsi="Arial" w:cs="Arial"/>
                <w:color w:val="auto"/>
                <w:sz w:val="22"/>
                <w:szCs w:val="22"/>
              </w:rPr>
              <w:t xml:space="preserve">If medical records will </w:t>
            </w:r>
            <w:proofErr w:type="gramStart"/>
            <w:r w:rsidRPr="00E808BE">
              <w:rPr>
                <w:rFonts w:ascii="Arial" w:hAnsi="Arial" w:cs="Arial"/>
                <w:color w:val="auto"/>
                <w:sz w:val="22"/>
                <w:szCs w:val="22"/>
              </w:rPr>
              <w:t>accessed</w:t>
            </w:r>
            <w:proofErr w:type="gramEnd"/>
            <w:r w:rsidRPr="00E808BE">
              <w:rPr>
                <w:rFonts w:ascii="Arial" w:hAnsi="Arial" w:cs="Arial"/>
                <w:color w:val="auto"/>
                <w:sz w:val="22"/>
                <w:szCs w:val="22"/>
              </w:rPr>
              <w:t xml:space="preserve"> for research purposes, identify the specific steps for obtaining HIPAA authorization.  </w:t>
            </w:r>
          </w:p>
          <w:p w14:paraId="755F4368" w14:textId="77777777" w:rsidR="00CF3791" w:rsidRPr="00E808BE" w:rsidRDefault="00CF3791" w:rsidP="00F72E94">
            <w:pPr>
              <w:ind w:left="337"/>
              <w:rPr>
                <w:rFonts w:ascii="Arial" w:hAnsi="Arial" w:cs="Arial"/>
                <w:color w:val="auto"/>
                <w:sz w:val="16"/>
                <w:szCs w:val="16"/>
              </w:rPr>
            </w:pPr>
          </w:p>
          <w:p w14:paraId="62A9F0BA" w14:textId="77777777" w:rsidR="00CF3791" w:rsidRPr="00E808BE" w:rsidRDefault="00CF3791" w:rsidP="00F72E94">
            <w:pPr>
              <w:keepNext/>
              <w:ind w:left="769" w:right="216" w:hanging="432"/>
              <w:rPr>
                <w:rFonts w:ascii="Arial" w:hAnsi="Arial" w:cs="Arial"/>
                <w:i/>
                <w:color w:val="0070C0"/>
                <w:sz w:val="22"/>
                <w:szCs w:val="22"/>
              </w:rPr>
            </w:pPr>
            <w:r w:rsidRPr="00E808BE">
              <w:rPr>
                <w:rFonts w:ascii="Arial" w:hAnsi="Arial" w:cs="Arial"/>
                <w:i/>
                <w:color w:val="0070C0"/>
                <w:sz w:val="22"/>
                <w:szCs w:val="22"/>
              </w:rPr>
              <w:t xml:space="preserve">For additional information, see </w:t>
            </w:r>
            <w:hyperlink r:id="rId24" w:history="1">
              <w:r w:rsidRPr="00E808BE">
                <w:rPr>
                  <w:rStyle w:val="Hyperlink"/>
                  <w:rFonts w:ascii="Arial" w:hAnsi="Arial" w:cs="Arial"/>
                  <w:i/>
                  <w:sz w:val="22"/>
                  <w:szCs w:val="22"/>
                </w:rPr>
                <w:t>Protected Health Information (HIPAA)</w:t>
              </w:r>
            </w:hyperlink>
            <w:r w:rsidRPr="00E808BE">
              <w:rPr>
                <w:rFonts w:ascii="Arial" w:hAnsi="Arial" w:cs="Arial"/>
                <w:i/>
                <w:color w:val="0070C0"/>
                <w:sz w:val="22"/>
                <w:szCs w:val="22"/>
              </w:rPr>
              <w:t>. Templates are available on the</w:t>
            </w:r>
          </w:p>
          <w:p w14:paraId="2C850AD4" w14:textId="77777777" w:rsidR="00CF3791" w:rsidRPr="00E808BE" w:rsidRDefault="00CF3791" w:rsidP="00F72E94">
            <w:pPr>
              <w:keepNext/>
              <w:ind w:left="769" w:right="216" w:hanging="432"/>
              <w:rPr>
                <w:rFonts w:ascii="Arial" w:hAnsi="Arial" w:cs="Arial"/>
                <w:color w:val="auto"/>
                <w:sz w:val="22"/>
                <w:szCs w:val="22"/>
              </w:rPr>
            </w:pPr>
            <w:r w:rsidRPr="00E808BE">
              <w:rPr>
                <w:rFonts w:ascii="Arial" w:hAnsi="Arial" w:cs="Arial"/>
                <w:i/>
                <w:color w:val="0070C0"/>
                <w:sz w:val="22"/>
                <w:szCs w:val="22"/>
              </w:rPr>
              <w:t xml:space="preserve">HRP webpage </w:t>
            </w:r>
            <w:hyperlink r:id="rId25" w:history="1">
              <w:r w:rsidRPr="00E808BE">
                <w:rPr>
                  <w:rStyle w:val="Hyperlink"/>
                  <w:rFonts w:ascii="Arial" w:hAnsi="Arial" w:cs="Arial"/>
                  <w:i/>
                  <w:sz w:val="22"/>
                  <w:szCs w:val="22"/>
                </w:rPr>
                <w:t>Application and Forms</w:t>
              </w:r>
            </w:hyperlink>
            <w:r w:rsidRPr="00E808BE">
              <w:rPr>
                <w:rFonts w:ascii="Arial" w:hAnsi="Arial" w:cs="Arial"/>
                <w:i/>
                <w:color w:val="auto"/>
                <w:sz w:val="22"/>
                <w:szCs w:val="22"/>
              </w:rPr>
              <w:t xml:space="preserve"> </w:t>
            </w:r>
            <w:r w:rsidRPr="00E808BE">
              <w:rPr>
                <w:rFonts w:ascii="Arial" w:hAnsi="Arial" w:cs="Arial"/>
                <w:i/>
                <w:color w:val="0070C0"/>
                <w:sz w:val="22"/>
                <w:szCs w:val="22"/>
              </w:rPr>
              <w:t>(see sub-section HRP, HIPAA Documents).</w:t>
            </w:r>
          </w:p>
        </w:tc>
      </w:tr>
      <w:tr w:rsidR="00CF3791" w:rsidRPr="00B52115" w14:paraId="45CBE0FA" w14:textId="77777777" w:rsidTr="00F72E94">
        <w:trPr>
          <w:trHeight w:val="1872"/>
        </w:trPr>
        <w:tc>
          <w:tcPr>
            <w:tcW w:w="5000" w:type="pct"/>
            <w:shd w:val="clear" w:color="auto" w:fill="auto"/>
            <w:vAlign w:val="center"/>
          </w:tcPr>
          <w:p w14:paraId="3B85D08D" w14:textId="2A221012" w:rsidR="00CF3791" w:rsidRPr="00307965" w:rsidRDefault="00CF3791" w:rsidP="00F72E94">
            <w:pPr>
              <w:keepNext/>
              <w:ind w:left="432" w:right="216" w:hanging="432"/>
              <w:rPr>
                <w:rFonts w:ascii="Arial" w:hAnsi="Arial" w:cs="Arial"/>
                <w:b/>
                <w:color w:val="auto"/>
                <w:sz w:val="22"/>
                <w:szCs w:val="22"/>
              </w:rPr>
            </w:pPr>
            <w:r w:rsidRPr="00DB5D26">
              <w:rPr>
                <w:rFonts w:ascii="Arial" w:hAnsi="Arial" w:cs="Arial"/>
                <w:b/>
                <w:color w:val="auto"/>
                <w:sz w:val="22"/>
                <w:szCs w:val="22"/>
              </w:rPr>
              <w:lastRenderedPageBreak/>
              <w:t xml:space="preserve">[ </w:t>
            </w:r>
            <w:proofErr w:type="gramStart"/>
            <w:r w:rsidR="002B1BAE">
              <w:rPr>
                <w:rFonts w:ascii="Arial" w:hAnsi="Arial" w:cs="Arial"/>
                <w:b/>
                <w:color w:val="auto"/>
                <w:sz w:val="22"/>
                <w:szCs w:val="22"/>
              </w:rPr>
              <w:t>X</w:t>
            </w:r>
            <w:r w:rsidRPr="00DB5D26">
              <w:rPr>
                <w:rFonts w:ascii="Arial" w:hAnsi="Arial" w:cs="Arial"/>
                <w:b/>
                <w:color w:val="auto"/>
                <w:sz w:val="22"/>
                <w:szCs w:val="22"/>
              </w:rPr>
              <w:t xml:space="preserve"> ]</w:t>
            </w:r>
            <w:proofErr w:type="gramEnd"/>
            <w:r w:rsidRPr="00DB5D26">
              <w:rPr>
                <w:rFonts w:ascii="Arial" w:hAnsi="Arial" w:cs="Arial"/>
                <w:b/>
                <w:color w:val="auto"/>
                <w:sz w:val="22"/>
                <w:szCs w:val="22"/>
              </w:rPr>
              <w:t xml:space="preserve"> </w:t>
            </w:r>
            <w:r w:rsidR="00126900">
              <w:rPr>
                <w:rFonts w:ascii="Arial" w:hAnsi="Arial" w:cs="Arial"/>
                <w:b/>
                <w:color w:val="auto"/>
                <w:sz w:val="22"/>
                <w:szCs w:val="22"/>
              </w:rPr>
              <w:t>Not applicable</w:t>
            </w:r>
            <w:r w:rsidR="00126900" w:rsidRPr="00126900">
              <w:rPr>
                <w:rFonts w:ascii="Arial" w:hAnsi="Arial" w:cs="Arial"/>
                <w:color w:val="auto"/>
                <w:sz w:val="22"/>
                <w:szCs w:val="22"/>
              </w:rPr>
              <w:t>:</w:t>
            </w:r>
            <w:r w:rsidR="00126900">
              <w:rPr>
                <w:rFonts w:ascii="Arial" w:hAnsi="Arial" w:cs="Arial"/>
                <w:b/>
                <w:color w:val="auto"/>
                <w:sz w:val="22"/>
                <w:szCs w:val="22"/>
              </w:rPr>
              <w:t xml:space="preserve"> </w:t>
            </w:r>
            <w:r w:rsidRPr="00126900">
              <w:rPr>
                <w:rFonts w:ascii="Arial" w:hAnsi="Arial" w:cs="Arial"/>
                <w:color w:val="auto"/>
                <w:sz w:val="22"/>
                <w:szCs w:val="22"/>
              </w:rPr>
              <w:t>Medical records will not be accessed for research purposes.</w:t>
            </w:r>
          </w:p>
          <w:p w14:paraId="179E8D16" w14:textId="77777777" w:rsidR="00CF3791" w:rsidRPr="00FF3DB6" w:rsidRDefault="00CF3791" w:rsidP="00F72E94">
            <w:pPr>
              <w:keepNext/>
              <w:ind w:left="432" w:right="216" w:hanging="432"/>
              <w:rPr>
                <w:rFonts w:ascii="Arial" w:hAnsi="Arial" w:cs="Arial"/>
                <w:sz w:val="22"/>
                <w:szCs w:val="22"/>
              </w:rPr>
            </w:pPr>
          </w:p>
          <w:p w14:paraId="389752FE" w14:textId="77777777" w:rsidR="00CF3791" w:rsidRDefault="00CF3791" w:rsidP="00F72E94">
            <w:pPr>
              <w:ind w:right="216"/>
              <w:rPr>
                <w:rFonts w:ascii="Arial" w:hAnsi="Arial" w:cs="Arial"/>
                <w:b/>
                <w:color w:val="auto"/>
                <w:sz w:val="22"/>
                <w:szCs w:val="22"/>
              </w:rPr>
            </w:pPr>
            <w:r w:rsidRPr="00DB5D26">
              <w:rPr>
                <w:rFonts w:ascii="Arial" w:hAnsi="Arial" w:cs="Arial"/>
                <w:b/>
                <w:color w:val="auto"/>
                <w:sz w:val="22"/>
                <w:szCs w:val="22"/>
              </w:rPr>
              <w:t xml:space="preserve">[ </w:t>
            </w:r>
            <w:proofErr w:type="gramStart"/>
            <w:r w:rsidRPr="00DB5D26">
              <w:rPr>
                <w:rFonts w:ascii="Arial" w:hAnsi="Arial" w:cs="Arial"/>
                <w:b/>
                <w:color w:val="auto"/>
                <w:sz w:val="22"/>
                <w:szCs w:val="22"/>
              </w:rPr>
              <w:t xml:space="preserve">  ]</w:t>
            </w:r>
            <w:proofErr w:type="gramEnd"/>
            <w:r w:rsidRPr="00DB5D26">
              <w:rPr>
                <w:rFonts w:ascii="Arial" w:hAnsi="Arial" w:cs="Arial"/>
                <w:b/>
                <w:color w:val="auto"/>
                <w:sz w:val="22"/>
                <w:szCs w:val="22"/>
              </w:rPr>
              <w:t xml:space="preserve"> </w:t>
            </w:r>
            <w:r w:rsidRPr="0091421A">
              <w:rPr>
                <w:rFonts w:ascii="Arial" w:hAnsi="Arial" w:cs="Arial"/>
                <w:b/>
                <w:color w:val="auto"/>
                <w:sz w:val="22"/>
                <w:szCs w:val="22"/>
              </w:rPr>
              <w:t xml:space="preserve">Total waiver of HIPAA </w:t>
            </w:r>
            <w:r w:rsidRPr="00307965">
              <w:rPr>
                <w:rFonts w:ascii="Arial" w:hAnsi="Arial" w:cs="Arial"/>
                <w:b/>
                <w:color w:val="auto"/>
                <w:sz w:val="22"/>
                <w:szCs w:val="22"/>
              </w:rPr>
              <w:t xml:space="preserve">Authorization – </w:t>
            </w:r>
            <w:r>
              <w:rPr>
                <w:rFonts w:ascii="Arial" w:hAnsi="Arial" w:cs="Arial"/>
                <w:b/>
                <w:color w:val="auto"/>
                <w:sz w:val="22"/>
                <w:szCs w:val="22"/>
              </w:rPr>
              <w:t xml:space="preserve">No </w:t>
            </w:r>
            <w:r w:rsidRPr="00307965">
              <w:rPr>
                <w:rFonts w:ascii="Arial" w:hAnsi="Arial" w:cs="Arial"/>
                <w:b/>
                <w:color w:val="auto"/>
                <w:sz w:val="22"/>
                <w:szCs w:val="22"/>
              </w:rPr>
              <w:t>HIPAA authorization will be obtained</w:t>
            </w:r>
            <w:r>
              <w:rPr>
                <w:rFonts w:ascii="Arial" w:hAnsi="Arial" w:cs="Arial"/>
                <w:b/>
                <w:color w:val="auto"/>
                <w:sz w:val="22"/>
                <w:szCs w:val="22"/>
              </w:rPr>
              <w:t xml:space="preserve"> (i.e., no direct </w:t>
            </w:r>
          </w:p>
          <w:p w14:paraId="2057B77D" w14:textId="77777777" w:rsidR="00CF3791" w:rsidRPr="00327C97" w:rsidRDefault="00CF3791" w:rsidP="00F72E94">
            <w:pPr>
              <w:ind w:right="216"/>
              <w:rPr>
                <w:rFonts w:ascii="Arial" w:hAnsi="Arial"/>
                <w:i/>
                <w:color w:val="C00000"/>
                <w:sz w:val="22"/>
                <w:szCs w:val="22"/>
              </w:rPr>
            </w:pPr>
            <w:r>
              <w:rPr>
                <w:rFonts w:ascii="Arial" w:hAnsi="Arial" w:cs="Arial"/>
                <w:b/>
                <w:color w:val="auto"/>
                <w:sz w:val="22"/>
                <w:szCs w:val="22"/>
              </w:rPr>
              <w:t xml:space="preserve">      contact with participants)</w:t>
            </w:r>
            <w:r w:rsidRPr="00593063">
              <w:rPr>
                <w:rFonts w:ascii="Arial" w:hAnsi="Arial" w:cs="Arial"/>
                <w:b/>
                <w:color w:val="auto"/>
                <w:sz w:val="22"/>
                <w:szCs w:val="22"/>
              </w:rPr>
              <w:t>.</w:t>
            </w:r>
            <w:r w:rsidRPr="0091421A">
              <w:rPr>
                <w:rFonts w:ascii="Arial" w:hAnsi="Arial" w:cs="Arial"/>
                <w:color w:val="auto"/>
                <w:sz w:val="22"/>
                <w:szCs w:val="22"/>
              </w:rPr>
              <w:t xml:space="preserve"> </w:t>
            </w:r>
            <w:r w:rsidRPr="001645A3">
              <w:rPr>
                <w:rFonts w:ascii="Arial" w:hAnsi="Arial"/>
                <w:b/>
                <w:i/>
                <w:color w:val="FF0000"/>
                <w:sz w:val="22"/>
                <w:szCs w:val="22"/>
              </w:rPr>
              <w:t>Submit Appendix T.</w:t>
            </w:r>
          </w:p>
          <w:p w14:paraId="6026E863" w14:textId="77777777" w:rsidR="00CF3791" w:rsidRPr="00870CFC" w:rsidRDefault="00CF3791" w:rsidP="00F72E94">
            <w:pPr>
              <w:ind w:right="216"/>
              <w:rPr>
                <w:rFonts w:ascii="Arial" w:hAnsi="Arial" w:cs="Arial"/>
                <w:color w:val="C00000"/>
                <w:sz w:val="16"/>
                <w:szCs w:val="16"/>
              </w:rPr>
            </w:pPr>
          </w:p>
          <w:p w14:paraId="4FADFDB9" w14:textId="77777777" w:rsidR="00CF3791" w:rsidRDefault="00CF3791" w:rsidP="00F72E94">
            <w:pPr>
              <w:ind w:right="216"/>
              <w:rPr>
                <w:rFonts w:ascii="Arial" w:hAnsi="Arial" w:cs="Arial"/>
                <w:b/>
                <w:i/>
                <w:color w:val="C00000"/>
                <w:sz w:val="22"/>
                <w:szCs w:val="22"/>
              </w:rPr>
            </w:pPr>
            <w:r w:rsidRPr="00DB5D26">
              <w:rPr>
                <w:rFonts w:ascii="Arial" w:hAnsi="Arial" w:cs="Arial"/>
                <w:b/>
                <w:color w:val="auto"/>
                <w:sz w:val="22"/>
                <w:szCs w:val="22"/>
              </w:rPr>
              <w:t xml:space="preserve">[ </w:t>
            </w:r>
            <w:proofErr w:type="gramStart"/>
            <w:r w:rsidRPr="00DB5D26">
              <w:rPr>
                <w:rFonts w:ascii="Arial" w:hAnsi="Arial" w:cs="Arial"/>
                <w:b/>
                <w:color w:val="auto"/>
                <w:sz w:val="22"/>
                <w:szCs w:val="22"/>
              </w:rPr>
              <w:t xml:space="preserve">  ]</w:t>
            </w:r>
            <w:proofErr w:type="gramEnd"/>
            <w:r w:rsidRPr="00DB5D26">
              <w:rPr>
                <w:rFonts w:ascii="Arial" w:hAnsi="Arial" w:cs="Arial"/>
                <w:b/>
                <w:color w:val="auto"/>
                <w:sz w:val="22"/>
                <w:szCs w:val="22"/>
              </w:rPr>
              <w:t xml:space="preserve"> </w:t>
            </w:r>
            <w:r>
              <w:rPr>
                <w:rFonts w:ascii="Arial" w:hAnsi="Arial" w:cs="Arial"/>
                <w:color w:val="auto"/>
                <w:sz w:val="22"/>
                <w:szCs w:val="22"/>
              </w:rPr>
              <w:t xml:space="preserve"> </w:t>
            </w:r>
            <w:r w:rsidRPr="0098631A">
              <w:rPr>
                <w:rFonts w:ascii="Arial" w:hAnsi="Arial" w:cs="Arial"/>
                <w:b/>
                <w:color w:val="000000" w:themeColor="text1"/>
                <w:sz w:val="22"/>
                <w:szCs w:val="22"/>
              </w:rPr>
              <w:t xml:space="preserve">Written (signed) </w:t>
            </w:r>
            <w:r>
              <w:rPr>
                <w:rFonts w:ascii="Arial" w:hAnsi="Arial" w:cs="Arial"/>
                <w:b/>
                <w:color w:val="000000" w:themeColor="text1"/>
                <w:sz w:val="22"/>
                <w:szCs w:val="22"/>
              </w:rPr>
              <w:t>HIPAA Authorization</w:t>
            </w:r>
            <w:r w:rsidRPr="0098631A">
              <w:rPr>
                <w:rFonts w:ascii="Arial" w:hAnsi="Arial" w:cs="Arial"/>
                <w:b/>
                <w:color w:val="000000" w:themeColor="text1"/>
                <w:sz w:val="22"/>
                <w:szCs w:val="22"/>
              </w:rPr>
              <w:t xml:space="preserve"> will be obtained</w:t>
            </w:r>
            <w:r w:rsidRPr="0098631A">
              <w:rPr>
                <w:rFonts w:ascii="Arial" w:hAnsi="Arial" w:cs="Arial"/>
                <w:b/>
                <w:bCs/>
                <w:color w:val="000000" w:themeColor="text1"/>
                <w:sz w:val="22"/>
                <w:szCs w:val="22"/>
              </w:rPr>
              <w:t xml:space="preserve"> </w:t>
            </w:r>
            <w:r w:rsidRPr="0098631A">
              <w:rPr>
                <w:rFonts w:ascii="Arial" w:hAnsi="Arial" w:cs="Arial"/>
                <w:b/>
                <w:bCs/>
                <w:color w:val="auto"/>
                <w:sz w:val="22"/>
                <w:szCs w:val="22"/>
              </w:rPr>
              <w:t xml:space="preserve">– A signature is </w:t>
            </w:r>
            <w:r>
              <w:rPr>
                <w:rFonts w:ascii="Arial" w:hAnsi="Arial" w:cs="Arial"/>
                <w:b/>
                <w:bCs/>
                <w:color w:val="auto"/>
                <w:sz w:val="22"/>
                <w:szCs w:val="22"/>
              </w:rPr>
              <w:t>required</w:t>
            </w:r>
            <w:r w:rsidRPr="0098631A">
              <w:rPr>
                <w:rFonts w:ascii="Arial" w:hAnsi="Arial" w:cs="Arial"/>
                <w:b/>
                <w:color w:val="auto"/>
                <w:sz w:val="22"/>
                <w:szCs w:val="22"/>
              </w:rPr>
              <w:t>.</w:t>
            </w:r>
            <w:r w:rsidRPr="0098631A">
              <w:rPr>
                <w:rFonts w:ascii="Arial" w:hAnsi="Arial" w:cs="Arial"/>
                <w:color w:val="auto"/>
                <w:sz w:val="22"/>
                <w:szCs w:val="22"/>
              </w:rPr>
              <w:t xml:space="preserve"> </w:t>
            </w:r>
            <w:r w:rsidRPr="00CE63AC">
              <w:rPr>
                <w:rFonts w:ascii="Arial" w:hAnsi="Arial" w:cs="Arial"/>
                <w:b/>
                <w:i/>
                <w:color w:val="C00000"/>
                <w:sz w:val="22"/>
                <w:szCs w:val="22"/>
              </w:rPr>
              <w:t xml:space="preserve"> </w:t>
            </w:r>
          </w:p>
          <w:p w14:paraId="60EB814A" w14:textId="77777777" w:rsidR="00CF3791" w:rsidRPr="008D41F7" w:rsidRDefault="00CF3791" w:rsidP="00F72E94">
            <w:pPr>
              <w:keepNext/>
              <w:ind w:left="432" w:right="216" w:hanging="432"/>
              <w:rPr>
                <w:rFonts w:ascii="Arial" w:hAnsi="Arial" w:cs="Arial"/>
                <w:b/>
                <w:color w:val="auto"/>
                <w:sz w:val="22"/>
                <w:szCs w:val="22"/>
              </w:rPr>
            </w:pPr>
            <w:r>
              <w:rPr>
                <w:rFonts w:ascii="Arial" w:hAnsi="Arial" w:cs="Arial"/>
                <w:b/>
                <w:i/>
                <w:color w:val="C00000"/>
                <w:sz w:val="22"/>
                <w:szCs w:val="22"/>
              </w:rPr>
              <w:t xml:space="preserve">      </w:t>
            </w:r>
            <w:r w:rsidRPr="001645A3">
              <w:rPr>
                <w:rFonts w:ascii="Arial" w:hAnsi="Arial"/>
                <w:b/>
                <w:i/>
                <w:color w:val="FF0000"/>
                <w:sz w:val="22"/>
                <w:szCs w:val="22"/>
              </w:rPr>
              <w:t>Customize the HIPAA Research Authorization Form template.</w:t>
            </w:r>
          </w:p>
        </w:tc>
      </w:tr>
      <w:tr w:rsidR="00CF3791" w:rsidRPr="00914DCF" w14:paraId="5AC45B17" w14:textId="77777777" w:rsidTr="00CF3791">
        <w:trPr>
          <w:trHeight w:val="576"/>
        </w:trPr>
        <w:tc>
          <w:tcPr>
            <w:tcW w:w="5000" w:type="pct"/>
            <w:shd w:val="clear" w:color="auto" w:fill="DBE5F1"/>
            <w:vAlign w:val="center"/>
          </w:tcPr>
          <w:p w14:paraId="304178CF" w14:textId="77777777" w:rsidR="00CF3791" w:rsidRPr="00914DCF" w:rsidRDefault="00CF3791" w:rsidP="00CF3791">
            <w:pPr>
              <w:numPr>
                <w:ilvl w:val="0"/>
                <w:numId w:val="3"/>
              </w:numPr>
              <w:tabs>
                <w:tab w:val="clear" w:pos="1080"/>
                <w:tab w:val="num" w:pos="360"/>
              </w:tabs>
              <w:spacing w:line="276" w:lineRule="auto"/>
              <w:ind w:left="338" w:hanging="360"/>
              <w:rPr>
                <w:rFonts w:ascii="Arial" w:hAnsi="Arial" w:cs="Arial"/>
                <w:color w:val="auto"/>
                <w:sz w:val="22"/>
                <w:szCs w:val="22"/>
              </w:rPr>
            </w:pPr>
            <w:r w:rsidRPr="00914DCF">
              <w:rPr>
                <w:rFonts w:ascii="Arial" w:hAnsi="Arial" w:cs="Arial"/>
                <w:color w:val="auto"/>
                <w:sz w:val="22"/>
                <w:szCs w:val="22"/>
              </w:rPr>
              <w:t xml:space="preserve">Indicate where the consent process will take place. </w:t>
            </w:r>
          </w:p>
        </w:tc>
      </w:tr>
      <w:tr w:rsidR="00CF3791" w:rsidRPr="00914DCF" w14:paraId="55665A8B" w14:textId="77777777" w:rsidTr="00CF3791">
        <w:trPr>
          <w:trHeight w:val="2510"/>
        </w:trPr>
        <w:tc>
          <w:tcPr>
            <w:tcW w:w="5000" w:type="pct"/>
            <w:shd w:val="clear" w:color="auto" w:fill="auto"/>
            <w:vAlign w:val="center"/>
          </w:tcPr>
          <w:p w14:paraId="39E75C8B" w14:textId="77777777" w:rsidR="00CF3791" w:rsidRPr="00914DCF" w:rsidRDefault="00CF3791" w:rsidP="00F72E94">
            <w:pPr>
              <w:spacing w:line="276" w:lineRule="auto"/>
              <w:rPr>
                <w:rFonts w:ascii="Arial" w:hAnsi="Arial" w:cs="Arial"/>
                <w:color w:val="auto"/>
                <w:sz w:val="22"/>
                <w:szCs w:val="22"/>
              </w:rPr>
            </w:pPr>
            <w:r w:rsidRPr="00914DCF">
              <w:rPr>
                <w:rFonts w:ascii="Arial" w:hAnsi="Arial" w:cs="Arial"/>
                <w:b/>
                <w:color w:val="auto"/>
                <w:sz w:val="22"/>
                <w:szCs w:val="22"/>
              </w:rPr>
              <w:t xml:space="preserve">[ </w:t>
            </w:r>
            <w:proofErr w:type="gramStart"/>
            <w:r w:rsidRPr="00914DCF">
              <w:rPr>
                <w:rFonts w:ascii="Arial" w:hAnsi="Arial" w:cs="Arial"/>
                <w:b/>
                <w:color w:val="auto"/>
                <w:sz w:val="22"/>
                <w:szCs w:val="22"/>
              </w:rPr>
              <w:t xml:space="preserve">  ]</w:t>
            </w:r>
            <w:proofErr w:type="gramEnd"/>
            <w:r w:rsidRPr="00914DCF">
              <w:rPr>
                <w:rFonts w:ascii="Arial" w:hAnsi="Arial" w:cs="Arial"/>
                <w:b/>
                <w:color w:val="auto"/>
                <w:sz w:val="22"/>
                <w:szCs w:val="22"/>
              </w:rPr>
              <w:t xml:space="preserve"> </w:t>
            </w:r>
            <w:r w:rsidRPr="00914DCF">
              <w:rPr>
                <w:rFonts w:ascii="Arial" w:hAnsi="Arial" w:cs="Arial"/>
                <w:color w:val="auto"/>
                <w:sz w:val="22"/>
                <w:szCs w:val="22"/>
              </w:rPr>
              <w:t>In a private room</w:t>
            </w:r>
          </w:p>
          <w:p w14:paraId="7BD61C81" w14:textId="77777777" w:rsidR="00CF3791" w:rsidRPr="00914DCF" w:rsidRDefault="00CF3791" w:rsidP="00F72E94">
            <w:pPr>
              <w:spacing w:line="276" w:lineRule="auto"/>
              <w:rPr>
                <w:rFonts w:ascii="Arial" w:hAnsi="Arial" w:cs="Arial"/>
                <w:color w:val="auto"/>
                <w:sz w:val="22"/>
                <w:szCs w:val="22"/>
              </w:rPr>
            </w:pPr>
            <w:r w:rsidRPr="00914DCF">
              <w:rPr>
                <w:rFonts w:ascii="Arial" w:hAnsi="Arial" w:cs="Arial"/>
                <w:b/>
                <w:color w:val="auto"/>
                <w:sz w:val="22"/>
                <w:szCs w:val="22"/>
              </w:rPr>
              <w:t xml:space="preserve">[ </w:t>
            </w:r>
            <w:proofErr w:type="gramStart"/>
            <w:r w:rsidRPr="00914DCF">
              <w:rPr>
                <w:rFonts w:ascii="Arial" w:hAnsi="Arial" w:cs="Arial"/>
                <w:b/>
                <w:color w:val="auto"/>
                <w:sz w:val="22"/>
                <w:szCs w:val="22"/>
              </w:rPr>
              <w:t xml:space="preserve">  ]</w:t>
            </w:r>
            <w:proofErr w:type="gramEnd"/>
            <w:r w:rsidRPr="00914DCF">
              <w:rPr>
                <w:rFonts w:ascii="Arial" w:hAnsi="Arial" w:cs="Arial"/>
                <w:b/>
                <w:color w:val="auto"/>
                <w:sz w:val="22"/>
                <w:szCs w:val="22"/>
              </w:rPr>
              <w:t xml:space="preserve"> </w:t>
            </w:r>
            <w:r w:rsidRPr="00914DCF">
              <w:rPr>
                <w:rFonts w:ascii="Arial" w:hAnsi="Arial" w:cs="Arial"/>
                <w:color w:val="auto"/>
                <w:sz w:val="22"/>
                <w:szCs w:val="22"/>
              </w:rPr>
              <w:t>In a waiting room</w:t>
            </w:r>
          </w:p>
          <w:p w14:paraId="60108329" w14:textId="77777777" w:rsidR="00CF3791" w:rsidRPr="00914DCF" w:rsidRDefault="00CF3791" w:rsidP="00F72E94">
            <w:pPr>
              <w:spacing w:line="276" w:lineRule="auto"/>
              <w:rPr>
                <w:rFonts w:ascii="Arial" w:hAnsi="Arial" w:cs="Arial"/>
                <w:color w:val="auto"/>
                <w:sz w:val="22"/>
                <w:szCs w:val="22"/>
              </w:rPr>
            </w:pPr>
            <w:r w:rsidRPr="00914DCF">
              <w:rPr>
                <w:rFonts w:ascii="Arial" w:hAnsi="Arial" w:cs="Arial"/>
                <w:b/>
                <w:color w:val="auto"/>
                <w:sz w:val="22"/>
                <w:szCs w:val="22"/>
              </w:rPr>
              <w:t xml:space="preserve">[ </w:t>
            </w:r>
            <w:proofErr w:type="gramStart"/>
            <w:r w:rsidRPr="00914DCF">
              <w:rPr>
                <w:rFonts w:ascii="Arial" w:hAnsi="Arial" w:cs="Arial"/>
                <w:b/>
                <w:color w:val="auto"/>
                <w:sz w:val="22"/>
                <w:szCs w:val="22"/>
              </w:rPr>
              <w:t xml:space="preserve">  ]</w:t>
            </w:r>
            <w:proofErr w:type="gramEnd"/>
            <w:r w:rsidRPr="00914DCF">
              <w:rPr>
                <w:rFonts w:ascii="Arial" w:hAnsi="Arial" w:cs="Arial"/>
                <w:b/>
                <w:color w:val="auto"/>
                <w:sz w:val="22"/>
                <w:szCs w:val="22"/>
              </w:rPr>
              <w:t xml:space="preserve"> </w:t>
            </w:r>
            <w:r w:rsidRPr="00914DCF">
              <w:rPr>
                <w:rFonts w:ascii="Arial" w:hAnsi="Arial" w:cs="Arial"/>
                <w:color w:val="auto"/>
                <w:sz w:val="22"/>
                <w:szCs w:val="22"/>
              </w:rPr>
              <w:t>In an open unit</w:t>
            </w:r>
          </w:p>
          <w:p w14:paraId="7484B74C" w14:textId="77777777" w:rsidR="00CF3791" w:rsidRPr="00914DCF" w:rsidRDefault="00CF3791" w:rsidP="00F72E94">
            <w:pPr>
              <w:spacing w:line="276" w:lineRule="auto"/>
              <w:rPr>
                <w:rFonts w:ascii="Arial" w:hAnsi="Arial" w:cs="Arial"/>
                <w:b/>
                <w:color w:val="auto"/>
                <w:sz w:val="22"/>
                <w:szCs w:val="22"/>
              </w:rPr>
            </w:pPr>
            <w:r w:rsidRPr="00914DCF">
              <w:rPr>
                <w:rFonts w:ascii="Arial" w:hAnsi="Arial" w:cs="Arial"/>
                <w:b/>
                <w:color w:val="auto"/>
                <w:sz w:val="22"/>
                <w:szCs w:val="22"/>
              </w:rPr>
              <w:t xml:space="preserve">[ </w:t>
            </w:r>
            <w:proofErr w:type="gramStart"/>
            <w:r w:rsidRPr="00914DCF">
              <w:rPr>
                <w:rFonts w:ascii="Arial" w:hAnsi="Arial" w:cs="Arial"/>
                <w:b/>
                <w:color w:val="auto"/>
                <w:sz w:val="22"/>
                <w:szCs w:val="22"/>
              </w:rPr>
              <w:t xml:space="preserve">  ]</w:t>
            </w:r>
            <w:proofErr w:type="gramEnd"/>
            <w:r w:rsidRPr="00914DCF">
              <w:rPr>
                <w:rFonts w:ascii="Arial" w:hAnsi="Arial" w:cs="Arial"/>
                <w:b/>
                <w:color w:val="auto"/>
                <w:sz w:val="22"/>
                <w:szCs w:val="22"/>
              </w:rPr>
              <w:t xml:space="preserve"> </w:t>
            </w:r>
            <w:r w:rsidRPr="00914DCF">
              <w:rPr>
                <w:rFonts w:ascii="Arial" w:hAnsi="Arial" w:cs="Arial"/>
                <w:color w:val="auto"/>
                <w:sz w:val="22"/>
                <w:szCs w:val="22"/>
              </w:rPr>
              <w:t>In a group setting</w:t>
            </w:r>
          </w:p>
          <w:p w14:paraId="2278E508" w14:textId="2E173781" w:rsidR="00CF3791" w:rsidRPr="00914DCF" w:rsidRDefault="00CF3791" w:rsidP="00F72E94">
            <w:pPr>
              <w:spacing w:line="276" w:lineRule="auto"/>
              <w:rPr>
                <w:rFonts w:ascii="Arial" w:hAnsi="Arial" w:cs="Arial"/>
                <w:color w:val="auto"/>
                <w:sz w:val="22"/>
                <w:szCs w:val="22"/>
              </w:rPr>
            </w:pPr>
            <w:r w:rsidRPr="00914DCF">
              <w:rPr>
                <w:rFonts w:ascii="Arial" w:hAnsi="Arial" w:cs="Arial"/>
                <w:b/>
                <w:color w:val="auto"/>
                <w:sz w:val="22"/>
                <w:szCs w:val="22"/>
              </w:rPr>
              <w:t xml:space="preserve">[ </w:t>
            </w:r>
            <w:proofErr w:type="gramStart"/>
            <w:r w:rsidR="002B1BAE">
              <w:rPr>
                <w:rFonts w:ascii="Arial" w:hAnsi="Arial" w:cs="Arial"/>
                <w:b/>
                <w:color w:val="auto"/>
                <w:sz w:val="22"/>
                <w:szCs w:val="22"/>
              </w:rPr>
              <w:t>X</w:t>
            </w:r>
            <w:r w:rsidRPr="00914DCF">
              <w:rPr>
                <w:rFonts w:ascii="Arial" w:hAnsi="Arial" w:cs="Arial"/>
                <w:b/>
                <w:color w:val="auto"/>
                <w:sz w:val="22"/>
                <w:szCs w:val="22"/>
              </w:rPr>
              <w:t xml:space="preserve"> ]</w:t>
            </w:r>
            <w:proofErr w:type="gramEnd"/>
            <w:r w:rsidRPr="00914DCF">
              <w:rPr>
                <w:rFonts w:ascii="Arial" w:hAnsi="Arial" w:cs="Arial"/>
                <w:b/>
                <w:color w:val="auto"/>
                <w:sz w:val="22"/>
                <w:szCs w:val="22"/>
              </w:rPr>
              <w:t xml:space="preserve"> </w:t>
            </w:r>
            <w:r w:rsidRPr="00914DCF">
              <w:rPr>
                <w:rFonts w:ascii="Arial" w:hAnsi="Arial" w:cs="Arial"/>
                <w:color w:val="auto"/>
                <w:sz w:val="22"/>
                <w:szCs w:val="22"/>
              </w:rPr>
              <w:t>The</w:t>
            </w:r>
            <w:r w:rsidRPr="00914DCF">
              <w:rPr>
                <w:rFonts w:ascii="Arial" w:hAnsi="Arial" w:cs="Arial"/>
                <w:b/>
                <w:color w:val="auto"/>
                <w:sz w:val="22"/>
                <w:szCs w:val="22"/>
              </w:rPr>
              <w:t xml:space="preserve"> </w:t>
            </w:r>
            <w:r w:rsidRPr="00914DCF">
              <w:rPr>
                <w:rFonts w:ascii="Arial" w:hAnsi="Arial" w:cs="Arial"/>
                <w:color w:val="auto"/>
                <w:sz w:val="22"/>
                <w:szCs w:val="22"/>
              </w:rPr>
              <w:t>internet</w:t>
            </w:r>
          </w:p>
          <w:p w14:paraId="12F738A7" w14:textId="77777777" w:rsidR="00CF3791" w:rsidRPr="00914DCF" w:rsidRDefault="00CF3791" w:rsidP="00F72E94">
            <w:pPr>
              <w:spacing w:line="276" w:lineRule="auto"/>
              <w:rPr>
                <w:rFonts w:ascii="Arial" w:hAnsi="Arial" w:cs="Arial"/>
                <w:color w:val="auto"/>
                <w:sz w:val="22"/>
                <w:szCs w:val="22"/>
              </w:rPr>
            </w:pPr>
            <w:r w:rsidRPr="00914DCF">
              <w:rPr>
                <w:rFonts w:ascii="Arial" w:hAnsi="Arial" w:cs="Arial"/>
                <w:b/>
                <w:color w:val="auto"/>
                <w:sz w:val="22"/>
                <w:szCs w:val="22"/>
              </w:rPr>
              <w:t xml:space="preserve">[ </w:t>
            </w:r>
            <w:proofErr w:type="gramStart"/>
            <w:r w:rsidRPr="00914DCF">
              <w:rPr>
                <w:rFonts w:ascii="Arial" w:hAnsi="Arial" w:cs="Arial"/>
                <w:b/>
                <w:color w:val="auto"/>
                <w:sz w:val="22"/>
                <w:szCs w:val="22"/>
              </w:rPr>
              <w:t xml:space="preserve">  ]</w:t>
            </w:r>
            <w:proofErr w:type="gramEnd"/>
            <w:r w:rsidRPr="00914DCF">
              <w:rPr>
                <w:rFonts w:ascii="Arial" w:hAnsi="Arial" w:cs="Arial"/>
                <w:b/>
                <w:color w:val="auto"/>
                <w:sz w:val="22"/>
                <w:szCs w:val="22"/>
              </w:rPr>
              <w:t xml:space="preserve"> </w:t>
            </w:r>
            <w:r w:rsidRPr="00914DCF">
              <w:rPr>
                <w:rFonts w:ascii="Arial" w:hAnsi="Arial" w:cs="Arial"/>
                <w:color w:val="auto"/>
                <w:sz w:val="22"/>
                <w:szCs w:val="22"/>
              </w:rPr>
              <w:t xml:space="preserve">In public setting </w:t>
            </w:r>
          </w:p>
          <w:p w14:paraId="314522DB" w14:textId="77777777" w:rsidR="00CF3791" w:rsidRPr="00914DCF" w:rsidRDefault="00CF3791" w:rsidP="00F72E94">
            <w:pPr>
              <w:spacing w:line="276" w:lineRule="auto"/>
              <w:rPr>
                <w:rFonts w:ascii="Arial" w:hAnsi="Arial" w:cs="Arial"/>
                <w:color w:val="auto"/>
                <w:sz w:val="22"/>
                <w:szCs w:val="22"/>
              </w:rPr>
            </w:pPr>
            <w:r w:rsidRPr="00914DCF">
              <w:rPr>
                <w:rFonts w:ascii="Arial" w:hAnsi="Arial" w:cs="Arial"/>
                <w:b/>
                <w:color w:val="auto"/>
                <w:sz w:val="22"/>
                <w:szCs w:val="22"/>
              </w:rPr>
              <w:t xml:space="preserve">[ </w:t>
            </w:r>
            <w:proofErr w:type="gramStart"/>
            <w:r w:rsidRPr="00914DCF">
              <w:rPr>
                <w:rFonts w:ascii="Arial" w:hAnsi="Arial" w:cs="Arial"/>
                <w:b/>
                <w:color w:val="auto"/>
                <w:sz w:val="22"/>
                <w:szCs w:val="22"/>
              </w:rPr>
              <w:t xml:space="preserve">  ]</w:t>
            </w:r>
            <w:proofErr w:type="gramEnd"/>
            <w:r w:rsidRPr="00914DCF">
              <w:rPr>
                <w:rFonts w:ascii="Arial" w:hAnsi="Arial" w:cs="Arial"/>
                <w:b/>
                <w:color w:val="auto"/>
                <w:sz w:val="22"/>
                <w:szCs w:val="22"/>
              </w:rPr>
              <w:t xml:space="preserve"> </w:t>
            </w:r>
            <w:r w:rsidRPr="00914DCF">
              <w:rPr>
                <w:rFonts w:ascii="Arial" w:hAnsi="Arial" w:cs="Arial"/>
                <w:color w:val="auto"/>
                <w:sz w:val="22"/>
                <w:szCs w:val="22"/>
              </w:rPr>
              <w:t xml:space="preserve">Over the phone </w:t>
            </w:r>
          </w:p>
          <w:p w14:paraId="4456EA46" w14:textId="77777777" w:rsidR="00CF3791" w:rsidRPr="00914DCF" w:rsidRDefault="00CF3791" w:rsidP="00F72E94">
            <w:pPr>
              <w:rPr>
                <w:rFonts w:ascii="Arial" w:hAnsi="Arial" w:cs="Arial"/>
                <w:color w:val="auto"/>
                <w:sz w:val="22"/>
                <w:szCs w:val="22"/>
              </w:rPr>
            </w:pPr>
            <w:r w:rsidRPr="00914DCF">
              <w:rPr>
                <w:rFonts w:ascii="Arial" w:hAnsi="Arial" w:cs="Arial"/>
                <w:b/>
                <w:color w:val="auto"/>
                <w:sz w:val="22"/>
                <w:szCs w:val="22"/>
              </w:rPr>
              <w:t xml:space="preserve">[ </w:t>
            </w:r>
            <w:proofErr w:type="gramStart"/>
            <w:r w:rsidRPr="00914DCF">
              <w:rPr>
                <w:rFonts w:ascii="Arial" w:hAnsi="Arial" w:cs="Arial"/>
                <w:b/>
                <w:color w:val="auto"/>
                <w:sz w:val="22"/>
                <w:szCs w:val="22"/>
              </w:rPr>
              <w:t xml:space="preserve">  ]</w:t>
            </w:r>
            <w:proofErr w:type="gramEnd"/>
            <w:r w:rsidRPr="00914DCF">
              <w:rPr>
                <w:rFonts w:ascii="Arial" w:hAnsi="Arial" w:cs="Arial"/>
                <w:b/>
                <w:color w:val="auto"/>
                <w:sz w:val="22"/>
                <w:szCs w:val="22"/>
              </w:rPr>
              <w:t xml:space="preserve"> </w:t>
            </w:r>
            <w:r w:rsidRPr="00914DCF">
              <w:rPr>
                <w:rFonts w:ascii="Arial" w:hAnsi="Arial" w:cs="Arial"/>
                <w:color w:val="auto"/>
                <w:sz w:val="22"/>
                <w:szCs w:val="22"/>
              </w:rPr>
              <w:t xml:space="preserve">Other (specify): </w:t>
            </w:r>
            <w:r w:rsidRPr="00914DCF">
              <w:rPr>
                <w:rFonts w:ascii="Arial" w:hAnsi="Arial" w:cs="Arial"/>
                <w:color w:val="0064A4"/>
                <w:sz w:val="22"/>
                <w:szCs w:val="22"/>
              </w:rPr>
              <w:t>&lt;Type here&gt;</w:t>
            </w:r>
          </w:p>
        </w:tc>
      </w:tr>
      <w:tr w:rsidR="00CF3791" w:rsidRPr="00914DCF" w14:paraId="39409D31" w14:textId="77777777" w:rsidTr="00CF3791">
        <w:trPr>
          <w:trHeight w:val="864"/>
        </w:trPr>
        <w:tc>
          <w:tcPr>
            <w:tcW w:w="5000" w:type="pct"/>
            <w:shd w:val="clear" w:color="auto" w:fill="DBE5F1"/>
            <w:vAlign w:val="center"/>
          </w:tcPr>
          <w:p w14:paraId="52AC5B8A" w14:textId="77777777" w:rsidR="00CF3791" w:rsidRPr="00914DCF" w:rsidRDefault="00CF3791" w:rsidP="00CF3791">
            <w:pPr>
              <w:numPr>
                <w:ilvl w:val="0"/>
                <w:numId w:val="3"/>
              </w:numPr>
              <w:tabs>
                <w:tab w:val="clear" w:pos="1080"/>
                <w:tab w:val="num" w:pos="338"/>
              </w:tabs>
              <w:spacing w:line="276" w:lineRule="auto"/>
              <w:ind w:left="518" w:hanging="518"/>
              <w:rPr>
                <w:rFonts w:ascii="Arial" w:hAnsi="Arial" w:cs="Arial"/>
                <w:color w:val="auto"/>
                <w:sz w:val="22"/>
                <w:szCs w:val="22"/>
              </w:rPr>
            </w:pPr>
            <w:r w:rsidRPr="00914DCF">
              <w:rPr>
                <w:rFonts w:ascii="Arial" w:hAnsi="Arial" w:cs="Arial"/>
                <w:color w:val="auto"/>
                <w:sz w:val="22"/>
                <w:szCs w:val="22"/>
              </w:rPr>
              <w:t xml:space="preserve">Specify how the research team will assure that subjects </w:t>
            </w:r>
            <w:r>
              <w:rPr>
                <w:rFonts w:ascii="Arial" w:hAnsi="Arial" w:cs="Arial"/>
                <w:color w:val="auto"/>
                <w:sz w:val="22"/>
                <w:szCs w:val="22"/>
              </w:rPr>
              <w:t xml:space="preserve">or their LAR </w:t>
            </w:r>
            <w:r w:rsidRPr="00914DCF">
              <w:rPr>
                <w:rFonts w:ascii="Arial" w:hAnsi="Arial" w:cs="Arial"/>
                <w:color w:val="auto"/>
                <w:sz w:val="22"/>
                <w:szCs w:val="22"/>
              </w:rPr>
              <w:t>have sufficient time to consider whether to participate in the research.</w:t>
            </w:r>
          </w:p>
        </w:tc>
      </w:tr>
      <w:tr w:rsidR="00CF3791" w:rsidRPr="00914DCF" w14:paraId="2E687773" w14:textId="77777777" w:rsidTr="00CF3791">
        <w:tblPrEx>
          <w:tblCellMar>
            <w:left w:w="115" w:type="dxa"/>
            <w:right w:w="115" w:type="dxa"/>
          </w:tblCellMar>
        </w:tblPrEx>
        <w:trPr>
          <w:trHeight w:val="1584"/>
        </w:trPr>
        <w:tc>
          <w:tcPr>
            <w:tcW w:w="5000" w:type="pct"/>
            <w:shd w:val="clear" w:color="auto" w:fill="auto"/>
            <w:vAlign w:val="center"/>
          </w:tcPr>
          <w:p w14:paraId="7EDB3564" w14:textId="0AB151FC" w:rsidR="00CF3791" w:rsidRDefault="00CF3791" w:rsidP="00F72E94">
            <w:pPr>
              <w:ind w:right="216"/>
              <w:rPr>
                <w:rFonts w:ascii="Arial" w:hAnsi="Arial" w:cs="Arial"/>
                <w:color w:val="auto"/>
                <w:sz w:val="22"/>
                <w:szCs w:val="22"/>
              </w:rPr>
            </w:pPr>
            <w:proofErr w:type="gramStart"/>
            <w:r w:rsidRPr="00914DCF">
              <w:rPr>
                <w:rFonts w:ascii="Arial" w:hAnsi="Arial" w:cs="Arial"/>
                <w:b/>
                <w:color w:val="auto"/>
                <w:sz w:val="22"/>
                <w:szCs w:val="22"/>
              </w:rPr>
              <w:t>[  ]</w:t>
            </w:r>
            <w:proofErr w:type="gramEnd"/>
            <w:r w:rsidRPr="00914DCF">
              <w:rPr>
                <w:rFonts w:ascii="Arial" w:hAnsi="Arial" w:cs="Arial"/>
                <w:b/>
                <w:color w:val="auto"/>
                <w:sz w:val="22"/>
                <w:szCs w:val="22"/>
              </w:rPr>
              <w:t xml:space="preserve"> </w:t>
            </w:r>
            <w:r w:rsidRPr="00914DCF">
              <w:rPr>
                <w:rFonts w:ascii="Arial" w:hAnsi="Arial" w:cs="Arial"/>
                <w:color w:val="auto"/>
                <w:sz w:val="22"/>
                <w:szCs w:val="22"/>
              </w:rPr>
              <w:t xml:space="preserve">Subjects </w:t>
            </w:r>
            <w:r>
              <w:rPr>
                <w:rFonts w:ascii="Arial" w:hAnsi="Arial" w:cs="Arial"/>
                <w:color w:val="auto"/>
                <w:sz w:val="22"/>
                <w:szCs w:val="22"/>
              </w:rPr>
              <w:t xml:space="preserve">or their LAR </w:t>
            </w:r>
            <w:r w:rsidRPr="00914DCF">
              <w:rPr>
                <w:rFonts w:ascii="Arial" w:hAnsi="Arial" w:cs="Arial"/>
                <w:color w:val="auto"/>
                <w:sz w:val="22"/>
                <w:szCs w:val="22"/>
              </w:rPr>
              <w:t xml:space="preserve">will be allowed to take home the unsigned consent form for review prior to </w:t>
            </w:r>
          </w:p>
          <w:p w14:paraId="3A9C404E" w14:textId="77777777" w:rsidR="00CF3791" w:rsidRDefault="00CF3791" w:rsidP="00F72E94">
            <w:pPr>
              <w:ind w:right="216"/>
              <w:rPr>
                <w:rFonts w:ascii="Arial" w:hAnsi="Arial" w:cs="Arial"/>
                <w:color w:val="auto"/>
                <w:sz w:val="22"/>
                <w:szCs w:val="22"/>
              </w:rPr>
            </w:pPr>
            <w:r>
              <w:rPr>
                <w:rFonts w:ascii="Arial" w:hAnsi="Arial" w:cs="Arial"/>
                <w:color w:val="auto"/>
                <w:sz w:val="22"/>
                <w:szCs w:val="22"/>
              </w:rPr>
              <w:t xml:space="preserve">       </w:t>
            </w:r>
            <w:r w:rsidRPr="00914DCF">
              <w:rPr>
                <w:rFonts w:ascii="Arial" w:hAnsi="Arial" w:cs="Arial"/>
                <w:color w:val="auto"/>
                <w:sz w:val="22"/>
                <w:szCs w:val="22"/>
              </w:rPr>
              <w:t xml:space="preserve">signing it. </w:t>
            </w:r>
          </w:p>
          <w:p w14:paraId="175BB74C" w14:textId="77777777" w:rsidR="00CF3791" w:rsidRPr="003F7050" w:rsidRDefault="00CF3791" w:rsidP="00F72E94">
            <w:pPr>
              <w:ind w:right="216"/>
              <w:rPr>
                <w:rFonts w:ascii="Arial" w:hAnsi="Arial" w:cs="Arial"/>
                <w:color w:val="auto"/>
                <w:sz w:val="12"/>
                <w:szCs w:val="12"/>
              </w:rPr>
            </w:pPr>
          </w:p>
          <w:p w14:paraId="3493929C" w14:textId="77777777" w:rsidR="00CF3791" w:rsidRDefault="00CF3791" w:rsidP="00F72E94">
            <w:pPr>
              <w:ind w:right="216"/>
              <w:rPr>
                <w:rFonts w:ascii="Arial" w:hAnsi="Arial" w:cs="Arial"/>
                <w:color w:val="auto"/>
                <w:sz w:val="22"/>
                <w:szCs w:val="22"/>
              </w:rPr>
            </w:pPr>
            <w:r w:rsidRPr="00914DCF">
              <w:rPr>
                <w:rFonts w:ascii="Arial" w:hAnsi="Arial" w:cs="Arial"/>
                <w:b/>
                <w:color w:val="auto"/>
                <w:sz w:val="22"/>
                <w:szCs w:val="22"/>
              </w:rPr>
              <w:t xml:space="preserve">[ </w:t>
            </w:r>
            <w:proofErr w:type="gramStart"/>
            <w:r w:rsidRPr="00914DCF">
              <w:rPr>
                <w:rFonts w:ascii="Arial" w:hAnsi="Arial" w:cs="Arial"/>
                <w:b/>
                <w:color w:val="auto"/>
                <w:sz w:val="22"/>
                <w:szCs w:val="22"/>
              </w:rPr>
              <w:t xml:space="preserve">  ]</w:t>
            </w:r>
            <w:proofErr w:type="gramEnd"/>
            <w:r w:rsidRPr="00914DCF">
              <w:rPr>
                <w:rFonts w:ascii="Arial" w:hAnsi="Arial" w:cs="Arial"/>
                <w:b/>
                <w:color w:val="auto"/>
                <w:sz w:val="22"/>
                <w:szCs w:val="22"/>
              </w:rPr>
              <w:t xml:space="preserve"> </w:t>
            </w:r>
            <w:r w:rsidRPr="00914DCF">
              <w:rPr>
                <w:rFonts w:ascii="Arial" w:hAnsi="Arial" w:cs="Arial"/>
                <w:color w:val="auto"/>
                <w:sz w:val="22"/>
                <w:szCs w:val="22"/>
              </w:rPr>
              <w:t xml:space="preserve">Subjects </w:t>
            </w:r>
            <w:r>
              <w:rPr>
                <w:rFonts w:ascii="Arial" w:hAnsi="Arial" w:cs="Arial"/>
                <w:color w:val="auto"/>
                <w:sz w:val="22"/>
                <w:szCs w:val="22"/>
              </w:rPr>
              <w:t xml:space="preserve">or their LAR </w:t>
            </w:r>
            <w:r w:rsidRPr="00914DCF">
              <w:rPr>
                <w:rFonts w:ascii="Arial" w:hAnsi="Arial" w:cs="Arial"/>
                <w:color w:val="auto"/>
                <w:sz w:val="22"/>
                <w:szCs w:val="22"/>
              </w:rPr>
              <w:t xml:space="preserve">will be allowed </w:t>
            </w:r>
            <w:r w:rsidRPr="00914DCF">
              <w:rPr>
                <w:rFonts w:ascii="Arial" w:hAnsi="Arial" w:cs="Arial"/>
                <w:color w:val="0064A4"/>
                <w:sz w:val="22"/>
                <w:szCs w:val="22"/>
              </w:rPr>
              <w:t>&lt;Type here&gt;</w:t>
            </w:r>
            <w:r w:rsidRPr="00914DCF">
              <w:rPr>
                <w:rFonts w:ascii="Arial" w:hAnsi="Arial" w:cs="Arial"/>
                <w:color w:val="auto"/>
                <w:sz w:val="22"/>
                <w:szCs w:val="22"/>
              </w:rPr>
              <w:t xml:space="preserve"> hours to consider whether to consent. </w:t>
            </w:r>
          </w:p>
          <w:p w14:paraId="1C6C46C3" w14:textId="77777777" w:rsidR="00CF3791" w:rsidRPr="003F7050" w:rsidRDefault="00CF3791" w:rsidP="00F72E94">
            <w:pPr>
              <w:ind w:right="216"/>
              <w:rPr>
                <w:rFonts w:ascii="Arial" w:hAnsi="Arial" w:cs="Arial"/>
                <w:color w:val="auto"/>
                <w:sz w:val="12"/>
                <w:szCs w:val="12"/>
              </w:rPr>
            </w:pPr>
          </w:p>
          <w:p w14:paraId="00E36363" w14:textId="62A38740" w:rsidR="00CF3791" w:rsidRPr="00914DCF" w:rsidRDefault="00CF3791" w:rsidP="00F72E94">
            <w:pPr>
              <w:ind w:right="216"/>
              <w:rPr>
                <w:rFonts w:ascii="Arial" w:hAnsi="Arial" w:cs="Arial"/>
                <w:sz w:val="22"/>
                <w:szCs w:val="22"/>
              </w:rPr>
            </w:pPr>
            <w:r w:rsidRPr="00914DCF">
              <w:rPr>
                <w:rFonts w:ascii="Arial" w:hAnsi="Arial" w:cs="Arial"/>
                <w:b/>
                <w:color w:val="auto"/>
                <w:sz w:val="22"/>
                <w:szCs w:val="22"/>
              </w:rPr>
              <w:t xml:space="preserve">[ </w:t>
            </w:r>
            <w:proofErr w:type="gramStart"/>
            <w:r w:rsidR="00DD6DF2">
              <w:rPr>
                <w:rFonts w:ascii="Arial" w:hAnsi="Arial" w:cs="Arial"/>
                <w:b/>
                <w:color w:val="auto"/>
                <w:sz w:val="22"/>
                <w:szCs w:val="22"/>
              </w:rPr>
              <w:t>X</w:t>
            </w:r>
            <w:r w:rsidRPr="00914DCF">
              <w:rPr>
                <w:rFonts w:ascii="Arial" w:hAnsi="Arial" w:cs="Arial"/>
                <w:b/>
                <w:color w:val="auto"/>
                <w:sz w:val="22"/>
                <w:szCs w:val="22"/>
              </w:rPr>
              <w:t xml:space="preserve">  ]</w:t>
            </w:r>
            <w:proofErr w:type="gramEnd"/>
            <w:r w:rsidRPr="00914DCF">
              <w:rPr>
                <w:rFonts w:ascii="Arial" w:hAnsi="Arial" w:cs="Arial"/>
                <w:b/>
                <w:color w:val="auto"/>
                <w:sz w:val="22"/>
                <w:szCs w:val="22"/>
              </w:rPr>
              <w:t xml:space="preserve"> </w:t>
            </w:r>
            <w:r w:rsidRPr="00914DCF">
              <w:rPr>
                <w:rFonts w:ascii="Arial" w:hAnsi="Arial" w:cs="Arial"/>
                <w:color w:val="auto"/>
                <w:sz w:val="22"/>
                <w:szCs w:val="22"/>
              </w:rPr>
              <w:t>Other (specify):</w:t>
            </w:r>
            <w:r w:rsidRPr="00914DCF">
              <w:rPr>
                <w:rFonts w:ascii="Arial" w:hAnsi="Arial" w:cs="Arial"/>
                <w:sz w:val="22"/>
                <w:szCs w:val="22"/>
              </w:rPr>
              <w:t xml:space="preserve"> </w:t>
            </w:r>
            <w:r w:rsidR="00DD6DF2" w:rsidRPr="00C60EC1">
              <w:rPr>
                <w:rFonts w:ascii="Arial" w:hAnsi="Arial" w:cs="Arial"/>
                <w:color w:val="auto"/>
                <w:sz w:val="22"/>
                <w:szCs w:val="22"/>
                <w:rPrChange w:id="173" w:author="Jacob Kodner" w:date="2020-06-05T09:49:00Z">
                  <w:rPr>
                    <w:rFonts w:ascii="Arial" w:hAnsi="Arial" w:cs="Arial"/>
                    <w:color w:val="0064A4"/>
                    <w:sz w:val="22"/>
                    <w:szCs w:val="22"/>
                  </w:rPr>
                </w:rPrChange>
              </w:rPr>
              <w:t xml:space="preserve">Participants will be allowed to view the </w:t>
            </w:r>
            <w:del w:id="174" w:author="Jacob Kodner" w:date="2020-07-16T13:41:00Z">
              <w:r w:rsidR="00867C16" w:rsidRPr="00C60EC1" w:rsidDel="0058590B">
                <w:rPr>
                  <w:rFonts w:ascii="Arial" w:hAnsi="Arial" w:cs="Arial"/>
                  <w:color w:val="auto"/>
                  <w:sz w:val="22"/>
                  <w:szCs w:val="22"/>
                  <w:rPrChange w:id="175" w:author="Jacob Kodner" w:date="2020-06-05T09:49:00Z">
                    <w:rPr>
                      <w:rFonts w:ascii="Arial" w:hAnsi="Arial" w:cs="Arial"/>
                      <w:color w:val="0064A4"/>
                      <w:sz w:val="22"/>
                      <w:szCs w:val="22"/>
                    </w:rPr>
                  </w:rPrChange>
                </w:rPr>
                <w:delText>Study sheet</w:delText>
              </w:r>
            </w:del>
            <w:ins w:id="176" w:author="Jacob Kodner" w:date="2020-07-16T13:41:00Z">
              <w:r w:rsidR="0058590B">
                <w:rPr>
                  <w:rFonts w:ascii="Arial" w:hAnsi="Arial" w:cs="Arial"/>
                  <w:color w:val="auto"/>
                  <w:sz w:val="22"/>
                  <w:szCs w:val="22"/>
                </w:rPr>
                <w:t>consent documents</w:t>
              </w:r>
            </w:ins>
            <w:r w:rsidR="00867C16" w:rsidRPr="00C60EC1">
              <w:rPr>
                <w:rFonts w:ascii="Arial" w:hAnsi="Arial" w:cs="Arial"/>
                <w:color w:val="auto"/>
                <w:sz w:val="22"/>
                <w:szCs w:val="22"/>
                <w:rPrChange w:id="177" w:author="Jacob Kodner" w:date="2020-06-05T09:49:00Z">
                  <w:rPr>
                    <w:rFonts w:ascii="Arial" w:hAnsi="Arial" w:cs="Arial"/>
                    <w:color w:val="0064A4"/>
                    <w:sz w:val="22"/>
                    <w:szCs w:val="22"/>
                  </w:rPr>
                </w:rPrChange>
              </w:rPr>
              <w:t xml:space="preserve"> for review prior to providing oral consent</w:t>
            </w:r>
          </w:p>
        </w:tc>
      </w:tr>
      <w:tr w:rsidR="00410579" w:rsidRPr="00B52115" w14:paraId="19E9416C" w14:textId="77777777" w:rsidTr="00CF3791">
        <w:trPr>
          <w:trHeight w:val="720"/>
        </w:trPr>
        <w:tc>
          <w:tcPr>
            <w:tcW w:w="5000" w:type="pct"/>
            <w:shd w:val="clear" w:color="auto" w:fill="DBE5F1" w:themeFill="accent1" w:themeFillTint="33"/>
            <w:vAlign w:val="center"/>
          </w:tcPr>
          <w:p w14:paraId="3A34E2B0" w14:textId="77777777" w:rsidR="00410579" w:rsidRPr="00E808BE" w:rsidRDefault="00410579" w:rsidP="009C58FE">
            <w:pPr>
              <w:pStyle w:val="ListParagraph"/>
              <w:numPr>
                <w:ilvl w:val="0"/>
                <w:numId w:val="3"/>
              </w:numPr>
              <w:tabs>
                <w:tab w:val="clear" w:pos="1080"/>
                <w:tab w:val="num" w:pos="360"/>
              </w:tabs>
              <w:ind w:left="337" w:hanging="360"/>
              <w:rPr>
                <w:rFonts w:ascii="Arial" w:hAnsi="Arial" w:cs="Arial"/>
                <w:color w:val="auto"/>
                <w:sz w:val="22"/>
                <w:szCs w:val="22"/>
              </w:rPr>
            </w:pPr>
            <w:r w:rsidRPr="00E808BE">
              <w:rPr>
                <w:rFonts w:ascii="Arial" w:hAnsi="Arial" w:cs="Arial"/>
                <w:color w:val="auto"/>
                <w:sz w:val="22"/>
                <w:szCs w:val="22"/>
              </w:rPr>
              <w:t xml:space="preserve">If children (anyone less than 18 years old) are participants, please describe the parent/legal guardian permission process </w:t>
            </w:r>
            <w:r w:rsidRPr="00E808BE">
              <w:rPr>
                <w:rFonts w:ascii="Arial" w:hAnsi="Arial" w:cs="Arial"/>
                <w:color w:val="auto"/>
                <w:sz w:val="22"/>
                <w:szCs w:val="22"/>
                <w:u w:val="single"/>
              </w:rPr>
              <w:t>and</w:t>
            </w:r>
            <w:r w:rsidRPr="00E808BE">
              <w:rPr>
                <w:rFonts w:ascii="Arial" w:hAnsi="Arial" w:cs="Arial"/>
                <w:color w:val="auto"/>
                <w:sz w:val="22"/>
                <w:szCs w:val="22"/>
              </w:rPr>
              <w:t xml:space="preserve"> the child assent process.  </w:t>
            </w:r>
          </w:p>
        </w:tc>
      </w:tr>
      <w:tr w:rsidR="00410579" w:rsidRPr="00B52115" w14:paraId="00BF701D" w14:textId="77777777" w:rsidTr="00CF3791">
        <w:trPr>
          <w:trHeight w:val="2016"/>
        </w:trPr>
        <w:tc>
          <w:tcPr>
            <w:tcW w:w="5000" w:type="pct"/>
            <w:vAlign w:val="center"/>
          </w:tcPr>
          <w:p w14:paraId="6704F896" w14:textId="03DE6D00" w:rsidR="001E6538" w:rsidRPr="001E6538" w:rsidRDefault="001E6538" w:rsidP="00F72E94">
            <w:pPr>
              <w:rPr>
                <w:ins w:id="178" w:author="Jacob Kodner" w:date="2020-07-16T13:29:00Z"/>
                <w:rFonts w:ascii="Arial" w:hAnsi="Arial" w:cs="Arial"/>
                <w:bCs/>
                <w:color w:val="auto"/>
                <w:sz w:val="22"/>
                <w:szCs w:val="22"/>
                <w:rPrChange w:id="179" w:author="Jacob Kodner" w:date="2020-07-16T13:30:00Z">
                  <w:rPr>
                    <w:ins w:id="180" w:author="Jacob Kodner" w:date="2020-07-16T13:29:00Z"/>
                    <w:rFonts w:ascii="Arial" w:hAnsi="Arial" w:cs="Arial"/>
                    <w:b/>
                    <w:color w:val="auto"/>
                    <w:sz w:val="22"/>
                    <w:szCs w:val="22"/>
                  </w:rPr>
                </w:rPrChange>
              </w:rPr>
            </w:pPr>
          </w:p>
          <w:p w14:paraId="4D51546F" w14:textId="77777777" w:rsidR="001E6538" w:rsidRDefault="001E6538" w:rsidP="00F72E94">
            <w:pPr>
              <w:rPr>
                <w:ins w:id="181" w:author="Jacob Kodner" w:date="2020-07-16T13:29:00Z"/>
                <w:rFonts w:ascii="Arial" w:hAnsi="Arial" w:cs="Arial"/>
                <w:b/>
                <w:color w:val="auto"/>
                <w:sz w:val="22"/>
                <w:szCs w:val="22"/>
              </w:rPr>
            </w:pPr>
          </w:p>
          <w:p w14:paraId="247F8AA7" w14:textId="44C17925" w:rsidR="00410579" w:rsidRDefault="00E808BE" w:rsidP="00F72E94">
            <w:pPr>
              <w:rPr>
                <w:rFonts w:ascii="Arial" w:hAnsi="Arial" w:cs="Arial"/>
                <w:color w:val="0064A4"/>
                <w:sz w:val="22"/>
                <w:szCs w:val="22"/>
              </w:rPr>
            </w:pPr>
            <w:commentRangeStart w:id="182"/>
            <w:r w:rsidRPr="00DB5D26">
              <w:rPr>
                <w:rFonts w:ascii="Arial" w:hAnsi="Arial" w:cs="Arial"/>
                <w:b/>
                <w:color w:val="auto"/>
                <w:sz w:val="22"/>
                <w:szCs w:val="22"/>
              </w:rPr>
              <w:t xml:space="preserve">[ </w:t>
            </w:r>
            <w:proofErr w:type="gramStart"/>
            <w:r w:rsidRPr="00DB5D26">
              <w:rPr>
                <w:rFonts w:ascii="Arial" w:hAnsi="Arial" w:cs="Arial"/>
                <w:b/>
                <w:color w:val="auto"/>
                <w:sz w:val="22"/>
                <w:szCs w:val="22"/>
              </w:rPr>
              <w:t xml:space="preserve">  ]</w:t>
            </w:r>
            <w:proofErr w:type="gramEnd"/>
            <w:r w:rsidRPr="00DB5D26">
              <w:rPr>
                <w:rFonts w:ascii="Arial" w:hAnsi="Arial" w:cs="Arial"/>
                <w:b/>
                <w:color w:val="auto"/>
                <w:sz w:val="22"/>
                <w:szCs w:val="22"/>
              </w:rPr>
              <w:t xml:space="preserve"> </w:t>
            </w:r>
            <w:r w:rsidR="00410A80" w:rsidRPr="00410A80">
              <w:rPr>
                <w:rFonts w:ascii="Arial" w:hAnsi="Arial" w:cs="Arial"/>
                <w:b/>
                <w:color w:val="auto"/>
                <w:sz w:val="22"/>
                <w:szCs w:val="22"/>
              </w:rPr>
              <w:t>N</w:t>
            </w:r>
            <w:r w:rsidR="00126900">
              <w:rPr>
                <w:rFonts w:ascii="Arial" w:hAnsi="Arial" w:cs="Arial"/>
                <w:b/>
                <w:color w:val="auto"/>
                <w:sz w:val="22"/>
                <w:szCs w:val="22"/>
              </w:rPr>
              <w:t>ot applicable</w:t>
            </w:r>
            <w:r w:rsidR="00126900" w:rsidRPr="00126900">
              <w:rPr>
                <w:rFonts w:ascii="Arial" w:hAnsi="Arial" w:cs="Arial"/>
                <w:color w:val="auto"/>
                <w:sz w:val="22"/>
                <w:szCs w:val="22"/>
              </w:rPr>
              <w:t>:</w:t>
            </w:r>
            <w:r w:rsidR="00126900">
              <w:rPr>
                <w:rFonts w:ascii="Arial" w:hAnsi="Arial" w:cs="Arial"/>
                <w:b/>
                <w:color w:val="auto"/>
                <w:sz w:val="22"/>
                <w:szCs w:val="22"/>
              </w:rPr>
              <w:t xml:space="preserve"> </w:t>
            </w:r>
            <w:r w:rsidR="00410579" w:rsidRPr="002E66A7">
              <w:rPr>
                <w:rFonts w:ascii="Arial" w:hAnsi="Arial" w:cs="Arial"/>
                <w:color w:val="auto"/>
                <w:sz w:val="22"/>
                <w:szCs w:val="22"/>
              </w:rPr>
              <w:t xml:space="preserve">Children are not included in the research. </w:t>
            </w:r>
          </w:p>
          <w:p w14:paraId="4BF6E7E8" w14:textId="77777777" w:rsidR="00410579" w:rsidRDefault="00410579" w:rsidP="00F72E94">
            <w:pPr>
              <w:rPr>
                <w:rFonts w:ascii="Arial" w:hAnsi="Arial" w:cs="Arial"/>
                <w:color w:val="0064A4"/>
                <w:sz w:val="22"/>
                <w:szCs w:val="22"/>
              </w:rPr>
            </w:pPr>
          </w:p>
          <w:p w14:paraId="5A2B94CF" w14:textId="6D97755E" w:rsidR="00410579" w:rsidRDefault="00E808BE" w:rsidP="00F72E94">
            <w:pPr>
              <w:rPr>
                <w:rFonts w:ascii="Arial" w:hAnsi="Arial" w:cs="Arial"/>
                <w:color w:val="auto"/>
                <w:sz w:val="22"/>
                <w:szCs w:val="22"/>
              </w:rPr>
            </w:pPr>
            <w:r w:rsidRPr="00DB5D26">
              <w:rPr>
                <w:rFonts w:ascii="Arial" w:hAnsi="Arial" w:cs="Arial"/>
                <w:b/>
                <w:color w:val="auto"/>
                <w:sz w:val="22"/>
                <w:szCs w:val="22"/>
              </w:rPr>
              <w:t xml:space="preserve">[ </w:t>
            </w:r>
            <w:proofErr w:type="gramStart"/>
            <w:r w:rsidRPr="00DB5D26">
              <w:rPr>
                <w:rFonts w:ascii="Arial" w:hAnsi="Arial" w:cs="Arial"/>
                <w:b/>
                <w:color w:val="auto"/>
                <w:sz w:val="22"/>
                <w:szCs w:val="22"/>
              </w:rPr>
              <w:t xml:space="preserve">  ]</w:t>
            </w:r>
            <w:proofErr w:type="gramEnd"/>
            <w:r w:rsidRPr="00DB5D26">
              <w:rPr>
                <w:rFonts w:ascii="Arial" w:hAnsi="Arial" w:cs="Arial"/>
                <w:b/>
                <w:color w:val="auto"/>
                <w:sz w:val="22"/>
                <w:szCs w:val="22"/>
              </w:rPr>
              <w:t xml:space="preserve"> </w:t>
            </w:r>
            <w:r w:rsidR="00410579">
              <w:rPr>
                <w:rFonts w:ascii="Arial" w:hAnsi="Arial" w:cs="Arial"/>
                <w:color w:val="auto"/>
                <w:sz w:val="22"/>
                <w:szCs w:val="22"/>
              </w:rPr>
              <w:t xml:space="preserve">No parental permission or child assent will take place. </w:t>
            </w:r>
          </w:p>
          <w:p w14:paraId="54F8A7C2" w14:textId="77777777" w:rsidR="00410579" w:rsidRDefault="00410579" w:rsidP="00F72E94">
            <w:pPr>
              <w:rPr>
                <w:rFonts w:ascii="Arial" w:hAnsi="Arial" w:cs="Arial"/>
                <w:color w:val="0064A4"/>
                <w:sz w:val="22"/>
                <w:szCs w:val="22"/>
              </w:rPr>
            </w:pPr>
          </w:p>
          <w:p w14:paraId="6248A028" w14:textId="1F867EC8" w:rsidR="00410579" w:rsidRPr="00AB4ACE" w:rsidDel="001E6538" w:rsidRDefault="00410579" w:rsidP="00F72E94">
            <w:pPr>
              <w:rPr>
                <w:del w:id="183" w:author="Jacob Kodner" w:date="2020-07-16T13:32:00Z"/>
                <w:rFonts w:ascii="Arial" w:hAnsi="Arial" w:cs="Arial"/>
                <w:color w:val="auto"/>
                <w:sz w:val="22"/>
                <w:szCs w:val="22"/>
              </w:rPr>
            </w:pPr>
            <w:del w:id="184" w:author="Jacob Kodner" w:date="2020-07-16T13:32:00Z">
              <w:r w:rsidRPr="008E644F" w:rsidDel="001E6538">
                <w:rPr>
                  <w:rFonts w:ascii="Arial" w:hAnsi="Arial" w:cs="Arial"/>
                  <w:color w:val="auto"/>
                  <w:sz w:val="22"/>
                  <w:szCs w:val="22"/>
                </w:rPr>
                <w:delText xml:space="preserve">Parental Permission Process: </w:delText>
              </w:r>
              <w:r w:rsidR="00457C35" w:rsidDel="001E6538">
                <w:rPr>
                  <w:rFonts w:ascii="Arial" w:hAnsi="Arial" w:cs="Arial"/>
                  <w:color w:val="auto"/>
                  <w:sz w:val="22"/>
                  <w:szCs w:val="22"/>
                </w:rPr>
                <w:delText>The Study Sheet will ask for parental permission in spoken form</w:delText>
              </w:r>
            </w:del>
          </w:p>
          <w:p w14:paraId="173500D7" w14:textId="05BA7B0D" w:rsidR="00410579" w:rsidRPr="00AB4ACE" w:rsidDel="001E6538" w:rsidRDefault="00410579" w:rsidP="00F72E94">
            <w:pPr>
              <w:rPr>
                <w:del w:id="185" w:author="Jacob Kodner" w:date="2020-07-16T13:32:00Z"/>
                <w:rFonts w:ascii="Arial" w:hAnsi="Arial" w:cs="Arial"/>
                <w:color w:val="0064A4"/>
                <w:sz w:val="22"/>
                <w:szCs w:val="22"/>
                <w:highlight w:val="yellow"/>
              </w:rPr>
            </w:pPr>
          </w:p>
          <w:p w14:paraId="6185175B" w14:textId="6DC03CAF" w:rsidR="00410579" w:rsidRDefault="00410579" w:rsidP="00F72E94">
            <w:pPr>
              <w:rPr>
                <w:ins w:id="186" w:author="Jacob Kodner" w:date="2020-07-16T17:22:00Z"/>
                <w:rFonts w:ascii="Arial" w:hAnsi="Arial" w:cs="Arial"/>
                <w:color w:val="auto"/>
                <w:sz w:val="22"/>
                <w:szCs w:val="22"/>
              </w:rPr>
            </w:pPr>
            <w:del w:id="187" w:author="Jacob Kodner" w:date="2020-07-16T13:32:00Z">
              <w:r w:rsidRPr="008E644F" w:rsidDel="001E6538">
                <w:rPr>
                  <w:rFonts w:ascii="Arial" w:hAnsi="Arial" w:cs="Arial"/>
                  <w:color w:val="auto"/>
                  <w:sz w:val="22"/>
                  <w:szCs w:val="22"/>
                </w:rPr>
                <w:delText xml:space="preserve">Child Assent Process: </w:delText>
              </w:r>
              <w:r w:rsidR="008E644F" w:rsidDel="001E6538">
                <w:rPr>
                  <w:rFonts w:ascii="Arial" w:hAnsi="Arial" w:cs="Arial"/>
                  <w:color w:val="auto"/>
                  <w:sz w:val="22"/>
                  <w:szCs w:val="22"/>
                </w:rPr>
                <w:delText>An Assent Form will be provided to child participants</w:delText>
              </w:r>
              <w:r w:rsidR="00457C35" w:rsidDel="001E6538">
                <w:rPr>
                  <w:rFonts w:ascii="Arial" w:hAnsi="Arial" w:cs="Arial"/>
                  <w:color w:val="auto"/>
                  <w:sz w:val="22"/>
                  <w:szCs w:val="22"/>
                </w:rPr>
                <w:delText>, and they will provide their assent in spoken form</w:delText>
              </w:r>
              <w:commentRangeEnd w:id="182"/>
              <w:r w:rsidR="009A760E" w:rsidDel="001E6538">
                <w:rPr>
                  <w:rStyle w:val="CommentReference"/>
                </w:rPr>
                <w:commentReference w:id="182"/>
              </w:r>
            </w:del>
          </w:p>
          <w:p w14:paraId="02E4F2AD" w14:textId="781E0F8A" w:rsidR="00CF18B6" w:rsidRDefault="00CF18B6" w:rsidP="00F72E94">
            <w:pPr>
              <w:rPr>
                <w:ins w:id="188" w:author="Jacob Kodner" w:date="2020-07-16T17:22:00Z"/>
                <w:rFonts w:ascii="Arial" w:hAnsi="Arial" w:cs="Arial"/>
                <w:color w:val="auto"/>
                <w:sz w:val="22"/>
                <w:szCs w:val="22"/>
              </w:rPr>
            </w:pPr>
          </w:p>
          <w:p w14:paraId="3447169F" w14:textId="254AC36B" w:rsidR="00CF18B6" w:rsidRDefault="00CF18B6" w:rsidP="00F72E94">
            <w:pPr>
              <w:rPr>
                <w:ins w:id="189" w:author="Jacob Kodner" w:date="2020-07-16T13:32:00Z"/>
                <w:rFonts w:ascii="Arial" w:hAnsi="Arial" w:cs="Arial"/>
                <w:color w:val="auto"/>
                <w:sz w:val="22"/>
                <w:szCs w:val="22"/>
              </w:rPr>
            </w:pPr>
            <w:ins w:id="190" w:author="Jacob Kodner" w:date="2020-07-16T17:22:00Z">
              <w:r w:rsidRPr="00CF18B6">
                <w:rPr>
                  <w:rFonts w:ascii="Arial" w:hAnsi="Arial" w:cs="Arial"/>
                  <w:color w:val="auto"/>
                  <w:sz w:val="22"/>
                  <w:szCs w:val="22"/>
                </w:rPr>
                <w:t>Owing to the time difference between the U.S. (the location of the research t</w:t>
              </w:r>
            </w:ins>
            <w:ins w:id="191" w:author="Jacob Kodner" w:date="2020-07-17T13:03:00Z">
              <w:r w:rsidR="008E5698">
                <w:rPr>
                  <w:rFonts w:ascii="Arial" w:hAnsi="Arial" w:cs="Arial"/>
                  <w:color w:val="auto"/>
                  <w:sz w:val="22"/>
                  <w:szCs w:val="22"/>
                </w:rPr>
                <w:t>eam</w:t>
              </w:r>
            </w:ins>
            <w:ins w:id="192" w:author="Jacob Kodner" w:date="2020-07-16T17:22:00Z">
              <w:r w:rsidRPr="00CF18B6">
                <w:rPr>
                  <w:rFonts w:ascii="Arial" w:hAnsi="Arial" w:cs="Arial"/>
                  <w:color w:val="auto"/>
                  <w:sz w:val="22"/>
                  <w:szCs w:val="22"/>
                </w:rPr>
                <w:t>) and Taiwan (the location of the participants), the study will take place asynchronously via the messaging application LINE. LINE was selected because it is commonly used in Taiwan, secure, and has built-in functionality for sending voice recordings (necessary for the translation task). The speed at which the researchers will respond to inquiries made via LINE will be at least as high as that of email communication, if not higher.</w:t>
              </w:r>
              <w:r w:rsidRPr="00CF18B6">
                <w:rPr>
                  <w:rFonts w:ascii="Arial" w:hAnsi="Arial" w:cs="Arial"/>
                  <w:color w:val="auto"/>
                  <w:sz w:val="22"/>
                  <w:szCs w:val="22"/>
                </w:rPr>
                <w:br/>
              </w:r>
              <w:r w:rsidRPr="00CF18B6">
                <w:rPr>
                  <w:rFonts w:ascii="Arial" w:hAnsi="Arial" w:cs="Arial"/>
                  <w:color w:val="auto"/>
                  <w:sz w:val="22"/>
                  <w:szCs w:val="22"/>
                </w:rPr>
                <w:br/>
                <w:t xml:space="preserve">When a participant contacts the Lead Researcher via LINE in response to the recruitment email, LINE will create a chat room for communication with that participant. The Lead Researcher will ask the age of the participant. If the participant is younger than 18, the Lead Researcher will first send the parental permission Study Information Sheet via the LINE chat room. After consulting the Study Information Sheet and asking any questions of the researcher, the parent will indicate their consent by sending an audio recording via the LINE chat room in which they provide that consent. Having obtained parental consent, the researcher will </w:t>
              </w:r>
              <w:r w:rsidRPr="00CF18B6">
                <w:rPr>
                  <w:rFonts w:ascii="Arial" w:hAnsi="Arial" w:cs="Arial"/>
                  <w:color w:val="auto"/>
                  <w:sz w:val="22"/>
                  <w:szCs w:val="22"/>
                </w:rPr>
                <w:lastRenderedPageBreak/>
                <w:t>next send the child Assent Form via the LINE chat room. The child participant will then indicate their consent via sending an audio recording via the LINE chat room.</w:t>
              </w:r>
              <w:r w:rsidRPr="00CF18B6">
                <w:rPr>
                  <w:rFonts w:ascii="Arial" w:hAnsi="Arial" w:cs="Arial"/>
                  <w:color w:val="auto"/>
                  <w:sz w:val="22"/>
                  <w:szCs w:val="22"/>
                </w:rPr>
                <w:br/>
              </w:r>
              <w:r w:rsidRPr="00CF18B6">
                <w:rPr>
                  <w:rFonts w:ascii="Arial" w:hAnsi="Arial" w:cs="Arial"/>
                  <w:color w:val="auto"/>
                  <w:sz w:val="22"/>
                  <w:szCs w:val="22"/>
                </w:rPr>
                <w:br/>
                <w:t>If the participant is older than 18, the Lead Researcher will send an adult participant Study Information Sheet (different from the Study Information Sheet for parental permission). After consulting the Study Information Sheet, the adult participant will indicate their consent by sending an audio recording via the LINE chat room.</w:t>
              </w:r>
              <w:r w:rsidRPr="00CF18B6">
                <w:rPr>
                  <w:rFonts w:ascii="Arial" w:hAnsi="Arial" w:cs="Arial"/>
                  <w:color w:val="auto"/>
                  <w:sz w:val="22"/>
                  <w:szCs w:val="22"/>
                </w:rPr>
                <w:br/>
              </w:r>
              <w:r w:rsidRPr="00CF18B6">
                <w:rPr>
                  <w:rFonts w:ascii="Arial" w:hAnsi="Arial" w:cs="Arial"/>
                  <w:color w:val="auto"/>
                  <w:sz w:val="22"/>
                  <w:szCs w:val="22"/>
                </w:rPr>
                <w:br/>
                <w:t>During the consent process, consent documents will be sent as a PDF file in the LINE chat room. Participants will indicate consent through sending an audio recording. If the participants have any questions while reading over the consent documents, they will be directed to utilize the chat function to send their</w:t>
              </w:r>
              <w:r w:rsidRPr="00CF18B6">
                <w:rPr>
                  <w:rFonts w:ascii="Arial" w:hAnsi="Arial" w:cs="Arial"/>
                  <w:color w:val="auto"/>
                  <w:sz w:val="22"/>
                  <w:szCs w:val="22"/>
                </w:rPr>
                <w:br/>
                <w:t>questions via text to the Lead Researcher, who will use the chat function to answer any questions, all via LINE.</w:t>
              </w:r>
            </w:ins>
          </w:p>
          <w:p w14:paraId="676DF791" w14:textId="49DDF2DF" w:rsidR="001E6538" w:rsidRPr="00B52115" w:rsidRDefault="001E6538">
            <w:pPr>
              <w:rPr>
                <w:rFonts w:ascii="Arial" w:hAnsi="Arial" w:cs="Arial"/>
                <w:color w:val="auto"/>
                <w:sz w:val="22"/>
                <w:szCs w:val="22"/>
              </w:rPr>
            </w:pPr>
          </w:p>
        </w:tc>
      </w:tr>
      <w:tr w:rsidR="00410579" w:rsidRPr="00B52115" w14:paraId="0B9C9D6C" w14:textId="77777777" w:rsidTr="00CF3791">
        <w:trPr>
          <w:trHeight w:val="1296"/>
        </w:trPr>
        <w:tc>
          <w:tcPr>
            <w:tcW w:w="5000" w:type="pct"/>
            <w:tcBorders>
              <w:bottom w:val="single" w:sz="4" w:space="0" w:color="auto"/>
            </w:tcBorders>
            <w:shd w:val="clear" w:color="auto" w:fill="DBE5F1" w:themeFill="accent1" w:themeFillTint="33"/>
            <w:vAlign w:val="center"/>
          </w:tcPr>
          <w:p w14:paraId="70A2A218" w14:textId="77777777" w:rsidR="00410579" w:rsidRPr="00E808BE" w:rsidRDefault="00410579" w:rsidP="009C58FE">
            <w:pPr>
              <w:numPr>
                <w:ilvl w:val="0"/>
                <w:numId w:val="3"/>
              </w:numPr>
              <w:tabs>
                <w:tab w:val="clear" w:pos="1080"/>
              </w:tabs>
              <w:ind w:left="427" w:hanging="360"/>
              <w:rPr>
                <w:rFonts w:ascii="Arial" w:hAnsi="Arial" w:cs="Arial"/>
                <w:color w:val="auto"/>
                <w:sz w:val="22"/>
                <w:szCs w:val="22"/>
              </w:rPr>
            </w:pPr>
            <w:r w:rsidRPr="00E808BE">
              <w:rPr>
                <w:rFonts w:ascii="Arial" w:hAnsi="Arial" w:cs="Arial"/>
                <w:color w:val="auto"/>
                <w:sz w:val="22"/>
                <w:szCs w:val="22"/>
              </w:rPr>
              <w:lastRenderedPageBreak/>
              <w:t>If study team members will approach their own students or employees:</w:t>
            </w:r>
          </w:p>
          <w:p w14:paraId="2A315EFE" w14:textId="77777777" w:rsidR="00410579" w:rsidRPr="00E808BE" w:rsidRDefault="00410579" w:rsidP="009C58FE">
            <w:pPr>
              <w:numPr>
                <w:ilvl w:val="1"/>
                <w:numId w:val="21"/>
              </w:numPr>
              <w:tabs>
                <w:tab w:val="num" w:pos="337"/>
                <w:tab w:val="num" w:pos="1129"/>
              </w:tabs>
              <w:ind w:left="1129" w:hanging="450"/>
              <w:rPr>
                <w:rFonts w:ascii="Arial" w:hAnsi="Arial" w:cs="Arial"/>
                <w:color w:val="auto"/>
                <w:sz w:val="22"/>
                <w:szCs w:val="22"/>
              </w:rPr>
            </w:pPr>
            <w:r w:rsidRPr="00E808BE">
              <w:rPr>
                <w:rFonts w:ascii="Arial" w:hAnsi="Arial" w:cs="Arial"/>
                <w:color w:val="auto"/>
                <w:sz w:val="22"/>
                <w:szCs w:val="22"/>
              </w:rPr>
              <w:t xml:space="preserve">Explain what precautions will be taken to minimize potential undue influence or coercion. </w:t>
            </w:r>
          </w:p>
          <w:p w14:paraId="4315FBE2" w14:textId="77777777" w:rsidR="00410579" w:rsidRPr="00E808BE" w:rsidRDefault="00410579" w:rsidP="009C58FE">
            <w:pPr>
              <w:numPr>
                <w:ilvl w:val="1"/>
                <w:numId w:val="21"/>
              </w:numPr>
              <w:tabs>
                <w:tab w:val="num" w:pos="337"/>
                <w:tab w:val="num" w:pos="1129"/>
              </w:tabs>
              <w:ind w:left="1129" w:hanging="450"/>
              <w:rPr>
                <w:rFonts w:ascii="Arial" w:hAnsi="Arial" w:cs="Arial"/>
                <w:color w:val="auto"/>
                <w:sz w:val="22"/>
                <w:szCs w:val="22"/>
              </w:rPr>
            </w:pPr>
            <w:r w:rsidRPr="00E808BE">
              <w:rPr>
                <w:rFonts w:ascii="Arial" w:hAnsi="Arial" w:cs="Arial"/>
                <w:color w:val="auto"/>
                <w:sz w:val="22"/>
                <w:szCs w:val="22"/>
              </w:rPr>
              <w:t>Explain how compromised objectivity will be avoided.</w:t>
            </w:r>
          </w:p>
          <w:p w14:paraId="3D6CDD20" w14:textId="77777777" w:rsidR="00410579" w:rsidRPr="00E808BE" w:rsidRDefault="00410579" w:rsidP="00F72E94">
            <w:pPr>
              <w:tabs>
                <w:tab w:val="num" w:pos="1440"/>
              </w:tabs>
              <w:rPr>
                <w:rFonts w:hint="eastAsia"/>
                <w:sz w:val="16"/>
                <w:szCs w:val="16"/>
              </w:rPr>
            </w:pPr>
          </w:p>
          <w:p w14:paraId="146BEE2B" w14:textId="77777777" w:rsidR="00410579" w:rsidRPr="00E808BE" w:rsidRDefault="00410579" w:rsidP="00F72E94">
            <w:pPr>
              <w:tabs>
                <w:tab w:val="num" w:pos="1440"/>
              </w:tabs>
              <w:rPr>
                <w:rFonts w:ascii="Arial" w:hAnsi="Arial" w:cs="Arial"/>
                <w:i/>
                <w:color w:val="C00000"/>
                <w:sz w:val="22"/>
                <w:szCs w:val="22"/>
              </w:rPr>
            </w:pPr>
            <w:r w:rsidRPr="00E808BE">
              <w:t xml:space="preserve">      </w:t>
            </w:r>
            <w:hyperlink r:id="rId26" w:history="1">
              <w:r w:rsidRPr="00E808BE">
                <w:rPr>
                  <w:rStyle w:val="Hyperlink"/>
                  <w:rFonts w:ascii="Arial" w:hAnsi="Arial" w:cs="Arial"/>
                  <w:i/>
                  <w:color w:val="0070C0"/>
                  <w:sz w:val="22"/>
                  <w:szCs w:val="22"/>
                </w:rPr>
                <w:t xml:space="preserve">See </w:t>
              </w:r>
              <w:r w:rsidRPr="00E808BE">
                <w:rPr>
                  <w:rStyle w:val="Hyperlink"/>
                  <w:rFonts w:ascii="Arial" w:hAnsi="Arial" w:cs="Arial"/>
                  <w:i/>
                  <w:sz w:val="22"/>
                  <w:szCs w:val="22"/>
                </w:rPr>
                <w:t>HRPP Policy</w:t>
              </w:r>
            </w:hyperlink>
            <w:r w:rsidRPr="00E808BE">
              <w:rPr>
                <w:rFonts w:ascii="Arial" w:hAnsi="Arial" w:cs="Arial"/>
                <w:i/>
                <w:sz w:val="22"/>
                <w:szCs w:val="22"/>
              </w:rPr>
              <w:t xml:space="preserve"> </w:t>
            </w:r>
            <w:r w:rsidRPr="00E808BE">
              <w:rPr>
                <w:rFonts w:ascii="Arial" w:hAnsi="Arial" w:cs="Arial"/>
                <w:i/>
                <w:color w:val="0070C0"/>
                <w:sz w:val="22"/>
                <w:szCs w:val="22"/>
              </w:rPr>
              <w:t>for more information on this topic.</w:t>
            </w:r>
          </w:p>
        </w:tc>
      </w:tr>
      <w:tr w:rsidR="00410579" w:rsidRPr="00B52115" w14:paraId="73A2C279" w14:textId="77777777" w:rsidTr="00CF3791">
        <w:trPr>
          <w:trHeight w:val="1440"/>
        </w:trPr>
        <w:tc>
          <w:tcPr>
            <w:tcW w:w="5000" w:type="pct"/>
            <w:tcBorders>
              <w:bottom w:val="single" w:sz="4" w:space="0" w:color="auto"/>
            </w:tcBorders>
            <w:shd w:val="clear" w:color="auto" w:fill="FFFFFF" w:themeFill="background1"/>
            <w:vAlign w:val="center"/>
          </w:tcPr>
          <w:p w14:paraId="124FFBBF" w14:textId="0971805C" w:rsidR="00410579" w:rsidRDefault="00E808BE" w:rsidP="00F72E94">
            <w:pPr>
              <w:rPr>
                <w:rFonts w:ascii="Arial" w:hAnsi="Arial" w:cs="Arial"/>
                <w:color w:val="0064A4"/>
                <w:sz w:val="22"/>
                <w:szCs w:val="22"/>
              </w:rPr>
            </w:pPr>
            <w:r w:rsidRPr="00DB5D26">
              <w:rPr>
                <w:rFonts w:ascii="Arial" w:hAnsi="Arial" w:cs="Arial"/>
                <w:b/>
                <w:color w:val="auto"/>
                <w:sz w:val="22"/>
                <w:szCs w:val="22"/>
              </w:rPr>
              <w:t xml:space="preserve">[ </w:t>
            </w:r>
            <w:proofErr w:type="gramStart"/>
            <w:r w:rsidR="002B1BAE">
              <w:rPr>
                <w:rFonts w:ascii="Arial" w:hAnsi="Arial" w:cs="Arial"/>
                <w:b/>
                <w:color w:val="auto"/>
                <w:sz w:val="22"/>
                <w:szCs w:val="22"/>
              </w:rPr>
              <w:t>X</w:t>
            </w:r>
            <w:r w:rsidRPr="00DB5D26">
              <w:rPr>
                <w:rFonts w:ascii="Arial" w:hAnsi="Arial" w:cs="Arial"/>
                <w:b/>
                <w:color w:val="auto"/>
                <w:sz w:val="22"/>
                <w:szCs w:val="22"/>
              </w:rPr>
              <w:t xml:space="preserve"> ]</w:t>
            </w:r>
            <w:proofErr w:type="gramEnd"/>
            <w:r w:rsidRPr="00DB5D26">
              <w:rPr>
                <w:rFonts w:ascii="Arial" w:hAnsi="Arial" w:cs="Arial"/>
                <w:b/>
                <w:color w:val="auto"/>
                <w:sz w:val="22"/>
                <w:szCs w:val="22"/>
              </w:rPr>
              <w:t xml:space="preserve"> </w:t>
            </w:r>
            <w:r w:rsidR="00410A80" w:rsidRPr="00410A80">
              <w:rPr>
                <w:rFonts w:ascii="Arial" w:hAnsi="Arial" w:cs="Arial"/>
                <w:b/>
                <w:color w:val="auto"/>
                <w:sz w:val="22"/>
                <w:szCs w:val="22"/>
              </w:rPr>
              <w:t>N</w:t>
            </w:r>
            <w:r w:rsidR="00126900">
              <w:rPr>
                <w:rFonts w:ascii="Arial" w:hAnsi="Arial" w:cs="Arial"/>
                <w:b/>
                <w:color w:val="auto"/>
                <w:sz w:val="22"/>
                <w:szCs w:val="22"/>
              </w:rPr>
              <w:t>ot applicable</w:t>
            </w:r>
            <w:r w:rsidR="00126900">
              <w:rPr>
                <w:rFonts w:ascii="Arial" w:hAnsi="Arial" w:cs="Arial"/>
                <w:color w:val="auto"/>
                <w:sz w:val="22"/>
                <w:szCs w:val="22"/>
              </w:rPr>
              <w:t>:</w:t>
            </w:r>
            <w:r w:rsidR="00410579" w:rsidRPr="002E66A7">
              <w:rPr>
                <w:rFonts w:ascii="Arial" w:hAnsi="Arial" w:cs="Arial"/>
                <w:color w:val="auto"/>
                <w:sz w:val="22"/>
                <w:szCs w:val="22"/>
              </w:rPr>
              <w:t xml:space="preserve"> Study team will not approach their own students or employees.</w:t>
            </w:r>
          </w:p>
          <w:p w14:paraId="21799B1E" w14:textId="77777777" w:rsidR="00410579" w:rsidRDefault="00410579" w:rsidP="00F72E94">
            <w:pPr>
              <w:rPr>
                <w:rFonts w:ascii="Arial" w:hAnsi="Arial" w:cs="Arial"/>
                <w:color w:val="0064A4"/>
                <w:sz w:val="22"/>
                <w:szCs w:val="22"/>
              </w:rPr>
            </w:pPr>
          </w:p>
          <w:p w14:paraId="51408160" w14:textId="77777777" w:rsidR="00410579" w:rsidRDefault="00410579" w:rsidP="00F72E94">
            <w:pPr>
              <w:rPr>
                <w:rFonts w:ascii="Arial" w:hAnsi="Arial" w:cs="Arial"/>
                <w:color w:val="0064A4"/>
                <w:sz w:val="22"/>
                <w:szCs w:val="22"/>
              </w:rPr>
            </w:pPr>
            <w:r>
              <w:rPr>
                <w:rFonts w:ascii="Arial" w:hAnsi="Arial" w:cs="Arial"/>
                <w:color w:val="auto"/>
                <w:sz w:val="22"/>
                <w:szCs w:val="22"/>
              </w:rPr>
              <w:t>Specify how undue influence or coercion will be minimized</w:t>
            </w:r>
            <w:r w:rsidRPr="004B4F6F">
              <w:rPr>
                <w:rFonts w:ascii="Arial" w:hAnsi="Arial" w:cs="Arial"/>
                <w:color w:val="auto"/>
                <w:sz w:val="22"/>
                <w:szCs w:val="22"/>
              </w:rPr>
              <w:t>:</w:t>
            </w:r>
            <w:r>
              <w:rPr>
                <w:rFonts w:ascii="Arial" w:hAnsi="Arial" w:cs="Arial"/>
                <w:color w:val="auto"/>
                <w:sz w:val="22"/>
                <w:szCs w:val="22"/>
              </w:rPr>
              <w:t xml:space="preserve"> </w:t>
            </w:r>
            <w:r w:rsidRPr="003751C7">
              <w:rPr>
                <w:rFonts w:ascii="Arial" w:hAnsi="Arial" w:cs="Arial"/>
                <w:color w:val="0064A4"/>
                <w:sz w:val="22"/>
                <w:szCs w:val="22"/>
              </w:rPr>
              <w:t>&lt;Type here&gt;</w:t>
            </w:r>
          </w:p>
          <w:p w14:paraId="32B0118C" w14:textId="77777777" w:rsidR="00410579" w:rsidRDefault="00410579" w:rsidP="00F72E94">
            <w:pPr>
              <w:rPr>
                <w:rFonts w:ascii="Arial" w:hAnsi="Arial" w:cs="Arial"/>
                <w:color w:val="0064A4"/>
                <w:sz w:val="22"/>
                <w:szCs w:val="22"/>
              </w:rPr>
            </w:pPr>
          </w:p>
          <w:p w14:paraId="279E0140" w14:textId="77777777" w:rsidR="00410579" w:rsidRPr="00025022" w:rsidRDefault="00410579" w:rsidP="00F72E94">
            <w:pPr>
              <w:rPr>
                <w:rFonts w:ascii="Arial" w:hAnsi="Arial" w:cs="Arial"/>
                <w:color w:val="0064A4"/>
                <w:sz w:val="22"/>
                <w:szCs w:val="22"/>
              </w:rPr>
            </w:pPr>
            <w:r>
              <w:rPr>
                <w:rFonts w:ascii="Arial" w:hAnsi="Arial" w:cs="Arial"/>
                <w:color w:val="auto"/>
                <w:sz w:val="22"/>
                <w:szCs w:val="22"/>
              </w:rPr>
              <w:t>Specify how compromised objectivity will be avoided</w:t>
            </w:r>
            <w:r w:rsidRPr="004B4F6F">
              <w:rPr>
                <w:rFonts w:ascii="Arial" w:hAnsi="Arial" w:cs="Arial"/>
                <w:color w:val="auto"/>
                <w:sz w:val="22"/>
                <w:szCs w:val="22"/>
              </w:rPr>
              <w:t>:</w:t>
            </w:r>
            <w:r>
              <w:rPr>
                <w:rFonts w:ascii="Arial" w:hAnsi="Arial" w:cs="Arial"/>
                <w:color w:val="auto"/>
                <w:sz w:val="22"/>
                <w:szCs w:val="22"/>
              </w:rPr>
              <w:t xml:space="preserve"> </w:t>
            </w:r>
            <w:r w:rsidRPr="003751C7">
              <w:rPr>
                <w:rFonts w:ascii="Arial" w:hAnsi="Arial" w:cs="Arial"/>
                <w:color w:val="0064A4"/>
                <w:sz w:val="22"/>
                <w:szCs w:val="22"/>
              </w:rPr>
              <w:t>&lt;Type here&gt;</w:t>
            </w:r>
          </w:p>
        </w:tc>
      </w:tr>
      <w:tr w:rsidR="00E808BE" w:rsidRPr="00B52115" w14:paraId="1C401D46" w14:textId="77777777" w:rsidTr="00CF3791">
        <w:trPr>
          <w:trHeight w:val="864"/>
        </w:trPr>
        <w:tc>
          <w:tcPr>
            <w:tcW w:w="5000" w:type="pct"/>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BB65A6B" w14:textId="77777777" w:rsidR="00E808BE" w:rsidRPr="00E808BE" w:rsidRDefault="00E808BE" w:rsidP="009C58FE">
            <w:pPr>
              <w:pStyle w:val="ListParagraph"/>
              <w:numPr>
                <w:ilvl w:val="0"/>
                <w:numId w:val="3"/>
              </w:numPr>
              <w:tabs>
                <w:tab w:val="clear" w:pos="1080"/>
                <w:tab w:val="num" w:pos="337"/>
              </w:tabs>
              <w:ind w:left="337" w:hanging="337"/>
              <w:rPr>
                <w:rFonts w:ascii="Arial" w:hAnsi="Arial" w:cs="Arial"/>
                <w:i/>
                <w:color w:val="auto"/>
                <w:sz w:val="22"/>
                <w:szCs w:val="22"/>
              </w:rPr>
            </w:pPr>
            <w:r w:rsidRPr="00E808BE">
              <w:rPr>
                <w:rFonts w:ascii="Arial" w:hAnsi="Arial" w:cs="Arial"/>
                <w:color w:val="auto"/>
                <w:sz w:val="22"/>
                <w:szCs w:val="22"/>
              </w:rPr>
              <w:t>Will this study include Non-</w:t>
            </w:r>
            <w:proofErr w:type="gramStart"/>
            <w:r w:rsidRPr="00E808BE">
              <w:rPr>
                <w:rFonts w:ascii="Arial" w:hAnsi="Arial" w:cs="Arial"/>
                <w:color w:val="auto"/>
                <w:sz w:val="22"/>
                <w:szCs w:val="22"/>
              </w:rPr>
              <w:t>English Speaking</w:t>
            </w:r>
            <w:proofErr w:type="gramEnd"/>
            <w:r w:rsidRPr="00E808BE">
              <w:rPr>
                <w:rFonts w:ascii="Arial" w:hAnsi="Arial" w:cs="Arial"/>
                <w:color w:val="auto"/>
                <w:sz w:val="22"/>
                <w:szCs w:val="22"/>
              </w:rPr>
              <w:t xml:space="preserve"> Participants?  </w:t>
            </w:r>
          </w:p>
          <w:p w14:paraId="4DB7B8FA" w14:textId="77777777" w:rsidR="00E808BE" w:rsidRPr="00E808BE" w:rsidRDefault="00E808BE" w:rsidP="009C58FE">
            <w:pPr>
              <w:pStyle w:val="ListParagraph"/>
              <w:numPr>
                <w:ilvl w:val="0"/>
                <w:numId w:val="3"/>
              </w:numPr>
              <w:tabs>
                <w:tab w:val="clear" w:pos="1080"/>
                <w:tab w:val="num" w:pos="337"/>
              </w:tabs>
              <w:ind w:left="337" w:hanging="337"/>
              <w:rPr>
                <w:rFonts w:ascii="Arial" w:hAnsi="Arial" w:cs="Arial"/>
                <w:color w:val="auto"/>
                <w:sz w:val="22"/>
                <w:szCs w:val="22"/>
              </w:rPr>
            </w:pPr>
            <w:r w:rsidRPr="00E808BE">
              <w:rPr>
                <w:rFonts w:ascii="Arial" w:hAnsi="Arial" w:cs="Arial"/>
                <w:color w:val="auto"/>
                <w:sz w:val="22"/>
                <w:szCs w:val="22"/>
              </w:rPr>
              <w:t>Specify in ‘Section 2: Study Team’ who will be responsible for interacting with non-English speaking participants.</w:t>
            </w:r>
            <w:r w:rsidRPr="00E808BE">
              <w:rPr>
                <w:rFonts w:ascii="Arial" w:hAnsi="Arial" w:cs="Arial"/>
                <w:i/>
                <w:color w:val="0070C0"/>
                <w:sz w:val="22"/>
                <w:szCs w:val="22"/>
              </w:rPr>
              <w:t xml:space="preserve"> </w:t>
            </w:r>
          </w:p>
        </w:tc>
      </w:tr>
      <w:tr w:rsidR="00E808BE" w:rsidRPr="00B52115" w14:paraId="469E1925" w14:textId="77777777" w:rsidTr="00CF3791">
        <w:trPr>
          <w:trHeight w:val="2160"/>
        </w:trPr>
        <w:tc>
          <w:tcPr>
            <w:tcW w:w="5000" w:type="pct"/>
            <w:vAlign w:val="center"/>
          </w:tcPr>
          <w:p w14:paraId="62AFC0B9" w14:textId="60605481" w:rsidR="00E808BE" w:rsidRDefault="00E808BE" w:rsidP="00F72E94">
            <w:pPr>
              <w:ind w:left="432" w:right="216" w:hanging="432"/>
              <w:rPr>
                <w:rFonts w:ascii="Arial" w:hAnsi="Arial" w:cs="Arial"/>
                <w:color w:val="auto"/>
                <w:sz w:val="22"/>
                <w:szCs w:val="22"/>
              </w:rPr>
            </w:pPr>
            <w:r w:rsidRPr="00DB5D26">
              <w:rPr>
                <w:rFonts w:ascii="Arial" w:hAnsi="Arial" w:cs="Arial"/>
                <w:b/>
                <w:color w:val="auto"/>
                <w:sz w:val="22"/>
                <w:szCs w:val="22"/>
              </w:rPr>
              <w:t xml:space="preserve">[ </w:t>
            </w:r>
            <w:proofErr w:type="gramStart"/>
            <w:r w:rsidRPr="00DB5D26">
              <w:rPr>
                <w:rFonts w:ascii="Arial" w:hAnsi="Arial" w:cs="Arial"/>
                <w:b/>
                <w:color w:val="auto"/>
                <w:sz w:val="22"/>
                <w:szCs w:val="22"/>
              </w:rPr>
              <w:t xml:space="preserve">  ]</w:t>
            </w:r>
            <w:proofErr w:type="gramEnd"/>
            <w:r w:rsidRPr="00DB5D26">
              <w:rPr>
                <w:rFonts w:ascii="Arial" w:hAnsi="Arial" w:cs="Arial"/>
                <w:b/>
                <w:color w:val="auto"/>
                <w:sz w:val="22"/>
                <w:szCs w:val="22"/>
              </w:rPr>
              <w:t xml:space="preserve"> </w:t>
            </w:r>
            <w:r w:rsidR="00126900">
              <w:rPr>
                <w:rFonts w:ascii="Arial" w:hAnsi="Arial" w:cs="Arial"/>
                <w:b/>
                <w:color w:val="auto"/>
                <w:sz w:val="22"/>
                <w:szCs w:val="22"/>
              </w:rPr>
              <w:t>Not applicable</w:t>
            </w:r>
            <w:r w:rsidR="00126900" w:rsidRPr="00126900">
              <w:rPr>
                <w:rFonts w:ascii="Arial" w:hAnsi="Arial" w:cs="Arial"/>
                <w:color w:val="auto"/>
                <w:sz w:val="22"/>
                <w:szCs w:val="22"/>
              </w:rPr>
              <w:t>:</w:t>
            </w:r>
            <w:r w:rsidRPr="00126900">
              <w:rPr>
                <w:rFonts w:ascii="Arial" w:hAnsi="Arial" w:cs="Arial"/>
                <w:color w:val="auto"/>
                <w:sz w:val="22"/>
                <w:szCs w:val="22"/>
              </w:rPr>
              <w:t xml:space="preserve"> </w:t>
            </w:r>
            <w:r>
              <w:rPr>
                <w:rFonts w:ascii="Arial" w:hAnsi="Arial" w:cs="Arial"/>
                <w:color w:val="auto"/>
                <w:sz w:val="22"/>
                <w:szCs w:val="22"/>
              </w:rPr>
              <w:t xml:space="preserve">No consent process will take place.       </w:t>
            </w:r>
          </w:p>
          <w:p w14:paraId="0B815F30" w14:textId="77777777" w:rsidR="00E808BE" w:rsidRDefault="00E808BE" w:rsidP="00F72E94">
            <w:pPr>
              <w:ind w:left="432" w:right="216" w:hanging="432"/>
              <w:rPr>
                <w:rFonts w:ascii="Arial" w:hAnsi="Arial" w:cs="Arial"/>
                <w:color w:val="auto"/>
                <w:sz w:val="22"/>
                <w:szCs w:val="22"/>
              </w:rPr>
            </w:pPr>
            <w:r w:rsidRPr="00B52115">
              <w:rPr>
                <w:rFonts w:ascii="Arial" w:hAnsi="Arial" w:cs="Arial"/>
                <w:color w:val="auto"/>
                <w:sz w:val="22"/>
                <w:szCs w:val="22"/>
              </w:rPr>
              <w:t xml:space="preserve">  </w:t>
            </w:r>
          </w:p>
          <w:p w14:paraId="7D2D7014" w14:textId="38DD6A40" w:rsidR="00E808BE" w:rsidRPr="00B52115" w:rsidRDefault="00E808BE" w:rsidP="00F72E94">
            <w:pPr>
              <w:ind w:left="432" w:right="216" w:hanging="432"/>
              <w:rPr>
                <w:rFonts w:ascii="Arial" w:hAnsi="Arial" w:cs="Arial"/>
                <w:color w:val="auto"/>
                <w:sz w:val="22"/>
                <w:szCs w:val="22"/>
              </w:rPr>
            </w:pPr>
            <w:r w:rsidRPr="00DB5D26">
              <w:rPr>
                <w:rFonts w:ascii="Arial" w:hAnsi="Arial" w:cs="Arial"/>
                <w:b/>
                <w:color w:val="auto"/>
                <w:sz w:val="22"/>
                <w:szCs w:val="22"/>
              </w:rPr>
              <w:t xml:space="preserve">[ </w:t>
            </w:r>
            <w:proofErr w:type="gramStart"/>
            <w:r w:rsidRPr="00DB5D26">
              <w:rPr>
                <w:rFonts w:ascii="Arial" w:hAnsi="Arial" w:cs="Arial"/>
                <w:b/>
                <w:color w:val="auto"/>
                <w:sz w:val="22"/>
                <w:szCs w:val="22"/>
              </w:rPr>
              <w:t xml:space="preserve">  ]</w:t>
            </w:r>
            <w:proofErr w:type="gramEnd"/>
            <w:r w:rsidRPr="00DB5D26">
              <w:rPr>
                <w:rFonts w:ascii="Arial" w:hAnsi="Arial" w:cs="Arial"/>
                <w:b/>
                <w:color w:val="auto"/>
                <w:sz w:val="22"/>
                <w:szCs w:val="22"/>
              </w:rPr>
              <w:t xml:space="preserve"> </w:t>
            </w:r>
            <w:r w:rsidRPr="00B52115">
              <w:rPr>
                <w:rFonts w:ascii="Arial" w:hAnsi="Arial" w:cs="Arial"/>
                <w:color w:val="auto"/>
                <w:sz w:val="22"/>
                <w:szCs w:val="22"/>
              </w:rPr>
              <w:t>Only individuals who can read and speak English are eligible for this study.</w:t>
            </w:r>
          </w:p>
          <w:p w14:paraId="53319F95" w14:textId="77777777" w:rsidR="00E808BE" w:rsidRPr="00B52115" w:rsidRDefault="00E808BE" w:rsidP="00F72E94">
            <w:pPr>
              <w:ind w:right="216"/>
              <w:rPr>
                <w:rFonts w:ascii="Arial" w:hAnsi="Arial" w:cs="Arial"/>
                <w:b/>
                <w:color w:val="auto"/>
                <w:sz w:val="22"/>
                <w:szCs w:val="22"/>
              </w:rPr>
            </w:pPr>
          </w:p>
          <w:p w14:paraId="31C3FBC2" w14:textId="4E70EACB" w:rsidR="00E808BE" w:rsidRPr="00870CFC" w:rsidRDefault="00E808BE" w:rsidP="00F72E94">
            <w:pPr>
              <w:ind w:left="432" w:right="216" w:hanging="432"/>
              <w:rPr>
                <w:rFonts w:ascii="Arial" w:hAnsi="Arial" w:cs="Arial"/>
                <w:i/>
                <w:color w:val="FF0000"/>
                <w:sz w:val="22"/>
                <w:szCs w:val="22"/>
              </w:rPr>
            </w:pPr>
            <w:r w:rsidRPr="00DB5D26">
              <w:rPr>
                <w:rFonts w:ascii="Arial" w:hAnsi="Arial" w:cs="Arial"/>
                <w:b/>
                <w:color w:val="auto"/>
                <w:sz w:val="22"/>
                <w:szCs w:val="22"/>
              </w:rPr>
              <w:t xml:space="preserve">[ </w:t>
            </w:r>
            <w:proofErr w:type="gramStart"/>
            <w:r w:rsidR="00835728">
              <w:rPr>
                <w:rFonts w:ascii="Arial" w:hAnsi="Arial" w:cs="Arial"/>
                <w:b/>
                <w:color w:val="auto"/>
                <w:sz w:val="22"/>
                <w:szCs w:val="22"/>
              </w:rPr>
              <w:t>X</w:t>
            </w:r>
            <w:r w:rsidRPr="00DB5D26">
              <w:rPr>
                <w:rFonts w:ascii="Arial" w:hAnsi="Arial" w:cs="Arial"/>
                <w:b/>
                <w:color w:val="auto"/>
                <w:sz w:val="22"/>
                <w:szCs w:val="22"/>
              </w:rPr>
              <w:t xml:space="preserve"> ]</w:t>
            </w:r>
            <w:proofErr w:type="gramEnd"/>
            <w:r w:rsidRPr="00DB5D26">
              <w:rPr>
                <w:rFonts w:ascii="Arial" w:hAnsi="Arial" w:cs="Arial"/>
                <w:b/>
                <w:color w:val="auto"/>
                <w:sz w:val="22"/>
                <w:szCs w:val="22"/>
              </w:rPr>
              <w:t xml:space="preserve"> </w:t>
            </w:r>
            <w:r w:rsidRPr="00B52115">
              <w:rPr>
                <w:rFonts w:ascii="Arial" w:hAnsi="Arial" w:cs="Arial"/>
                <w:color w:val="auto"/>
                <w:sz w:val="22"/>
                <w:szCs w:val="22"/>
              </w:rPr>
              <w:t>The English version of the consent materials will be translated for non-English speaking participants once IRB approval is granted.</w:t>
            </w:r>
            <w:r w:rsidRPr="00B52115">
              <w:rPr>
                <w:rFonts w:ascii="Arial" w:hAnsi="Arial" w:cs="Arial"/>
                <w:b/>
                <w:sz w:val="22"/>
                <w:szCs w:val="22"/>
              </w:rPr>
              <w:t xml:space="preserve"> </w:t>
            </w:r>
            <w:r w:rsidRPr="00B52115">
              <w:rPr>
                <w:rFonts w:ascii="Arial" w:hAnsi="Arial" w:cs="Arial"/>
                <w:color w:val="auto"/>
                <w:sz w:val="22"/>
                <w:szCs w:val="22"/>
              </w:rPr>
              <w:t>An interpreter will be involved in the consenting process.</w:t>
            </w:r>
            <w:r w:rsidRPr="00B52115">
              <w:rPr>
                <w:rFonts w:ascii="Arial" w:hAnsi="Arial" w:cs="Arial"/>
                <w:i/>
                <w:color w:val="FF0000"/>
                <w:sz w:val="22"/>
                <w:szCs w:val="22"/>
              </w:rPr>
              <w:t> </w:t>
            </w:r>
            <w:r w:rsidRPr="00E808BE">
              <w:rPr>
                <w:rFonts w:ascii="Arial" w:hAnsi="Arial" w:cs="Arial"/>
                <w:b/>
                <w:i/>
                <w:color w:val="0064A4"/>
                <w:sz w:val="22"/>
                <w:szCs w:val="22"/>
              </w:rPr>
              <w:t>Note:</w:t>
            </w:r>
            <w:r w:rsidRPr="00E808BE">
              <w:rPr>
                <w:rFonts w:ascii="Arial" w:hAnsi="Arial" w:cs="Arial"/>
                <w:i/>
                <w:color w:val="0064A4"/>
                <w:sz w:val="22"/>
                <w:szCs w:val="22"/>
              </w:rPr>
              <w:t xml:space="preserve"> After IRB Approval, distribute to participants the version of the document with the IRB-approval information in the footer.</w:t>
            </w:r>
          </w:p>
        </w:tc>
      </w:tr>
      <w:tr w:rsidR="00E808BE" w:rsidRPr="00B52115" w14:paraId="3D6818A1" w14:textId="77777777" w:rsidTr="00CF3791">
        <w:trPr>
          <w:trHeight w:val="432"/>
        </w:trPr>
        <w:tc>
          <w:tcPr>
            <w:tcW w:w="5000" w:type="pct"/>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2E1A2E1F" w14:textId="77777777" w:rsidR="00E808BE" w:rsidRPr="00E808BE" w:rsidRDefault="00E808BE" w:rsidP="009C58FE">
            <w:pPr>
              <w:pStyle w:val="ListParagraph"/>
              <w:numPr>
                <w:ilvl w:val="0"/>
                <w:numId w:val="3"/>
              </w:numPr>
              <w:tabs>
                <w:tab w:val="clear" w:pos="1080"/>
                <w:tab w:val="num" w:pos="337"/>
              </w:tabs>
              <w:ind w:left="337" w:hanging="337"/>
              <w:rPr>
                <w:rFonts w:ascii="Arial" w:hAnsi="Arial" w:cs="Arial"/>
                <w:color w:val="auto"/>
                <w:sz w:val="22"/>
                <w:szCs w:val="22"/>
              </w:rPr>
            </w:pPr>
            <w:r w:rsidRPr="00E808BE">
              <w:rPr>
                <w:rFonts w:ascii="Arial" w:hAnsi="Arial" w:cs="Arial"/>
                <w:color w:val="auto"/>
                <w:sz w:val="22"/>
                <w:szCs w:val="22"/>
              </w:rPr>
              <w:t xml:space="preserve">If </w:t>
            </w:r>
            <w:hyperlink r:id="rId27" w:anchor="D" w:history="1">
              <w:r w:rsidRPr="00E808BE">
                <w:rPr>
                  <w:rStyle w:val="Hyperlink"/>
                  <w:rFonts w:ascii="Arial" w:hAnsi="Arial" w:cs="Arial"/>
                  <w:sz w:val="22"/>
                  <w:szCs w:val="22"/>
                </w:rPr>
                <w:t>deception or incomplete disclosure</w:t>
              </w:r>
            </w:hyperlink>
            <w:r w:rsidRPr="00E808BE">
              <w:rPr>
                <w:rFonts w:ascii="Arial" w:hAnsi="Arial" w:cs="Arial"/>
                <w:color w:val="auto"/>
                <w:sz w:val="22"/>
                <w:szCs w:val="22"/>
              </w:rPr>
              <w:t xml:space="preserve"> is involved: </w:t>
            </w:r>
          </w:p>
        </w:tc>
      </w:tr>
      <w:tr w:rsidR="00E808BE" w:rsidRPr="00B52115" w14:paraId="62D50AFF" w14:textId="77777777" w:rsidTr="00CF3791">
        <w:trPr>
          <w:trHeight w:val="1872"/>
        </w:trPr>
        <w:tc>
          <w:tcPr>
            <w:tcW w:w="5000" w:type="pct"/>
            <w:tcBorders>
              <w:top w:val="single" w:sz="4" w:space="0" w:color="auto"/>
              <w:left w:val="single" w:sz="4" w:space="0" w:color="auto"/>
              <w:bottom w:val="single" w:sz="4" w:space="0" w:color="auto"/>
              <w:right w:val="single" w:sz="4" w:space="0" w:color="auto"/>
            </w:tcBorders>
            <w:vAlign w:val="center"/>
          </w:tcPr>
          <w:p w14:paraId="5D85A942" w14:textId="5CEC59A4" w:rsidR="00E808BE" w:rsidRPr="00F11804" w:rsidRDefault="00E808BE" w:rsidP="00F72E94">
            <w:pPr>
              <w:ind w:left="432" w:right="216" w:hanging="432"/>
              <w:rPr>
                <w:rFonts w:ascii="Arial" w:hAnsi="Arial" w:cs="Arial"/>
                <w:color w:val="auto"/>
                <w:sz w:val="22"/>
                <w:szCs w:val="22"/>
              </w:rPr>
            </w:pPr>
            <w:proofErr w:type="gramStart"/>
            <w:r w:rsidRPr="00DB5D26">
              <w:rPr>
                <w:rFonts w:ascii="Arial" w:hAnsi="Arial" w:cs="Arial"/>
                <w:b/>
                <w:color w:val="auto"/>
                <w:sz w:val="22"/>
                <w:szCs w:val="22"/>
              </w:rPr>
              <w:t xml:space="preserve">[  </w:t>
            </w:r>
            <w:r w:rsidR="00835728">
              <w:rPr>
                <w:rFonts w:ascii="Arial" w:hAnsi="Arial" w:cs="Arial"/>
                <w:b/>
                <w:color w:val="auto"/>
                <w:sz w:val="22"/>
                <w:szCs w:val="22"/>
              </w:rPr>
              <w:t>X</w:t>
            </w:r>
            <w:proofErr w:type="gramEnd"/>
            <w:r w:rsidRPr="00DB5D26">
              <w:rPr>
                <w:rFonts w:ascii="Arial" w:hAnsi="Arial" w:cs="Arial"/>
                <w:b/>
                <w:color w:val="auto"/>
                <w:sz w:val="22"/>
                <w:szCs w:val="22"/>
              </w:rPr>
              <w:t xml:space="preserve"> ] </w:t>
            </w:r>
            <w:r w:rsidR="00B327AB">
              <w:rPr>
                <w:rFonts w:ascii="Arial" w:hAnsi="Arial" w:cs="Arial"/>
                <w:b/>
                <w:color w:val="auto"/>
                <w:sz w:val="22"/>
                <w:szCs w:val="22"/>
              </w:rPr>
              <w:t>Not applicable</w:t>
            </w:r>
            <w:r w:rsidR="00B327AB" w:rsidRPr="00B327AB">
              <w:rPr>
                <w:rFonts w:ascii="Arial" w:hAnsi="Arial" w:cs="Arial"/>
                <w:color w:val="auto"/>
                <w:sz w:val="22"/>
                <w:szCs w:val="22"/>
              </w:rPr>
              <w:t>:</w:t>
            </w:r>
            <w:r w:rsidR="00B327AB">
              <w:rPr>
                <w:rFonts w:ascii="Arial" w:hAnsi="Arial" w:cs="Arial"/>
                <w:b/>
                <w:color w:val="auto"/>
                <w:sz w:val="22"/>
                <w:szCs w:val="22"/>
              </w:rPr>
              <w:t xml:space="preserve"> </w:t>
            </w:r>
            <w:r>
              <w:rPr>
                <w:rFonts w:ascii="Arial" w:hAnsi="Arial" w:cs="Arial"/>
                <w:color w:val="auto"/>
                <w:sz w:val="22"/>
                <w:szCs w:val="22"/>
              </w:rPr>
              <w:t>No deception or incomplete disclosure is involved.</w:t>
            </w:r>
          </w:p>
          <w:p w14:paraId="6BBB41D5" w14:textId="77777777" w:rsidR="00E808BE" w:rsidRPr="00F11804" w:rsidRDefault="00E808BE" w:rsidP="00F72E94">
            <w:pPr>
              <w:ind w:left="432" w:right="216" w:hanging="432"/>
              <w:rPr>
                <w:rFonts w:ascii="Arial" w:hAnsi="Arial" w:cs="Arial"/>
                <w:color w:val="auto"/>
                <w:sz w:val="22"/>
                <w:szCs w:val="22"/>
              </w:rPr>
            </w:pPr>
          </w:p>
          <w:p w14:paraId="09D9880F" w14:textId="77777777" w:rsidR="00E808BE" w:rsidRPr="00F11804" w:rsidRDefault="00E808BE" w:rsidP="00F72E94">
            <w:pPr>
              <w:ind w:left="432" w:right="216" w:hanging="432"/>
              <w:rPr>
                <w:rFonts w:ascii="Arial" w:hAnsi="Arial" w:cs="Arial"/>
                <w:color w:val="auto"/>
                <w:sz w:val="22"/>
                <w:szCs w:val="22"/>
              </w:rPr>
            </w:pPr>
            <w:r w:rsidRPr="00F11804">
              <w:rPr>
                <w:rFonts w:ascii="Arial" w:hAnsi="Arial" w:cs="Arial"/>
                <w:color w:val="auto"/>
                <w:sz w:val="22"/>
                <w:szCs w:val="22"/>
              </w:rPr>
              <w:t>Confirm that the following documents will be submitted with the APP:</w:t>
            </w:r>
          </w:p>
          <w:p w14:paraId="71DA1D3D" w14:textId="77777777" w:rsidR="00E808BE" w:rsidRPr="007B2175" w:rsidRDefault="00E808BE" w:rsidP="00F72E94">
            <w:pPr>
              <w:ind w:left="864" w:right="216" w:hanging="432"/>
              <w:rPr>
                <w:rFonts w:ascii="Arial" w:hAnsi="Arial" w:cs="Arial"/>
                <w:color w:val="auto"/>
                <w:sz w:val="10"/>
                <w:szCs w:val="10"/>
              </w:rPr>
            </w:pPr>
          </w:p>
          <w:p w14:paraId="57A09F93" w14:textId="2EAAFBC1" w:rsidR="00E808BE" w:rsidRPr="00B52115" w:rsidRDefault="00E808BE" w:rsidP="00F72E94">
            <w:pPr>
              <w:ind w:left="864" w:right="216" w:hanging="432"/>
              <w:rPr>
                <w:rFonts w:ascii="Arial" w:hAnsi="Arial" w:cs="Arial"/>
                <w:color w:val="auto"/>
                <w:sz w:val="22"/>
                <w:szCs w:val="22"/>
              </w:rPr>
            </w:pPr>
            <w:r w:rsidRPr="00DB5D26">
              <w:rPr>
                <w:rFonts w:ascii="Arial" w:hAnsi="Arial" w:cs="Arial"/>
                <w:b/>
                <w:color w:val="auto"/>
                <w:sz w:val="22"/>
                <w:szCs w:val="22"/>
              </w:rPr>
              <w:t xml:space="preserve">[ </w:t>
            </w:r>
            <w:proofErr w:type="gramStart"/>
            <w:r w:rsidRPr="00DB5D26">
              <w:rPr>
                <w:rFonts w:ascii="Arial" w:hAnsi="Arial" w:cs="Arial"/>
                <w:b/>
                <w:color w:val="auto"/>
                <w:sz w:val="22"/>
                <w:szCs w:val="22"/>
              </w:rPr>
              <w:t xml:space="preserve">  ]</w:t>
            </w:r>
            <w:proofErr w:type="gramEnd"/>
            <w:r w:rsidRPr="00DB5D26">
              <w:rPr>
                <w:rFonts w:ascii="Arial" w:hAnsi="Arial" w:cs="Arial"/>
                <w:b/>
                <w:color w:val="auto"/>
                <w:sz w:val="22"/>
                <w:szCs w:val="22"/>
              </w:rPr>
              <w:t xml:space="preserve"> </w:t>
            </w:r>
            <w:r>
              <w:rPr>
                <w:rFonts w:ascii="Arial" w:hAnsi="Arial" w:cs="Arial"/>
                <w:color w:val="auto"/>
                <w:sz w:val="22"/>
                <w:szCs w:val="22"/>
              </w:rPr>
              <w:t>Debriefing Script</w:t>
            </w:r>
          </w:p>
          <w:p w14:paraId="4816B254" w14:textId="77777777" w:rsidR="00E808BE" w:rsidRPr="00F11804" w:rsidRDefault="00E808BE" w:rsidP="00F72E94">
            <w:pPr>
              <w:ind w:left="864" w:right="216" w:hanging="432"/>
              <w:rPr>
                <w:rFonts w:ascii="Arial" w:hAnsi="Arial" w:cs="Arial"/>
                <w:color w:val="auto"/>
                <w:sz w:val="10"/>
                <w:szCs w:val="10"/>
              </w:rPr>
            </w:pPr>
          </w:p>
          <w:p w14:paraId="29C417E2" w14:textId="2E040CA4" w:rsidR="00E808BE" w:rsidRPr="00C46FBF" w:rsidRDefault="00E808BE" w:rsidP="00E808BE">
            <w:pPr>
              <w:ind w:left="864" w:right="216" w:hanging="432"/>
              <w:rPr>
                <w:rFonts w:ascii="Arial" w:hAnsi="Arial" w:cs="Arial"/>
                <w:color w:val="auto"/>
                <w:sz w:val="22"/>
                <w:szCs w:val="22"/>
              </w:rPr>
            </w:pPr>
            <w:r w:rsidRPr="00DB5D26">
              <w:rPr>
                <w:rFonts w:ascii="Arial" w:hAnsi="Arial" w:cs="Arial"/>
                <w:b/>
                <w:color w:val="auto"/>
                <w:sz w:val="22"/>
                <w:szCs w:val="22"/>
              </w:rPr>
              <w:t xml:space="preserve">[ </w:t>
            </w:r>
            <w:proofErr w:type="gramStart"/>
            <w:r w:rsidRPr="00DB5D26">
              <w:rPr>
                <w:rFonts w:ascii="Arial" w:hAnsi="Arial" w:cs="Arial"/>
                <w:b/>
                <w:color w:val="auto"/>
                <w:sz w:val="22"/>
                <w:szCs w:val="22"/>
              </w:rPr>
              <w:t xml:space="preserve">  ]</w:t>
            </w:r>
            <w:proofErr w:type="gramEnd"/>
            <w:r w:rsidRPr="00DB5D26">
              <w:rPr>
                <w:rFonts w:ascii="Arial" w:hAnsi="Arial" w:cs="Arial"/>
                <w:b/>
                <w:color w:val="auto"/>
                <w:sz w:val="22"/>
                <w:szCs w:val="22"/>
              </w:rPr>
              <w:t xml:space="preserve"> </w:t>
            </w:r>
            <w:r>
              <w:rPr>
                <w:rFonts w:ascii="Arial" w:hAnsi="Arial" w:cs="Arial"/>
                <w:color w:val="auto"/>
                <w:sz w:val="22"/>
                <w:szCs w:val="22"/>
              </w:rPr>
              <w:t>Appendices O (Alteration of Consent) and G (Deception)</w:t>
            </w:r>
          </w:p>
        </w:tc>
      </w:tr>
      <w:tr w:rsidR="003912E2" w:rsidRPr="00DB5D26" w14:paraId="28D00EC9" w14:textId="77777777" w:rsidTr="00CF3791">
        <w:trPr>
          <w:trHeight w:val="675"/>
        </w:trPr>
        <w:tc>
          <w:tcPr>
            <w:tcW w:w="5000" w:type="pct"/>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431C1EA2" w14:textId="45909A01" w:rsidR="003912E2" w:rsidRPr="00DA67AD" w:rsidRDefault="003912E2" w:rsidP="009C58FE">
            <w:pPr>
              <w:numPr>
                <w:ilvl w:val="0"/>
                <w:numId w:val="3"/>
              </w:numPr>
              <w:tabs>
                <w:tab w:val="clear" w:pos="1080"/>
                <w:tab w:val="num" w:pos="432"/>
              </w:tabs>
              <w:ind w:left="432" w:hanging="360"/>
              <w:rPr>
                <w:rFonts w:ascii="Arial" w:hAnsi="Arial" w:cs="Arial"/>
                <w:color w:val="auto"/>
                <w:sz w:val="22"/>
                <w:szCs w:val="22"/>
              </w:rPr>
            </w:pPr>
            <w:r w:rsidRPr="00DB5D26">
              <w:rPr>
                <w:rFonts w:ascii="Arial" w:hAnsi="Arial" w:cs="Arial"/>
                <w:color w:val="auto"/>
                <w:sz w:val="22"/>
                <w:szCs w:val="22"/>
                <w:u w:val="single"/>
              </w:rPr>
              <w:t>Release Form</w:t>
            </w:r>
            <w:r w:rsidRPr="00DB5D26">
              <w:rPr>
                <w:rFonts w:ascii="Arial" w:hAnsi="Arial" w:cs="Arial"/>
                <w:color w:val="auto"/>
                <w:sz w:val="22"/>
                <w:szCs w:val="22"/>
              </w:rPr>
              <w:t xml:space="preserve">: If publications and/or presentations will include </w:t>
            </w:r>
            <w:r w:rsidRPr="00DB5D26">
              <w:rPr>
                <w:rFonts w:ascii="Arial" w:hAnsi="Arial" w:cs="Arial"/>
                <w:b/>
                <w:color w:val="auto"/>
                <w:sz w:val="22"/>
                <w:szCs w:val="22"/>
              </w:rPr>
              <w:t>identifiable information</w:t>
            </w:r>
            <w:r w:rsidRPr="00DB5D26">
              <w:rPr>
                <w:rFonts w:ascii="Arial" w:hAnsi="Arial" w:cs="Arial"/>
                <w:color w:val="auto"/>
                <w:sz w:val="22"/>
                <w:szCs w:val="22"/>
              </w:rPr>
              <w:t>, specify how the study team will obtain permission from participants.  Please submit a ‘</w:t>
            </w:r>
            <w:hyperlink r:id="rId28" w:history="1">
              <w:r w:rsidRPr="00DB5D26">
                <w:rPr>
                  <w:rStyle w:val="Hyperlink"/>
                  <w:rFonts w:ascii="Arial" w:hAnsi="Arial" w:cs="Arial"/>
                  <w:color w:val="0064A4"/>
                  <w:sz w:val="22"/>
                  <w:szCs w:val="22"/>
                </w:rPr>
                <w:t>Release Form</w:t>
              </w:r>
            </w:hyperlink>
            <w:r w:rsidRPr="00DB5D26">
              <w:rPr>
                <w:rFonts w:ascii="Arial" w:hAnsi="Arial" w:cs="Arial"/>
                <w:color w:val="0064A4"/>
                <w:sz w:val="22"/>
                <w:szCs w:val="22"/>
              </w:rPr>
              <w:t>’</w:t>
            </w:r>
          </w:p>
        </w:tc>
      </w:tr>
      <w:tr w:rsidR="003912E2" w:rsidRPr="00DB5D26" w14:paraId="3755D80E" w14:textId="77777777" w:rsidTr="00CF3791">
        <w:trPr>
          <w:trHeight w:val="675"/>
        </w:trPr>
        <w:tc>
          <w:tcPr>
            <w:tcW w:w="5000" w:type="pct"/>
          </w:tcPr>
          <w:p w14:paraId="50D3F801" w14:textId="77777777" w:rsidR="003912E2" w:rsidRPr="00DB5D26" w:rsidRDefault="003912E2" w:rsidP="00925BD5">
            <w:pPr>
              <w:ind w:right="216"/>
              <w:rPr>
                <w:rFonts w:ascii="Arial" w:hAnsi="Arial" w:cs="Arial"/>
                <w:color w:val="auto"/>
                <w:sz w:val="22"/>
                <w:szCs w:val="22"/>
              </w:rPr>
            </w:pPr>
          </w:p>
          <w:p w14:paraId="6EDE2709" w14:textId="193899D5" w:rsidR="00AB6DD8" w:rsidRPr="00A153B2" w:rsidRDefault="00835728" w:rsidP="00AB6DD8">
            <w:pPr>
              <w:ind w:right="216"/>
              <w:rPr>
                <w:rFonts w:ascii="Arial" w:hAnsi="Arial" w:cs="Arial"/>
                <w:color w:val="auto"/>
                <w:sz w:val="22"/>
                <w:szCs w:val="22"/>
                <w:rPrChange w:id="193" w:author="Jacob Kodner" w:date="2020-06-05T09:50:00Z">
                  <w:rPr>
                    <w:rFonts w:ascii="Arial" w:hAnsi="Arial" w:cs="Arial"/>
                    <w:color w:val="0064A4"/>
                    <w:sz w:val="22"/>
                    <w:szCs w:val="22"/>
                  </w:rPr>
                </w:rPrChange>
              </w:rPr>
            </w:pPr>
            <w:r w:rsidRPr="00A153B2">
              <w:rPr>
                <w:rFonts w:ascii="Arial" w:hAnsi="Arial" w:cs="Arial"/>
                <w:color w:val="auto"/>
                <w:sz w:val="22"/>
                <w:szCs w:val="22"/>
                <w:rPrChange w:id="194" w:author="Jacob Kodner" w:date="2020-06-05T09:50:00Z">
                  <w:rPr>
                    <w:rFonts w:ascii="Arial" w:hAnsi="Arial" w:cs="Arial"/>
                    <w:color w:val="0064A4"/>
                    <w:sz w:val="22"/>
                    <w:szCs w:val="22"/>
                  </w:rPr>
                </w:rPrChange>
              </w:rPr>
              <w:t>N/A</w:t>
            </w:r>
          </w:p>
          <w:p w14:paraId="5B8C7AF4" w14:textId="77777777" w:rsidR="003912E2" w:rsidRPr="00DB5D26" w:rsidRDefault="003912E2" w:rsidP="00925BD5">
            <w:pPr>
              <w:ind w:left="432" w:right="216" w:hanging="432"/>
              <w:rPr>
                <w:rFonts w:ascii="Arial" w:hAnsi="Arial" w:cs="Arial"/>
                <w:color w:val="000000"/>
                <w:sz w:val="22"/>
                <w:szCs w:val="22"/>
              </w:rPr>
            </w:pPr>
          </w:p>
        </w:tc>
      </w:tr>
    </w:tbl>
    <w:p w14:paraId="702851EE" w14:textId="77777777" w:rsidR="00DE4F2A" w:rsidRPr="00DB5D26" w:rsidRDefault="00DE4F2A" w:rsidP="00773083">
      <w:pPr>
        <w:ind w:right="216"/>
        <w:rPr>
          <w:rFonts w:ascii="Arial" w:hAnsi="Arial" w:cs="Arial"/>
          <w:b/>
          <w:color w:val="000000"/>
          <w:sz w:val="22"/>
          <w:u w:val="single"/>
        </w:rPr>
      </w:pPr>
    </w:p>
    <w:p w14:paraId="55DC0D66" w14:textId="77777777" w:rsidR="00773083" w:rsidRPr="00DB5D26" w:rsidRDefault="00773083" w:rsidP="00773083">
      <w:pPr>
        <w:ind w:right="216"/>
        <w:rPr>
          <w:rFonts w:ascii="Arial" w:hAnsi="Arial" w:cs="Arial"/>
          <w:b/>
          <w:color w:val="000000"/>
          <w:sz w:val="22"/>
        </w:rPr>
      </w:pPr>
      <w:r w:rsidRPr="00DB5D26">
        <w:rPr>
          <w:rFonts w:ascii="Arial" w:hAnsi="Arial" w:cs="Arial"/>
          <w:b/>
          <w:color w:val="000000"/>
          <w:sz w:val="22"/>
          <w:u w:val="single"/>
        </w:rPr>
        <w:t xml:space="preserve">SECTION </w:t>
      </w:r>
      <w:r w:rsidR="00B6315C" w:rsidRPr="00DB5D26">
        <w:rPr>
          <w:rFonts w:ascii="Arial" w:hAnsi="Arial" w:cs="Arial"/>
          <w:b/>
          <w:color w:val="000000"/>
          <w:sz w:val="22"/>
          <w:u w:val="single"/>
        </w:rPr>
        <w:t>6</w:t>
      </w:r>
      <w:r w:rsidRPr="00DB5D26">
        <w:rPr>
          <w:rFonts w:ascii="Arial" w:hAnsi="Arial" w:cs="Arial"/>
          <w:b/>
          <w:color w:val="000000"/>
          <w:sz w:val="22"/>
        </w:rPr>
        <w:t>: RESEARCH METHODOLOGY/STUDY PROCEDURES</w:t>
      </w:r>
    </w:p>
    <w:p w14:paraId="75FAD84B" w14:textId="77777777" w:rsidR="00773083" w:rsidRPr="00DB5D26" w:rsidRDefault="00773083" w:rsidP="00773083">
      <w:pPr>
        <w:ind w:right="216"/>
        <w:rPr>
          <w:rFonts w:ascii="Arial" w:hAnsi="Arial" w:cs="Arial"/>
          <w:color w:val="000000"/>
          <w:sz w:val="22"/>
          <w:szCs w:val="22"/>
        </w:rPr>
      </w:pPr>
    </w:p>
    <w:p w14:paraId="3348B812" w14:textId="4985646F" w:rsidR="00773083" w:rsidRPr="00DB5D26" w:rsidRDefault="00773083" w:rsidP="009C58FE">
      <w:pPr>
        <w:pStyle w:val="ListParagraph"/>
        <w:numPr>
          <w:ilvl w:val="0"/>
          <w:numId w:val="14"/>
        </w:numPr>
        <w:ind w:left="360" w:right="216"/>
        <w:rPr>
          <w:rFonts w:ascii="Arial" w:hAnsi="Arial" w:cs="Arial"/>
          <w:b/>
          <w:color w:val="000000"/>
          <w:sz w:val="22"/>
          <w:szCs w:val="22"/>
        </w:rPr>
      </w:pPr>
      <w:r w:rsidRPr="00DB5D26">
        <w:rPr>
          <w:rFonts w:ascii="Arial" w:hAnsi="Arial" w:cs="Arial"/>
          <w:b/>
          <w:color w:val="000000"/>
          <w:sz w:val="22"/>
          <w:szCs w:val="22"/>
        </w:rPr>
        <w:t>Study Design and Procedures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0"/>
      </w:tblGrid>
      <w:tr w:rsidR="00773083" w:rsidRPr="00DB5D26" w14:paraId="044D04CE" w14:textId="77777777" w:rsidTr="00E808BE">
        <w:trPr>
          <w:trHeight w:val="3024"/>
        </w:trPr>
        <w:tc>
          <w:tcPr>
            <w:tcW w:w="5000" w:type="pct"/>
            <w:shd w:val="clear" w:color="auto" w:fill="DBE5F1" w:themeFill="accent1" w:themeFillTint="33"/>
            <w:vAlign w:val="center"/>
          </w:tcPr>
          <w:p w14:paraId="661F69B9" w14:textId="1F78F7D8" w:rsidR="00773083" w:rsidRPr="00DB5D26" w:rsidRDefault="00773083" w:rsidP="009C58FE">
            <w:pPr>
              <w:numPr>
                <w:ilvl w:val="0"/>
                <w:numId w:val="2"/>
              </w:numPr>
              <w:tabs>
                <w:tab w:val="clear" w:pos="1080"/>
                <w:tab w:val="num" w:pos="432"/>
              </w:tabs>
              <w:ind w:left="432" w:right="216" w:hanging="360"/>
              <w:rPr>
                <w:rFonts w:ascii="Arial" w:hAnsi="Arial" w:cs="Arial"/>
                <w:b/>
                <w:bCs/>
                <w:color w:val="auto"/>
                <w:sz w:val="22"/>
                <w:szCs w:val="22"/>
              </w:rPr>
            </w:pPr>
            <w:r w:rsidRPr="00DB5D26">
              <w:rPr>
                <w:rFonts w:ascii="Arial" w:hAnsi="Arial" w:cs="Arial"/>
                <w:bCs/>
                <w:color w:val="auto"/>
                <w:sz w:val="22"/>
                <w:szCs w:val="22"/>
              </w:rPr>
              <w:lastRenderedPageBreak/>
              <w:t xml:space="preserve">Provide a </w:t>
            </w:r>
            <w:r w:rsidRPr="00DB5D26">
              <w:rPr>
                <w:rFonts w:ascii="Arial" w:hAnsi="Arial" w:cs="Arial"/>
                <w:b/>
                <w:bCs/>
                <w:color w:val="auto"/>
                <w:sz w:val="22"/>
                <w:szCs w:val="22"/>
              </w:rPr>
              <w:t>description of the proposed research</w:t>
            </w:r>
            <w:r w:rsidRPr="00DB5D26">
              <w:rPr>
                <w:rFonts w:ascii="Arial" w:hAnsi="Arial" w:cs="Arial"/>
                <w:bCs/>
                <w:color w:val="auto"/>
                <w:sz w:val="22"/>
                <w:szCs w:val="22"/>
              </w:rPr>
              <w:t xml:space="preserve"> (e.g., pilot testing, intervention/interaction/data collection, and follow-up) and </w:t>
            </w:r>
            <w:r w:rsidRPr="00DB5D26">
              <w:rPr>
                <w:rFonts w:ascii="Arial" w:hAnsi="Arial" w:cs="Arial"/>
                <w:b/>
                <w:color w:val="auto"/>
                <w:sz w:val="22"/>
                <w:szCs w:val="22"/>
              </w:rPr>
              <w:t>procedures</w:t>
            </w:r>
            <w:r w:rsidR="00580F5F" w:rsidRPr="00DB5D26">
              <w:rPr>
                <w:rFonts w:ascii="Arial" w:hAnsi="Arial" w:cs="Arial"/>
                <w:color w:val="auto"/>
                <w:sz w:val="22"/>
                <w:szCs w:val="22"/>
              </w:rPr>
              <w:t xml:space="preserve"> (e.g., </w:t>
            </w:r>
            <w:r w:rsidR="00170189" w:rsidRPr="00DB5D26">
              <w:rPr>
                <w:rFonts w:ascii="Arial" w:hAnsi="Arial" w:cs="Arial"/>
                <w:color w:val="auto"/>
                <w:sz w:val="22"/>
                <w:szCs w:val="22"/>
              </w:rPr>
              <w:t xml:space="preserve">surveys, </w:t>
            </w:r>
            <w:r w:rsidR="00580F5F" w:rsidRPr="00DB5D26">
              <w:rPr>
                <w:rFonts w:ascii="Arial" w:hAnsi="Arial" w:cs="Arial"/>
                <w:color w:val="auto"/>
                <w:sz w:val="22"/>
                <w:szCs w:val="22"/>
              </w:rPr>
              <w:t xml:space="preserve">interview, focus group, </w:t>
            </w:r>
            <w:r w:rsidR="00A314EB" w:rsidRPr="00DB5D26">
              <w:rPr>
                <w:rFonts w:ascii="Arial" w:hAnsi="Arial" w:cs="Arial"/>
                <w:color w:val="auto"/>
                <w:sz w:val="22"/>
                <w:szCs w:val="22"/>
              </w:rPr>
              <w:t xml:space="preserve">and </w:t>
            </w:r>
            <w:r w:rsidR="00580F5F" w:rsidRPr="00DB5D26">
              <w:rPr>
                <w:rFonts w:ascii="Arial" w:hAnsi="Arial" w:cs="Arial"/>
                <w:color w:val="auto"/>
                <w:sz w:val="22"/>
                <w:szCs w:val="22"/>
              </w:rPr>
              <w:t>observation)</w:t>
            </w:r>
            <w:r w:rsidRPr="00DB5D26">
              <w:rPr>
                <w:rFonts w:ascii="Arial" w:hAnsi="Arial" w:cs="Arial"/>
                <w:bCs/>
                <w:color w:val="auto"/>
                <w:sz w:val="22"/>
                <w:szCs w:val="22"/>
              </w:rPr>
              <w:t xml:space="preserve">. </w:t>
            </w:r>
            <w:r w:rsidR="00A314EB" w:rsidRPr="00DB5D26">
              <w:rPr>
                <w:rFonts w:ascii="Arial" w:hAnsi="Arial" w:cs="Arial"/>
                <w:bCs/>
                <w:color w:val="auto"/>
                <w:sz w:val="22"/>
                <w:szCs w:val="22"/>
              </w:rPr>
              <w:t xml:space="preserve">See </w:t>
            </w:r>
            <w:hyperlink r:id="rId29" w:history="1">
              <w:r w:rsidR="00A314EB" w:rsidRPr="00DB5D26">
                <w:rPr>
                  <w:rStyle w:val="Hyperlink"/>
                  <w:rFonts w:ascii="Arial" w:hAnsi="Arial" w:cs="Arial"/>
                  <w:b/>
                  <w:bCs/>
                  <w:color w:val="0064A4"/>
                  <w:sz w:val="22"/>
                  <w:szCs w:val="22"/>
                </w:rPr>
                <w:t xml:space="preserve">Guidance for Online </w:t>
              </w:r>
              <w:r w:rsidR="000F26C8" w:rsidRPr="00DB5D26">
                <w:rPr>
                  <w:rStyle w:val="Hyperlink"/>
                  <w:rFonts w:ascii="Arial" w:hAnsi="Arial" w:cs="Arial"/>
                  <w:b/>
                  <w:bCs/>
                  <w:color w:val="0064A4"/>
                  <w:sz w:val="22"/>
                  <w:szCs w:val="22"/>
                </w:rPr>
                <w:t>Research</w:t>
              </w:r>
            </w:hyperlink>
            <w:r w:rsidR="00A314EB" w:rsidRPr="00DB5D26">
              <w:rPr>
                <w:rFonts w:ascii="Arial" w:hAnsi="Arial" w:cs="Arial"/>
                <w:b/>
                <w:bCs/>
                <w:color w:val="auto"/>
                <w:sz w:val="22"/>
                <w:szCs w:val="22"/>
              </w:rPr>
              <w:t>.</w:t>
            </w:r>
          </w:p>
          <w:p w14:paraId="0E4F86D7" w14:textId="1D0556BE" w:rsidR="00A950F7" w:rsidRPr="00DB5D26" w:rsidRDefault="00A950F7" w:rsidP="009C58FE">
            <w:pPr>
              <w:numPr>
                <w:ilvl w:val="1"/>
                <w:numId w:val="2"/>
              </w:numPr>
              <w:shd w:val="clear" w:color="auto" w:fill="DBE5F1" w:themeFill="accent1" w:themeFillTint="33"/>
              <w:tabs>
                <w:tab w:val="clear" w:pos="1440"/>
                <w:tab w:val="num" w:pos="792"/>
              </w:tabs>
              <w:ind w:left="792" w:right="216"/>
              <w:rPr>
                <w:rFonts w:ascii="Arial" w:hAnsi="Arial" w:cs="Arial"/>
                <w:bCs/>
                <w:color w:val="auto"/>
                <w:sz w:val="22"/>
                <w:szCs w:val="22"/>
              </w:rPr>
            </w:pPr>
            <w:r w:rsidRPr="00DB5D26">
              <w:rPr>
                <w:rFonts w:ascii="Arial" w:hAnsi="Arial" w:cs="Arial"/>
                <w:bCs/>
                <w:color w:val="auto"/>
                <w:sz w:val="22"/>
                <w:szCs w:val="22"/>
              </w:rPr>
              <w:t xml:space="preserve">Specify </w:t>
            </w:r>
            <w:r w:rsidRPr="00DB5D26">
              <w:rPr>
                <w:rFonts w:ascii="Arial" w:hAnsi="Arial" w:cs="Arial"/>
                <w:b/>
                <w:bCs/>
                <w:color w:val="auto"/>
                <w:sz w:val="22"/>
                <w:szCs w:val="22"/>
              </w:rPr>
              <w:t>where</w:t>
            </w:r>
            <w:r w:rsidRPr="00DB5D26">
              <w:rPr>
                <w:rFonts w:ascii="Arial" w:hAnsi="Arial" w:cs="Arial"/>
                <w:bCs/>
                <w:color w:val="auto"/>
                <w:sz w:val="22"/>
                <w:szCs w:val="22"/>
              </w:rPr>
              <w:t xml:space="preserve"> the research will take please (e.g., UCI, local public schools, international site, private business, etc.).</w:t>
            </w:r>
          </w:p>
          <w:p w14:paraId="5E27C8FA" w14:textId="77777777" w:rsidR="00773083" w:rsidRPr="00DB5D26" w:rsidRDefault="00773083" w:rsidP="009C58FE">
            <w:pPr>
              <w:numPr>
                <w:ilvl w:val="1"/>
                <w:numId w:val="2"/>
              </w:numPr>
              <w:shd w:val="clear" w:color="auto" w:fill="DBE5F1" w:themeFill="accent1" w:themeFillTint="33"/>
              <w:tabs>
                <w:tab w:val="clear" w:pos="1440"/>
                <w:tab w:val="num" w:pos="792"/>
              </w:tabs>
              <w:ind w:left="792" w:right="216"/>
              <w:rPr>
                <w:rFonts w:ascii="Arial" w:hAnsi="Arial" w:cs="Arial"/>
                <w:bCs/>
                <w:color w:val="auto"/>
                <w:sz w:val="22"/>
                <w:szCs w:val="22"/>
              </w:rPr>
            </w:pPr>
            <w:r w:rsidRPr="00DB5D26">
              <w:rPr>
                <w:rFonts w:ascii="Arial" w:hAnsi="Arial" w:cs="Arial"/>
                <w:bCs/>
                <w:color w:val="auto"/>
                <w:sz w:val="22"/>
                <w:szCs w:val="22"/>
              </w:rPr>
              <w:t xml:space="preserve">Include an explanation of the study design (e.g., randomization, cross-sectional, longitudinal, etc.). </w:t>
            </w:r>
          </w:p>
          <w:p w14:paraId="375618CE" w14:textId="77777777" w:rsidR="00773083" w:rsidRPr="00DB5D26" w:rsidRDefault="00773083" w:rsidP="009C58FE">
            <w:pPr>
              <w:numPr>
                <w:ilvl w:val="1"/>
                <w:numId w:val="2"/>
              </w:numPr>
              <w:shd w:val="clear" w:color="auto" w:fill="DBE5F1" w:themeFill="accent1" w:themeFillTint="33"/>
              <w:tabs>
                <w:tab w:val="clear" w:pos="1440"/>
                <w:tab w:val="num" w:pos="792"/>
              </w:tabs>
              <w:ind w:left="792" w:right="216"/>
              <w:rPr>
                <w:rFonts w:ascii="Arial" w:hAnsi="Arial" w:cs="Arial"/>
                <w:bCs/>
                <w:color w:val="auto"/>
                <w:sz w:val="22"/>
                <w:szCs w:val="22"/>
              </w:rPr>
            </w:pPr>
            <w:commentRangeStart w:id="195"/>
            <w:r w:rsidRPr="00DB5D26">
              <w:rPr>
                <w:rFonts w:ascii="Arial" w:hAnsi="Arial" w:cs="Arial"/>
                <w:color w:val="auto"/>
                <w:sz w:val="22"/>
                <w:szCs w:val="22"/>
              </w:rPr>
              <w:t xml:space="preserve">Indicate how much </w:t>
            </w:r>
            <w:r w:rsidRPr="00DB5D26">
              <w:rPr>
                <w:rFonts w:ascii="Arial" w:hAnsi="Arial" w:cs="Arial"/>
                <w:b/>
                <w:color w:val="auto"/>
                <w:sz w:val="22"/>
                <w:szCs w:val="22"/>
              </w:rPr>
              <w:t xml:space="preserve">time will be required of the </w:t>
            </w:r>
            <w:r w:rsidR="00CA40CC" w:rsidRPr="00DB5D26">
              <w:rPr>
                <w:rFonts w:ascii="Arial" w:hAnsi="Arial" w:cs="Arial"/>
                <w:b/>
                <w:color w:val="auto"/>
                <w:sz w:val="22"/>
                <w:szCs w:val="22"/>
              </w:rPr>
              <w:t>participant</w:t>
            </w:r>
            <w:r w:rsidRPr="00DB5D26">
              <w:rPr>
                <w:rFonts w:ascii="Arial" w:hAnsi="Arial" w:cs="Arial"/>
                <w:color w:val="auto"/>
                <w:sz w:val="22"/>
                <w:szCs w:val="22"/>
              </w:rPr>
              <w:t xml:space="preserve">, per visit and in total for the study. </w:t>
            </w:r>
          </w:p>
          <w:p w14:paraId="600001A8" w14:textId="77777777" w:rsidR="00773083" w:rsidRPr="00DB5D26" w:rsidRDefault="00773083" w:rsidP="009C58FE">
            <w:pPr>
              <w:numPr>
                <w:ilvl w:val="1"/>
                <w:numId w:val="2"/>
              </w:numPr>
              <w:shd w:val="clear" w:color="auto" w:fill="DBE5F1" w:themeFill="accent1" w:themeFillTint="33"/>
              <w:tabs>
                <w:tab w:val="clear" w:pos="1440"/>
                <w:tab w:val="num" w:pos="792"/>
              </w:tabs>
              <w:ind w:left="792" w:right="216"/>
              <w:rPr>
                <w:rFonts w:ascii="Arial" w:hAnsi="Arial" w:cs="Arial"/>
                <w:bCs/>
                <w:color w:val="auto"/>
                <w:sz w:val="22"/>
                <w:szCs w:val="22"/>
              </w:rPr>
            </w:pPr>
            <w:r w:rsidRPr="00DB5D26">
              <w:rPr>
                <w:rFonts w:ascii="Arial" w:hAnsi="Arial" w:cs="Arial"/>
                <w:color w:val="auto"/>
                <w:sz w:val="22"/>
                <w:szCs w:val="22"/>
              </w:rPr>
              <w:t xml:space="preserve">If a procedure will be completed more than once (e.g., multiple visits, pre and post survey), indicate </w:t>
            </w:r>
            <w:r w:rsidRPr="00DB5D26">
              <w:rPr>
                <w:rFonts w:ascii="Arial" w:hAnsi="Arial" w:cs="Arial"/>
                <w:b/>
                <w:color w:val="auto"/>
                <w:sz w:val="22"/>
                <w:szCs w:val="22"/>
              </w:rPr>
              <w:t>how many times</w:t>
            </w:r>
            <w:r w:rsidRPr="00DB5D26">
              <w:rPr>
                <w:rFonts w:ascii="Arial" w:hAnsi="Arial" w:cs="Arial"/>
                <w:color w:val="auto"/>
                <w:sz w:val="22"/>
                <w:szCs w:val="22"/>
              </w:rPr>
              <w:t xml:space="preserve"> and the </w:t>
            </w:r>
            <w:r w:rsidRPr="00DB5D26">
              <w:rPr>
                <w:rFonts w:ascii="Arial" w:hAnsi="Arial" w:cs="Arial"/>
                <w:b/>
                <w:color w:val="auto"/>
                <w:sz w:val="22"/>
                <w:szCs w:val="22"/>
              </w:rPr>
              <w:t>time span</w:t>
            </w:r>
            <w:r w:rsidRPr="00DB5D26">
              <w:rPr>
                <w:rFonts w:ascii="Arial" w:hAnsi="Arial" w:cs="Arial"/>
                <w:sz w:val="22"/>
                <w:szCs w:val="22"/>
              </w:rPr>
              <w:t xml:space="preserve"> </w:t>
            </w:r>
            <w:r w:rsidRPr="00DB5D26">
              <w:rPr>
                <w:rFonts w:ascii="Arial" w:hAnsi="Arial" w:cs="Arial"/>
                <w:color w:val="auto"/>
                <w:sz w:val="22"/>
                <w:szCs w:val="22"/>
              </w:rPr>
              <w:t>between administrations.</w:t>
            </w:r>
            <w:commentRangeEnd w:id="195"/>
            <w:r w:rsidR="009B150D">
              <w:rPr>
                <w:rStyle w:val="CommentReference"/>
              </w:rPr>
              <w:commentReference w:id="195"/>
            </w:r>
          </w:p>
          <w:p w14:paraId="11730329" w14:textId="2BCF122F" w:rsidR="00773083" w:rsidRPr="00E808BE" w:rsidRDefault="007E3BD0" w:rsidP="009C58FE">
            <w:pPr>
              <w:numPr>
                <w:ilvl w:val="1"/>
                <w:numId w:val="2"/>
              </w:numPr>
              <w:shd w:val="clear" w:color="auto" w:fill="DBE5F1" w:themeFill="accent1" w:themeFillTint="33"/>
              <w:tabs>
                <w:tab w:val="clear" w:pos="1440"/>
                <w:tab w:val="num" w:pos="792"/>
              </w:tabs>
              <w:ind w:left="792" w:right="216"/>
              <w:rPr>
                <w:rFonts w:ascii="Arial" w:hAnsi="Arial" w:cs="Arial"/>
                <w:bCs/>
                <w:color w:val="auto"/>
                <w:sz w:val="22"/>
                <w:szCs w:val="22"/>
              </w:rPr>
            </w:pPr>
            <w:r w:rsidRPr="00DB5D26">
              <w:rPr>
                <w:rFonts w:ascii="Arial" w:hAnsi="Arial" w:cs="Arial"/>
                <w:color w:val="auto"/>
                <w:sz w:val="22"/>
                <w:szCs w:val="22"/>
              </w:rPr>
              <w:t xml:space="preserve">If a procedure will occur </w:t>
            </w:r>
            <w:r w:rsidR="000C6AA8" w:rsidRPr="00DB5D26">
              <w:rPr>
                <w:rFonts w:ascii="Arial" w:hAnsi="Arial" w:cs="Arial"/>
                <w:color w:val="auto"/>
                <w:sz w:val="22"/>
                <w:szCs w:val="22"/>
              </w:rPr>
              <w:t>via a crowdsourcing Internet marketplace</w:t>
            </w:r>
            <w:r w:rsidRPr="00DB5D26">
              <w:rPr>
                <w:rFonts w:ascii="Arial" w:hAnsi="Arial" w:cs="Arial"/>
                <w:color w:val="auto"/>
                <w:sz w:val="22"/>
                <w:szCs w:val="22"/>
              </w:rPr>
              <w:t xml:space="preserve"> (e</w:t>
            </w:r>
            <w:r w:rsidR="00D0016A" w:rsidRPr="00DB5D26">
              <w:rPr>
                <w:rFonts w:ascii="Arial" w:hAnsi="Arial" w:cs="Arial"/>
                <w:color w:val="auto"/>
                <w:sz w:val="22"/>
                <w:szCs w:val="22"/>
              </w:rPr>
              <w:t>.</w:t>
            </w:r>
            <w:r w:rsidRPr="00DB5D26">
              <w:rPr>
                <w:rFonts w:ascii="Arial" w:hAnsi="Arial" w:cs="Arial"/>
                <w:color w:val="auto"/>
                <w:sz w:val="22"/>
                <w:szCs w:val="22"/>
              </w:rPr>
              <w:t>g</w:t>
            </w:r>
            <w:r w:rsidR="00D0016A" w:rsidRPr="00DB5D26">
              <w:rPr>
                <w:rFonts w:ascii="Arial" w:hAnsi="Arial" w:cs="Arial"/>
                <w:color w:val="auto"/>
                <w:sz w:val="22"/>
                <w:szCs w:val="22"/>
              </w:rPr>
              <w:t>.</w:t>
            </w:r>
            <w:r w:rsidRPr="00DB5D26">
              <w:rPr>
                <w:rFonts w:ascii="Arial" w:hAnsi="Arial" w:cs="Arial"/>
                <w:color w:val="auto"/>
                <w:sz w:val="22"/>
                <w:szCs w:val="22"/>
              </w:rPr>
              <w:t>, A</w:t>
            </w:r>
            <w:r w:rsidR="00DE4F2A" w:rsidRPr="00DB5D26">
              <w:rPr>
                <w:rFonts w:ascii="Arial" w:hAnsi="Arial" w:cs="Arial"/>
                <w:color w:val="auto"/>
                <w:sz w:val="22"/>
                <w:szCs w:val="22"/>
              </w:rPr>
              <w:t>MT</w:t>
            </w:r>
            <w:r w:rsidRPr="00DB5D26">
              <w:rPr>
                <w:rFonts w:ascii="Arial" w:hAnsi="Arial" w:cs="Arial"/>
                <w:color w:val="auto"/>
                <w:sz w:val="22"/>
                <w:szCs w:val="22"/>
              </w:rPr>
              <w:t>) or in the cloud (e</w:t>
            </w:r>
            <w:r w:rsidR="00D0016A" w:rsidRPr="00DB5D26">
              <w:rPr>
                <w:rFonts w:ascii="Arial" w:hAnsi="Arial" w:cs="Arial"/>
                <w:color w:val="auto"/>
                <w:sz w:val="22"/>
                <w:szCs w:val="22"/>
              </w:rPr>
              <w:t>.</w:t>
            </w:r>
            <w:r w:rsidRPr="00DB5D26">
              <w:rPr>
                <w:rFonts w:ascii="Arial" w:hAnsi="Arial" w:cs="Arial"/>
                <w:color w:val="auto"/>
                <w:sz w:val="22"/>
                <w:szCs w:val="22"/>
              </w:rPr>
              <w:t>g</w:t>
            </w:r>
            <w:r w:rsidR="00D0016A" w:rsidRPr="00DB5D26">
              <w:rPr>
                <w:rFonts w:ascii="Arial" w:hAnsi="Arial" w:cs="Arial"/>
                <w:color w:val="auto"/>
                <w:sz w:val="22"/>
                <w:szCs w:val="22"/>
              </w:rPr>
              <w:t>.</w:t>
            </w:r>
            <w:r w:rsidRPr="00DB5D26">
              <w:rPr>
                <w:rFonts w:ascii="Arial" w:hAnsi="Arial" w:cs="Arial"/>
                <w:color w:val="auto"/>
                <w:sz w:val="22"/>
                <w:szCs w:val="22"/>
              </w:rPr>
              <w:t xml:space="preserve">, Google Docs), please describe.  </w:t>
            </w:r>
          </w:p>
        </w:tc>
      </w:tr>
      <w:tr w:rsidR="00773083" w:rsidRPr="00DB5D26" w14:paraId="02838FCB" w14:textId="77777777" w:rsidTr="00D46B1A">
        <w:tblPrEx>
          <w:tblCellMar>
            <w:left w:w="115" w:type="dxa"/>
            <w:right w:w="115" w:type="dxa"/>
          </w:tblCellMar>
        </w:tblPrEx>
        <w:tc>
          <w:tcPr>
            <w:tcW w:w="5000" w:type="pct"/>
          </w:tcPr>
          <w:p w14:paraId="67316572" w14:textId="77777777" w:rsidR="00E06DDD" w:rsidRDefault="00E06DDD" w:rsidP="00170189">
            <w:pPr>
              <w:ind w:right="216"/>
              <w:rPr>
                <w:rFonts w:ascii="Arial" w:hAnsi="Arial" w:cs="Arial"/>
                <w:color w:val="0064A4"/>
                <w:sz w:val="22"/>
                <w:szCs w:val="22"/>
              </w:rPr>
            </w:pPr>
          </w:p>
          <w:p w14:paraId="1231F4A7" w14:textId="7672BB89" w:rsidR="006B5F2D" w:rsidRDefault="009B150D" w:rsidP="00170189">
            <w:pPr>
              <w:ind w:right="216"/>
              <w:rPr>
                <w:ins w:id="196" w:author="Jacob Kodner" w:date="2020-07-13T16:27:00Z"/>
                <w:rFonts w:ascii="Arial" w:hAnsi="Arial" w:cs="Arial"/>
                <w:color w:val="0064A4"/>
                <w:sz w:val="22"/>
                <w:szCs w:val="22"/>
              </w:rPr>
            </w:pPr>
            <w:commentRangeStart w:id="197"/>
            <w:commentRangeEnd w:id="197"/>
            <w:r>
              <w:rPr>
                <w:rStyle w:val="CommentReference"/>
              </w:rPr>
              <w:commentReference w:id="197"/>
            </w:r>
            <w:ins w:id="198" w:author="Jacob Kodner" w:date="2020-07-13T11:48:00Z">
              <w:r w:rsidR="000540A9">
                <w:rPr>
                  <w:rFonts w:ascii="Arial" w:hAnsi="Arial" w:cs="Arial"/>
                  <w:color w:val="000000"/>
                  <w:sz w:val="22"/>
                  <w:szCs w:val="22"/>
                </w:rPr>
                <w:t xml:space="preserve"> </w:t>
              </w:r>
            </w:ins>
            <w:ins w:id="199" w:author="Jacob Kodner" w:date="2020-07-16T17:25:00Z">
              <w:r w:rsidR="00CF18B6" w:rsidRPr="00CF18B6">
                <w:rPr>
                  <w:rFonts w:ascii="Arial" w:hAnsi="Arial" w:cs="Arial"/>
                  <w:color w:val="000000"/>
                  <w:sz w:val="22"/>
                  <w:szCs w:val="22"/>
                </w:rPr>
                <w:t>The messenger application LINE will be utilized in this study. The application is a secure messaging service commonly used in Taiwan. It was selected for its ability to transmit the voice recording necessary for the study. The application incorporates a seamless voice recording software by which participants can</w:t>
              </w:r>
              <w:r w:rsidR="00CF18B6" w:rsidRPr="00CF18B6">
                <w:rPr>
                  <w:rFonts w:ascii="Arial" w:hAnsi="Arial" w:cs="Arial"/>
                  <w:color w:val="000000"/>
                  <w:sz w:val="22"/>
                  <w:szCs w:val="22"/>
                </w:rPr>
                <w:br/>
                <w:t>send a voice recording at the press of a button. Due to the time difference present between the U.S. and Taiwan, as well as government restrictions on video conferencing software, LINE was chosen as the medium of communication to allow for asynchronous sending of participant questions and responses, the study materials, and the audio recordings of participant responses.</w:t>
              </w:r>
            </w:ins>
          </w:p>
          <w:p w14:paraId="73672FBF" w14:textId="615C3399" w:rsidR="00AA4BF9" w:rsidRDefault="007E4934" w:rsidP="00170189">
            <w:pPr>
              <w:ind w:right="216"/>
              <w:rPr>
                <w:ins w:id="200" w:author="Jacob Kodner" w:date="2020-07-13T16:26:00Z"/>
                <w:rFonts w:ascii="Arial" w:hAnsi="Arial" w:cs="Arial"/>
                <w:color w:val="0064A4"/>
                <w:sz w:val="22"/>
                <w:szCs w:val="22"/>
              </w:rPr>
            </w:pPr>
            <w:ins w:id="201" w:author="Jacob Kodner" w:date="2020-07-16T13:55:00Z">
              <w:r w:rsidRPr="007E4934">
                <w:rPr>
                  <w:rFonts w:ascii="Arial" w:hAnsi="Arial" w:cs="Arial"/>
                  <w:noProof/>
                  <w:color w:val="0064A4"/>
                  <w:sz w:val="22"/>
                  <w:szCs w:val="22"/>
                </w:rPr>
                <w:drawing>
                  <wp:inline distT="0" distB="0" distL="0" distR="0" wp14:anchorId="2934686C" wp14:editId="5A96CA07">
                    <wp:extent cx="6408975" cy="41608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408975" cy="4160881"/>
                            </a:xfrm>
                            <a:prstGeom prst="rect">
                              <a:avLst/>
                            </a:prstGeom>
                          </pic:spPr>
                        </pic:pic>
                      </a:graphicData>
                    </a:graphic>
                  </wp:inline>
                </w:drawing>
              </w:r>
            </w:ins>
          </w:p>
          <w:p w14:paraId="4A3A1224" w14:textId="738FC0A1" w:rsidR="006B5F2D" w:rsidRDefault="00AA4BF9" w:rsidP="00170189">
            <w:pPr>
              <w:ind w:right="216"/>
              <w:rPr>
                <w:ins w:id="202" w:author="Jacob Kodner" w:date="2020-07-13T16:26:00Z"/>
                <w:rFonts w:ascii="Arial" w:hAnsi="Arial" w:cs="Arial"/>
                <w:color w:val="0064A4"/>
                <w:sz w:val="22"/>
                <w:szCs w:val="22"/>
              </w:rPr>
            </w:pPr>
            <w:ins w:id="203" w:author="Jacob Kodner" w:date="2020-07-13T16:27:00Z">
              <w:r w:rsidRPr="00AA4BF9">
                <w:rPr>
                  <w:rFonts w:ascii="Arial" w:hAnsi="Arial" w:cs="Arial"/>
                  <w:noProof/>
                  <w:color w:val="0064A4"/>
                  <w:sz w:val="22"/>
                  <w:szCs w:val="22"/>
                </w:rPr>
                <w:lastRenderedPageBreak/>
                <w:drawing>
                  <wp:inline distT="0" distB="0" distL="0" distR="0" wp14:anchorId="6CDDE4CF" wp14:editId="38B62564">
                    <wp:extent cx="6127011" cy="461812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27011" cy="4618120"/>
                            </a:xfrm>
                            <a:prstGeom prst="rect">
                              <a:avLst/>
                            </a:prstGeom>
                          </pic:spPr>
                        </pic:pic>
                      </a:graphicData>
                    </a:graphic>
                  </wp:inline>
                </w:drawing>
              </w:r>
            </w:ins>
          </w:p>
          <w:p w14:paraId="3AEF50A8" w14:textId="5DD284F6" w:rsidR="006B5F2D" w:rsidRDefault="006B5F2D" w:rsidP="00170189">
            <w:pPr>
              <w:ind w:right="216"/>
              <w:rPr>
                <w:rFonts w:ascii="Arial" w:hAnsi="Arial" w:cs="Arial"/>
                <w:color w:val="0064A4"/>
                <w:sz w:val="22"/>
                <w:szCs w:val="22"/>
              </w:rPr>
            </w:pPr>
          </w:p>
          <w:p w14:paraId="24C74672" w14:textId="0CDE0090" w:rsidR="00E06DDD" w:rsidRDefault="00E06DDD" w:rsidP="00170189">
            <w:pPr>
              <w:ind w:right="216"/>
              <w:rPr>
                <w:rFonts w:ascii="Arial" w:hAnsi="Arial" w:cs="Arial"/>
                <w:color w:val="0064A4"/>
                <w:sz w:val="22"/>
                <w:szCs w:val="22"/>
              </w:rPr>
            </w:pPr>
          </w:p>
          <w:p w14:paraId="1DFF0A86" w14:textId="06275E57" w:rsidR="00E06DDD" w:rsidRDefault="006B5F2D" w:rsidP="00170189">
            <w:pPr>
              <w:ind w:right="216"/>
              <w:rPr>
                <w:rFonts w:ascii="Arial" w:hAnsi="Arial" w:cs="Arial"/>
                <w:color w:val="0064A4"/>
                <w:sz w:val="22"/>
                <w:szCs w:val="22"/>
              </w:rPr>
            </w:pPr>
            <w:ins w:id="204" w:author="Jacob Kodner" w:date="2020-07-13T16:18:00Z">
              <w:r w:rsidRPr="006B5F2D">
                <w:rPr>
                  <w:rFonts w:ascii="Arial" w:hAnsi="Arial" w:cs="Arial"/>
                  <w:noProof/>
                  <w:color w:val="0064A4"/>
                  <w:sz w:val="22"/>
                  <w:szCs w:val="22"/>
                </w:rPr>
                <w:lastRenderedPageBreak/>
                <w:drawing>
                  <wp:inline distT="0" distB="0" distL="0" distR="0" wp14:anchorId="2F5AE0E9" wp14:editId="0AF56089">
                    <wp:extent cx="6446520" cy="4609853"/>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459184" cy="4618909"/>
                            </a:xfrm>
                            <a:prstGeom prst="rect">
                              <a:avLst/>
                            </a:prstGeom>
                          </pic:spPr>
                        </pic:pic>
                      </a:graphicData>
                    </a:graphic>
                  </wp:inline>
                </w:drawing>
              </w:r>
            </w:ins>
          </w:p>
          <w:p w14:paraId="2212A948" w14:textId="3626E2F7" w:rsidR="00E06DDD" w:rsidRPr="00DB5D26" w:rsidRDefault="00E06DDD" w:rsidP="00170189">
            <w:pPr>
              <w:ind w:right="216"/>
              <w:rPr>
                <w:rFonts w:ascii="Arial" w:hAnsi="Arial" w:cs="Arial"/>
                <w:color w:val="0064A4"/>
                <w:sz w:val="22"/>
                <w:szCs w:val="22"/>
              </w:rPr>
            </w:pPr>
          </w:p>
          <w:p w14:paraId="372E73A7" w14:textId="317DF240" w:rsidR="00773083" w:rsidRDefault="00773083" w:rsidP="00170189">
            <w:pPr>
              <w:ind w:right="216"/>
              <w:rPr>
                <w:ins w:id="205" w:author="Jacob Kodner" w:date="2020-07-12T10:07:00Z"/>
                <w:rFonts w:ascii="Arial" w:hAnsi="Arial" w:cs="Arial"/>
                <w:color w:val="000000"/>
                <w:sz w:val="22"/>
                <w:szCs w:val="22"/>
              </w:rPr>
            </w:pPr>
          </w:p>
          <w:p w14:paraId="76D5979A" w14:textId="26641554" w:rsidR="000540A9" w:rsidRDefault="000540A9" w:rsidP="00170189">
            <w:pPr>
              <w:ind w:right="216"/>
              <w:rPr>
                <w:ins w:id="206" w:author="Jacob Kodner" w:date="2020-07-13T11:47:00Z"/>
                <w:rFonts w:ascii="Arial" w:hAnsi="Arial" w:cs="Arial"/>
                <w:color w:val="000000"/>
                <w:sz w:val="22"/>
                <w:szCs w:val="22"/>
              </w:rPr>
            </w:pPr>
            <w:ins w:id="207" w:author="Jacob Kodner" w:date="2020-07-13T11:48:00Z">
              <w:r>
                <w:rPr>
                  <w:rFonts w:ascii="Arial" w:hAnsi="Arial" w:cs="Arial"/>
                  <w:color w:val="000000"/>
                  <w:sz w:val="22"/>
                  <w:szCs w:val="22"/>
                </w:rPr>
                <w:t xml:space="preserve">NOTE: </w:t>
              </w:r>
            </w:ins>
            <w:ins w:id="208" w:author="Jacob Kodner" w:date="2020-07-12T10:07:00Z">
              <w:r w:rsidR="00962865">
                <w:rPr>
                  <w:rFonts w:ascii="Arial" w:hAnsi="Arial" w:cs="Arial"/>
                  <w:color w:val="000000"/>
                  <w:sz w:val="22"/>
                  <w:szCs w:val="22"/>
                </w:rPr>
                <w:t>Participation will last up to 30 minutes</w:t>
              </w:r>
            </w:ins>
            <w:ins w:id="209" w:author="Jacob Kodner" w:date="2020-07-12T10:08:00Z">
              <w:r w:rsidR="00962865">
                <w:rPr>
                  <w:rFonts w:ascii="Arial" w:hAnsi="Arial" w:cs="Arial"/>
                  <w:color w:val="000000"/>
                  <w:sz w:val="22"/>
                  <w:szCs w:val="22"/>
                </w:rPr>
                <w:t xml:space="preserve"> in one session, over the course of one</w:t>
              </w:r>
            </w:ins>
            <w:ins w:id="210" w:author="Jacob Kodner" w:date="2020-07-13T11:47:00Z">
              <w:r>
                <w:rPr>
                  <w:rFonts w:ascii="Arial" w:hAnsi="Arial" w:cs="Arial"/>
                  <w:color w:val="000000"/>
                  <w:sz w:val="22"/>
                  <w:szCs w:val="22"/>
                </w:rPr>
                <w:t xml:space="preserve"> day. </w:t>
              </w:r>
            </w:ins>
          </w:p>
          <w:p w14:paraId="47C35C36" w14:textId="5819AFD3" w:rsidR="00962865" w:rsidDel="000540A9" w:rsidRDefault="00962865" w:rsidP="00170189">
            <w:pPr>
              <w:ind w:right="216"/>
              <w:rPr>
                <w:del w:id="211" w:author="Jacob Kodner" w:date="2020-07-13T11:48:00Z"/>
                <w:rFonts w:ascii="Arial" w:hAnsi="Arial" w:cs="Arial"/>
                <w:color w:val="000000"/>
                <w:sz w:val="22"/>
                <w:szCs w:val="22"/>
              </w:rPr>
            </w:pPr>
          </w:p>
          <w:p w14:paraId="753EBA72" w14:textId="79454627" w:rsidR="00E06DDD" w:rsidRPr="00DB5D26" w:rsidRDefault="00E06DDD" w:rsidP="000540A9">
            <w:pPr>
              <w:ind w:right="216"/>
              <w:rPr>
                <w:rFonts w:ascii="Arial" w:hAnsi="Arial" w:cs="Arial"/>
                <w:color w:val="000000"/>
                <w:sz w:val="22"/>
                <w:szCs w:val="22"/>
              </w:rPr>
            </w:pPr>
          </w:p>
        </w:tc>
      </w:tr>
      <w:tr w:rsidR="00354537" w:rsidRPr="00DB5D26" w14:paraId="34A5BC1D" w14:textId="77777777" w:rsidTr="00D46B1A">
        <w:trPr>
          <w:trHeight w:val="864"/>
        </w:trPr>
        <w:tc>
          <w:tcPr>
            <w:tcW w:w="5000" w:type="pct"/>
            <w:shd w:val="clear" w:color="auto" w:fill="DBE5F1" w:themeFill="accent1" w:themeFillTint="33"/>
            <w:vAlign w:val="center"/>
          </w:tcPr>
          <w:p w14:paraId="3CD0D8F8" w14:textId="77777777" w:rsidR="00335F68" w:rsidRPr="00DB5D26" w:rsidRDefault="00A05147" w:rsidP="009C58FE">
            <w:pPr>
              <w:numPr>
                <w:ilvl w:val="0"/>
                <w:numId w:val="2"/>
              </w:numPr>
              <w:tabs>
                <w:tab w:val="clear" w:pos="1080"/>
                <w:tab w:val="num" w:pos="432"/>
              </w:tabs>
              <w:ind w:left="432" w:right="216" w:hanging="360"/>
              <w:rPr>
                <w:rFonts w:ascii="Arial" w:hAnsi="Arial" w:cs="Arial"/>
                <w:bCs/>
                <w:color w:val="auto"/>
                <w:sz w:val="22"/>
                <w:szCs w:val="22"/>
              </w:rPr>
            </w:pPr>
            <w:r w:rsidRPr="00DB5D26">
              <w:rPr>
                <w:rFonts w:ascii="Arial" w:hAnsi="Arial" w:cs="Arial"/>
                <w:b/>
                <w:color w:val="auto"/>
                <w:sz w:val="22"/>
                <w:szCs w:val="22"/>
              </w:rPr>
              <w:lastRenderedPageBreak/>
              <w:t xml:space="preserve">Off-Site Research – </w:t>
            </w:r>
          </w:p>
          <w:p w14:paraId="2520C39F" w14:textId="71905822" w:rsidR="00354537" w:rsidRPr="00DB5D26" w:rsidRDefault="00A05147" w:rsidP="009C58FE">
            <w:pPr>
              <w:numPr>
                <w:ilvl w:val="1"/>
                <w:numId w:val="2"/>
              </w:numPr>
              <w:shd w:val="clear" w:color="auto" w:fill="DBE5F1" w:themeFill="accent1" w:themeFillTint="33"/>
              <w:tabs>
                <w:tab w:val="clear" w:pos="1440"/>
                <w:tab w:val="num" w:pos="792"/>
              </w:tabs>
              <w:ind w:left="792" w:right="216"/>
              <w:rPr>
                <w:rFonts w:ascii="Arial" w:hAnsi="Arial" w:cs="Arial"/>
                <w:bCs/>
                <w:color w:val="auto"/>
                <w:sz w:val="22"/>
                <w:szCs w:val="22"/>
              </w:rPr>
            </w:pPr>
            <w:r w:rsidRPr="00DB5D26">
              <w:rPr>
                <w:rFonts w:ascii="Arial" w:hAnsi="Arial" w:cs="Arial"/>
                <w:color w:val="auto"/>
                <w:sz w:val="22"/>
                <w:szCs w:val="22"/>
              </w:rPr>
              <w:t>See</w:t>
            </w:r>
            <w:r w:rsidRPr="00DB5D26">
              <w:rPr>
                <w:rFonts w:ascii="Arial" w:hAnsi="Arial" w:cs="Arial"/>
                <w:b/>
                <w:color w:val="auto"/>
                <w:sz w:val="22"/>
                <w:szCs w:val="22"/>
              </w:rPr>
              <w:t xml:space="preserve"> </w:t>
            </w:r>
            <w:hyperlink r:id="rId33" w:history="1">
              <w:r w:rsidRPr="00DB5D26">
                <w:rPr>
                  <w:rStyle w:val="Hyperlink"/>
                  <w:rFonts w:ascii="Arial" w:hAnsi="Arial" w:cs="Arial"/>
                  <w:b/>
                  <w:sz w:val="22"/>
                  <w:szCs w:val="22"/>
                </w:rPr>
                <w:t xml:space="preserve">Guidance for </w:t>
              </w:r>
              <w:r w:rsidR="00354537" w:rsidRPr="00DB5D26">
                <w:rPr>
                  <w:rStyle w:val="Hyperlink"/>
                  <w:rFonts w:ascii="Arial" w:hAnsi="Arial" w:cs="Arial"/>
                  <w:b/>
                  <w:sz w:val="22"/>
                  <w:szCs w:val="22"/>
                </w:rPr>
                <w:t>Letter(s) of Permission</w:t>
              </w:r>
            </w:hyperlink>
            <w:r w:rsidR="002F1415" w:rsidRPr="00DB5D26">
              <w:rPr>
                <w:rFonts w:ascii="Arial" w:hAnsi="Arial" w:cs="Arial"/>
                <w:b/>
                <w:color w:val="auto"/>
                <w:sz w:val="22"/>
                <w:szCs w:val="22"/>
              </w:rPr>
              <w:t xml:space="preserve"> </w:t>
            </w:r>
          </w:p>
          <w:p w14:paraId="00B180C5" w14:textId="783EDD57" w:rsidR="00A05147" w:rsidRPr="00D46B1A" w:rsidRDefault="00335F68" w:rsidP="009C58FE">
            <w:pPr>
              <w:numPr>
                <w:ilvl w:val="1"/>
                <w:numId w:val="2"/>
              </w:numPr>
              <w:shd w:val="clear" w:color="auto" w:fill="DBE5F1" w:themeFill="accent1" w:themeFillTint="33"/>
              <w:tabs>
                <w:tab w:val="clear" w:pos="1440"/>
                <w:tab w:val="num" w:pos="792"/>
              </w:tabs>
              <w:ind w:left="792" w:right="216"/>
              <w:rPr>
                <w:rFonts w:ascii="Arial" w:hAnsi="Arial" w:cs="Arial"/>
                <w:bCs/>
                <w:color w:val="auto"/>
                <w:sz w:val="22"/>
                <w:szCs w:val="22"/>
              </w:rPr>
            </w:pPr>
            <w:r w:rsidRPr="00DB5D26">
              <w:rPr>
                <w:rFonts w:ascii="Arial" w:hAnsi="Arial" w:cs="Arial"/>
                <w:color w:val="auto"/>
                <w:sz w:val="22"/>
                <w:szCs w:val="22"/>
              </w:rPr>
              <w:t xml:space="preserve">See </w:t>
            </w:r>
            <w:hyperlink r:id="rId34" w:history="1">
              <w:r w:rsidRPr="00DB5D26">
                <w:rPr>
                  <w:rStyle w:val="Hyperlink"/>
                  <w:rFonts w:ascii="Arial" w:hAnsi="Arial" w:cs="Arial"/>
                  <w:b/>
                  <w:sz w:val="22"/>
                  <w:szCs w:val="22"/>
                </w:rPr>
                <w:t>Template Letter of Permission</w:t>
              </w:r>
            </w:hyperlink>
          </w:p>
        </w:tc>
      </w:tr>
      <w:tr w:rsidR="007A3279" w:rsidRPr="00DB5D26" w14:paraId="49C0DC85" w14:textId="77777777" w:rsidTr="00D46B1A">
        <w:tblPrEx>
          <w:tblCellMar>
            <w:left w:w="115" w:type="dxa"/>
            <w:right w:w="115" w:type="dxa"/>
          </w:tblCellMar>
        </w:tblPrEx>
        <w:tc>
          <w:tcPr>
            <w:tcW w:w="5000" w:type="pct"/>
          </w:tcPr>
          <w:p w14:paraId="4B05F1BB" w14:textId="77777777" w:rsidR="007A3279" w:rsidRPr="00DB5D26" w:rsidRDefault="007A3279" w:rsidP="007A3279">
            <w:pPr>
              <w:ind w:right="216"/>
              <w:rPr>
                <w:rFonts w:ascii="Arial" w:hAnsi="Arial" w:cs="Arial"/>
                <w:color w:val="auto"/>
                <w:sz w:val="22"/>
                <w:szCs w:val="22"/>
              </w:rPr>
            </w:pPr>
          </w:p>
          <w:p w14:paraId="2A4F8C8E" w14:textId="17D2C8AB" w:rsidR="00D84566" w:rsidRPr="00DB5D26" w:rsidRDefault="00D84566" w:rsidP="00D84566">
            <w:pPr>
              <w:ind w:left="432" w:right="216" w:hanging="432"/>
              <w:rPr>
                <w:rFonts w:ascii="Arial" w:hAnsi="Arial" w:cs="Arial"/>
                <w:b/>
                <w:color w:val="000000"/>
                <w:sz w:val="22"/>
                <w:szCs w:val="22"/>
              </w:rPr>
            </w:pPr>
            <w:r w:rsidRPr="00DB5D26">
              <w:rPr>
                <w:rFonts w:ascii="Arial" w:hAnsi="Arial" w:cs="Arial"/>
                <w:b/>
                <w:color w:val="auto"/>
                <w:sz w:val="22"/>
                <w:szCs w:val="22"/>
              </w:rPr>
              <w:t>[   ]</w:t>
            </w:r>
            <w:r w:rsidRPr="00DB5D26">
              <w:rPr>
                <w:rFonts w:ascii="Arial" w:hAnsi="Arial" w:cs="Arial"/>
                <w:color w:val="auto"/>
                <w:sz w:val="22"/>
                <w:szCs w:val="22"/>
              </w:rPr>
              <w:t xml:space="preserve"> Check here to confirm </w:t>
            </w:r>
            <w:hyperlink r:id="rId35" w:history="1">
              <w:r w:rsidRPr="00DB5D26">
                <w:rPr>
                  <w:rStyle w:val="Hyperlink"/>
                  <w:rFonts w:ascii="Arial" w:hAnsi="Arial" w:cs="Arial"/>
                  <w:sz w:val="22"/>
                  <w:szCs w:val="22"/>
                </w:rPr>
                <w:t>Letter(s) of Permission</w:t>
              </w:r>
            </w:hyperlink>
            <w:r w:rsidRPr="00DB5D26">
              <w:rPr>
                <w:rFonts w:ascii="Arial" w:hAnsi="Arial" w:cs="Arial"/>
                <w:color w:val="auto"/>
                <w:sz w:val="22"/>
                <w:szCs w:val="22"/>
              </w:rPr>
              <w:t xml:space="preserve"> has been / will be obtained and kept </w:t>
            </w:r>
            <w:r w:rsidR="005E0308" w:rsidRPr="00DB5D26">
              <w:rPr>
                <w:rFonts w:ascii="Arial" w:hAnsi="Arial" w:cs="Arial"/>
                <w:color w:val="auto"/>
                <w:sz w:val="22"/>
                <w:szCs w:val="22"/>
              </w:rPr>
              <w:t>on file</w:t>
            </w:r>
            <w:r w:rsidRPr="00DB5D26">
              <w:rPr>
                <w:rFonts w:ascii="Arial" w:hAnsi="Arial" w:cs="Arial"/>
                <w:color w:val="auto"/>
                <w:sz w:val="22"/>
                <w:szCs w:val="22"/>
              </w:rPr>
              <w:t xml:space="preserve">. </w:t>
            </w:r>
            <w:r w:rsidRPr="00DB5D26">
              <w:rPr>
                <w:rFonts w:ascii="Arial" w:hAnsi="Arial" w:cs="Arial"/>
                <w:color w:val="000000"/>
                <w:sz w:val="22"/>
                <w:szCs w:val="22"/>
              </w:rPr>
              <w:t xml:space="preserve"> </w:t>
            </w:r>
          </w:p>
          <w:p w14:paraId="237B3C31" w14:textId="77777777" w:rsidR="007A3279" w:rsidRPr="00DB5D26" w:rsidRDefault="007A3279" w:rsidP="00D84566">
            <w:pPr>
              <w:ind w:left="432" w:right="216" w:hanging="432"/>
              <w:rPr>
                <w:rFonts w:ascii="Arial" w:hAnsi="Arial" w:cs="Arial"/>
                <w:color w:val="000000"/>
                <w:sz w:val="22"/>
                <w:szCs w:val="22"/>
              </w:rPr>
            </w:pPr>
          </w:p>
        </w:tc>
      </w:tr>
    </w:tbl>
    <w:p w14:paraId="0C301346" w14:textId="77777777" w:rsidR="00773083" w:rsidRPr="00DB5D26" w:rsidRDefault="00773083" w:rsidP="00773083">
      <w:pPr>
        <w:ind w:right="216"/>
        <w:rPr>
          <w:rFonts w:ascii="Arial" w:hAnsi="Arial" w:cs="Arial"/>
          <w:b/>
          <w:color w:val="auto"/>
          <w:sz w:val="22"/>
          <w:szCs w:val="22"/>
        </w:rPr>
      </w:pPr>
    </w:p>
    <w:p w14:paraId="2B602492" w14:textId="77777777" w:rsidR="00170189" w:rsidRPr="00DB5D26" w:rsidRDefault="00170189" w:rsidP="009C58FE">
      <w:pPr>
        <w:pStyle w:val="ListParagraph"/>
        <w:numPr>
          <w:ilvl w:val="0"/>
          <w:numId w:val="14"/>
        </w:numPr>
        <w:ind w:left="360" w:right="216"/>
        <w:rPr>
          <w:rFonts w:ascii="Arial" w:hAnsi="Arial" w:cs="Arial"/>
          <w:b/>
          <w:color w:val="000000"/>
          <w:sz w:val="22"/>
          <w:szCs w:val="22"/>
        </w:rPr>
      </w:pPr>
      <w:r w:rsidRPr="00DB5D26">
        <w:rPr>
          <w:rFonts w:ascii="Arial" w:hAnsi="Arial" w:cs="Arial"/>
          <w:b/>
          <w:color w:val="000000"/>
          <w:sz w:val="22"/>
          <w:szCs w:val="22"/>
        </w:rPr>
        <w:t>Measures / Data 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0"/>
      </w:tblGrid>
      <w:tr w:rsidR="006117E0" w:rsidRPr="00DB5D26" w14:paraId="124646F5" w14:textId="77777777" w:rsidTr="00D46B1A">
        <w:trPr>
          <w:trHeight w:val="1152"/>
        </w:trPr>
        <w:tc>
          <w:tcPr>
            <w:tcW w:w="5000" w:type="pct"/>
            <w:shd w:val="clear" w:color="auto" w:fill="DBE5F1" w:themeFill="accent1" w:themeFillTint="33"/>
            <w:vAlign w:val="center"/>
          </w:tcPr>
          <w:p w14:paraId="33FC7095" w14:textId="77777777" w:rsidR="008E0A3A" w:rsidRPr="00DB5D26" w:rsidRDefault="00CB6A6A" w:rsidP="009C58FE">
            <w:pPr>
              <w:numPr>
                <w:ilvl w:val="0"/>
                <w:numId w:val="7"/>
              </w:numPr>
              <w:tabs>
                <w:tab w:val="clear" w:pos="1080"/>
                <w:tab w:val="num" w:pos="342"/>
              </w:tabs>
              <w:ind w:left="342" w:right="216" w:hanging="270"/>
              <w:rPr>
                <w:rFonts w:ascii="Arial" w:hAnsi="Arial" w:cs="Arial"/>
                <w:bCs/>
                <w:color w:val="auto"/>
                <w:sz w:val="22"/>
                <w:szCs w:val="22"/>
              </w:rPr>
            </w:pPr>
            <w:r w:rsidRPr="00DB5D26">
              <w:rPr>
                <w:rFonts w:ascii="Arial" w:hAnsi="Arial" w:cs="Arial"/>
                <w:bCs/>
                <w:color w:val="auto"/>
                <w:sz w:val="22"/>
                <w:szCs w:val="22"/>
              </w:rPr>
              <w:t>L</w:t>
            </w:r>
            <w:r w:rsidR="006117E0" w:rsidRPr="00DB5D26">
              <w:rPr>
                <w:rFonts w:ascii="Arial" w:hAnsi="Arial" w:cs="Arial"/>
                <w:bCs/>
                <w:color w:val="auto"/>
                <w:sz w:val="22"/>
                <w:szCs w:val="22"/>
              </w:rPr>
              <w:t xml:space="preserve">ist the measures that will be administered or data sources that will be accessed.  </w:t>
            </w:r>
          </w:p>
          <w:p w14:paraId="6C8A575C" w14:textId="15C2DB0E" w:rsidR="006117E0" w:rsidRPr="00D46B1A" w:rsidRDefault="008E0A3A" w:rsidP="009C58FE">
            <w:pPr>
              <w:numPr>
                <w:ilvl w:val="0"/>
                <w:numId w:val="7"/>
              </w:numPr>
              <w:tabs>
                <w:tab w:val="clear" w:pos="1080"/>
                <w:tab w:val="num" w:pos="342"/>
              </w:tabs>
              <w:ind w:left="342" w:right="216" w:hanging="270"/>
              <w:rPr>
                <w:rFonts w:ascii="Arial" w:hAnsi="Arial" w:cs="Arial"/>
                <w:bCs/>
                <w:color w:val="auto"/>
                <w:sz w:val="22"/>
                <w:szCs w:val="22"/>
              </w:rPr>
            </w:pPr>
            <w:r w:rsidRPr="00DB5D26">
              <w:rPr>
                <w:rFonts w:ascii="Arial" w:hAnsi="Arial" w:cs="Arial"/>
                <w:bCs/>
                <w:color w:val="auto"/>
                <w:sz w:val="22"/>
                <w:szCs w:val="22"/>
              </w:rPr>
              <w:t xml:space="preserve">Submit </w:t>
            </w:r>
            <w:r w:rsidR="006117E0" w:rsidRPr="00DB5D26">
              <w:rPr>
                <w:rFonts w:ascii="Arial" w:hAnsi="Arial" w:cs="Arial"/>
                <w:b/>
                <w:bCs/>
                <w:color w:val="auto"/>
                <w:sz w:val="22"/>
                <w:szCs w:val="22"/>
              </w:rPr>
              <w:t>data collection instruments</w:t>
            </w:r>
            <w:r w:rsidR="006117E0" w:rsidRPr="00DB5D26">
              <w:rPr>
                <w:rFonts w:ascii="Arial" w:hAnsi="Arial" w:cs="Arial"/>
                <w:bCs/>
                <w:color w:val="auto"/>
                <w:sz w:val="22"/>
                <w:szCs w:val="22"/>
              </w:rPr>
              <w:t xml:space="preserve"> (e.g., </w:t>
            </w:r>
            <w:r w:rsidR="00AF2923" w:rsidRPr="00DB5D26">
              <w:rPr>
                <w:rFonts w:ascii="Arial" w:hAnsi="Arial" w:cs="Arial"/>
                <w:bCs/>
                <w:color w:val="auto"/>
                <w:sz w:val="22"/>
                <w:szCs w:val="22"/>
              </w:rPr>
              <w:t xml:space="preserve">data abstraction sheet </w:t>
            </w:r>
            <w:r w:rsidRPr="00DB5D26">
              <w:rPr>
                <w:rFonts w:ascii="Arial" w:hAnsi="Arial" w:cs="Arial"/>
                <w:bCs/>
                <w:color w:val="auto"/>
                <w:sz w:val="22"/>
                <w:szCs w:val="22"/>
              </w:rPr>
              <w:t xml:space="preserve">listing the variables that will be collected/analyzed </w:t>
            </w:r>
            <w:r w:rsidR="00AF2923" w:rsidRPr="00DB5D26">
              <w:rPr>
                <w:rFonts w:ascii="Arial" w:hAnsi="Arial" w:cs="Arial"/>
                <w:bCs/>
                <w:color w:val="auto"/>
                <w:sz w:val="22"/>
                <w:szCs w:val="22"/>
              </w:rPr>
              <w:t xml:space="preserve">for records reviews, </w:t>
            </w:r>
            <w:r w:rsidR="006117E0" w:rsidRPr="00DB5D26">
              <w:rPr>
                <w:rFonts w:ascii="Arial" w:hAnsi="Arial" w:cs="Arial"/>
                <w:bCs/>
                <w:color w:val="auto"/>
                <w:sz w:val="22"/>
                <w:szCs w:val="22"/>
              </w:rPr>
              <w:t xml:space="preserve">measures, questionnaires, list of </w:t>
            </w:r>
            <w:proofErr w:type="gramStart"/>
            <w:r w:rsidR="006117E0" w:rsidRPr="00DB5D26">
              <w:rPr>
                <w:rFonts w:ascii="Arial" w:hAnsi="Arial" w:cs="Arial"/>
                <w:bCs/>
                <w:color w:val="auto"/>
                <w:sz w:val="22"/>
                <w:szCs w:val="22"/>
              </w:rPr>
              <w:t>interview</w:t>
            </w:r>
            <w:proofErr w:type="gramEnd"/>
            <w:r w:rsidR="006117E0" w:rsidRPr="00DB5D26">
              <w:rPr>
                <w:rFonts w:ascii="Arial" w:hAnsi="Arial" w:cs="Arial"/>
                <w:bCs/>
                <w:color w:val="auto"/>
                <w:sz w:val="22"/>
                <w:szCs w:val="22"/>
              </w:rPr>
              <w:t xml:space="preserve"> or focus group questions, observational tool, etc.).  </w:t>
            </w:r>
          </w:p>
        </w:tc>
      </w:tr>
      <w:tr w:rsidR="006117E0" w:rsidRPr="00DB5D26" w14:paraId="04C7FF68" w14:textId="77777777" w:rsidTr="00D46B1A">
        <w:tblPrEx>
          <w:tblCellMar>
            <w:left w:w="115" w:type="dxa"/>
            <w:right w:w="115" w:type="dxa"/>
          </w:tblCellMar>
        </w:tblPrEx>
        <w:tc>
          <w:tcPr>
            <w:tcW w:w="5000" w:type="pct"/>
          </w:tcPr>
          <w:p w14:paraId="0A9E44E7" w14:textId="77777777" w:rsidR="00BD2F32" w:rsidRDefault="00BD2F32" w:rsidP="00206D93">
            <w:pPr>
              <w:ind w:right="216"/>
              <w:rPr>
                <w:rFonts w:ascii="Arial" w:hAnsi="Arial" w:cs="Arial"/>
                <w:color w:val="0064A4"/>
                <w:sz w:val="22"/>
                <w:szCs w:val="22"/>
              </w:rPr>
            </w:pPr>
          </w:p>
          <w:p w14:paraId="049697EC" w14:textId="1764A1C2" w:rsidR="00E61696" w:rsidRPr="00AB4ACE" w:rsidRDefault="00E61696" w:rsidP="00206D93">
            <w:pPr>
              <w:ind w:right="216"/>
              <w:rPr>
                <w:rFonts w:ascii="Arial" w:hAnsi="Arial" w:cs="Arial"/>
                <w:color w:val="auto"/>
                <w:sz w:val="22"/>
                <w:szCs w:val="22"/>
              </w:rPr>
            </w:pPr>
            <w:r w:rsidRPr="00AB4ACE">
              <w:rPr>
                <w:rFonts w:ascii="Arial" w:hAnsi="Arial" w:cs="Arial"/>
                <w:color w:val="auto"/>
                <w:sz w:val="22"/>
                <w:szCs w:val="22"/>
              </w:rPr>
              <w:t xml:space="preserve">There is only one research instrument that will be used, which is </w:t>
            </w:r>
            <w:r w:rsidR="00116254" w:rsidRPr="00AB4ACE">
              <w:rPr>
                <w:rFonts w:ascii="Arial" w:hAnsi="Arial" w:cs="Arial"/>
                <w:color w:val="auto"/>
                <w:sz w:val="22"/>
                <w:szCs w:val="22"/>
              </w:rPr>
              <w:t>a collection of</w:t>
            </w:r>
            <w:r w:rsidRPr="00AB4ACE">
              <w:rPr>
                <w:rFonts w:ascii="Arial" w:hAnsi="Arial" w:cs="Arial"/>
                <w:color w:val="auto"/>
                <w:sz w:val="22"/>
                <w:szCs w:val="22"/>
              </w:rPr>
              <w:t xml:space="preserve"> narrative </w:t>
            </w:r>
            <w:r w:rsidR="00116254" w:rsidRPr="00AB4ACE">
              <w:rPr>
                <w:rFonts w:ascii="Arial" w:hAnsi="Arial" w:cs="Arial"/>
                <w:color w:val="auto"/>
                <w:sz w:val="22"/>
                <w:szCs w:val="22"/>
              </w:rPr>
              <w:t>translation tasks</w:t>
            </w:r>
            <w:r w:rsidRPr="00AB4ACE">
              <w:rPr>
                <w:rFonts w:ascii="Arial" w:hAnsi="Arial" w:cs="Arial"/>
                <w:color w:val="auto"/>
                <w:sz w:val="22"/>
                <w:szCs w:val="22"/>
              </w:rPr>
              <w:t xml:space="preserve"> (see attached); </w:t>
            </w:r>
            <w:r w:rsidR="00116254" w:rsidRPr="00AB4ACE">
              <w:rPr>
                <w:rFonts w:ascii="Arial" w:hAnsi="Arial" w:cs="Arial"/>
                <w:color w:val="auto"/>
                <w:sz w:val="22"/>
                <w:szCs w:val="22"/>
              </w:rPr>
              <w:t>these translation tasks are meant</w:t>
            </w:r>
            <w:r w:rsidRPr="00AB4ACE">
              <w:rPr>
                <w:rFonts w:ascii="Arial" w:hAnsi="Arial" w:cs="Arial"/>
                <w:color w:val="auto"/>
                <w:sz w:val="22"/>
                <w:szCs w:val="22"/>
              </w:rPr>
              <w:t xml:space="preserve"> to elicit responses that test for the presence of the linguistic phenomenon under investigation. </w:t>
            </w:r>
          </w:p>
          <w:p w14:paraId="74448C51" w14:textId="77777777" w:rsidR="006117E0" w:rsidRPr="00DB5D26" w:rsidRDefault="006117E0" w:rsidP="00206D93">
            <w:pPr>
              <w:ind w:right="216"/>
              <w:rPr>
                <w:rFonts w:ascii="Arial" w:hAnsi="Arial" w:cs="Arial"/>
                <w:color w:val="000000"/>
                <w:sz w:val="22"/>
                <w:szCs w:val="22"/>
              </w:rPr>
            </w:pPr>
          </w:p>
        </w:tc>
      </w:tr>
    </w:tbl>
    <w:p w14:paraId="51E1E19C" w14:textId="77777777" w:rsidR="0081576A" w:rsidRPr="00DB5D26" w:rsidRDefault="00CB6A6A">
      <w:pPr>
        <w:ind w:right="216"/>
        <w:rPr>
          <w:rFonts w:ascii="Arial" w:hAnsi="Arial" w:cs="Arial"/>
          <w:b/>
          <w:color w:val="auto"/>
          <w:sz w:val="22"/>
          <w:szCs w:val="22"/>
          <w:u w:val="single"/>
        </w:rPr>
      </w:pPr>
      <w:r w:rsidRPr="00DB5D26">
        <w:rPr>
          <w:rFonts w:ascii="Arial" w:hAnsi="Arial" w:cs="Arial"/>
          <w:b/>
          <w:noProof/>
          <w:sz w:val="22"/>
          <w:szCs w:val="22"/>
        </w:rPr>
        <w:lastRenderedPageBreak/>
        <w:drawing>
          <wp:inline distT="0" distB="0" distL="0" distR="0" wp14:anchorId="3C278F99" wp14:editId="54BCB1A7">
            <wp:extent cx="274320" cy="274320"/>
            <wp:effectExtent l="0" t="0" r="0" b="0"/>
            <wp:docPr id="1" name="Picture 1" descr="MCj0434720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j04347200000[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sidRPr="00DB5D26">
        <w:rPr>
          <w:rFonts w:ascii="Arial" w:hAnsi="Arial" w:cs="Arial"/>
          <w:b/>
          <w:color w:val="FF0000"/>
          <w:szCs w:val="24"/>
          <w:u w:val="single"/>
        </w:rPr>
        <w:t xml:space="preserve"> IMPORTANT TIME SAVER:</w:t>
      </w:r>
      <w:r w:rsidRPr="00DB5D26">
        <w:rPr>
          <w:rFonts w:ascii="Arial" w:hAnsi="Arial" w:cs="Arial"/>
          <w:b/>
          <w:color w:val="FF0000"/>
          <w:szCs w:val="24"/>
        </w:rPr>
        <w:t xml:space="preserve">  PLEASE ATTACH </w:t>
      </w:r>
      <w:r w:rsidR="00CE3322" w:rsidRPr="00DB5D26">
        <w:rPr>
          <w:rFonts w:ascii="Arial" w:hAnsi="Arial" w:cs="Arial"/>
          <w:b/>
          <w:i/>
          <w:color w:val="FF0000"/>
          <w:szCs w:val="24"/>
        </w:rPr>
        <w:t>ALL</w:t>
      </w:r>
      <w:r w:rsidRPr="00DB5D26">
        <w:rPr>
          <w:rFonts w:ascii="Arial" w:hAnsi="Arial" w:cs="Arial"/>
          <w:b/>
          <w:color w:val="FF0000"/>
          <w:szCs w:val="24"/>
        </w:rPr>
        <w:t xml:space="preserve"> MEASURES </w:t>
      </w:r>
      <w:r w:rsidR="00CE3322" w:rsidRPr="00DB5D26">
        <w:rPr>
          <w:rFonts w:ascii="Arial" w:hAnsi="Arial" w:cs="Arial"/>
          <w:b/>
          <w:color w:val="FF0000"/>
          <w:szCs w:val="24"/>
        </w:rPr>
        <w:t>FOR</w:t>
      </w:r>
      <w:r w:rsidRPr="00DB5D26">
        <w:rPr>
          <w:rFonts w:ascii="Arial" w:hAnsi="Arial" w:cs="Arial"/>
          <w:b/>
          <w:color w:val="FF0000"/>
          <w:szCs w:val="24"/>
        </w:rPr>
        <w:t xml:space="preserve"> REVIEW.</w:t>
      </w:r>
      <w:r w:rsidR="00CE3322" w:rsidRPr="00DB5D26">
        <w:rPr>
          <w:rFonts w:ascii="Arial" w:hAnsi="Arial" w:cs="Arial"/>
          <w:b/>
          <w:color w:val="FF0000"/>
          <w:szCs w:val="24"/>
        </w:rPr>
        <w:t xml:space="preserve">  APPLICATIONS ARE INCOMPLETE AND WILL NOT BE REVIEWED UNLESS MEASURES ARE PROVIDED.</w:t>
      </w:r>
    </w:p>
    <w:p w14:paraId="61991122" w14:textId="77777777" w:rsidR="000324B0" w:rsidRDefault="000324B0">
      <w:pPr>
        <w:ind w:right="216"/>
        <w:rPr>
          <w:rFonts w:ascii="Arial" w:hAnsi="Arial" w:cs="Arial"/>
          <w:color w:val="auto"/>
          <w:sz w:val="22"/>
          <w:szCs w:val="22"/>
        </w:rPr>
      </w:pPr>
    </w:p>
    <w:p w14:paraId="4AF844BC" w14:textId="64AB1B14" w:rsidR="00E808BE" w:rsidRPr="0052061D" w:rsidRDefault="0052061D" w:rsidP="009C58FE">
      <w:pPr>
        <w:pStyle w:val="ListParagraph"/>
        <w:numPr>
          <w:ilvl w:val="0"/>
          <w:numId w:val="14"/>
        </w:numPr>
        <w:tabs>
          <w:tab w:val="left" w:pos="360"/>
        </w:tabs>
        <w:spacing w:line="276" w:lineRule="auto"/>
        <w:ind w:left="360" w:right="216"/>
        <w:rPr>
          <w:rFonts w:ascii="Arial" w:hAnsi="Arial" w:cs="Arial"/>
          <w:b/>
          <w:color w:val="000000"/>
          <w:sz w:val="22"/>
          <w:szCs w:val="22"/>
          <w:u w:val="single"/>
        </w:rPr>
      </w:pPr>
      <w:r>
        <w:rPr>
          <w:rFonts w:ascii="Arial" w:hAnsi="Arial" w:cs="Arial"/>
          <w:b/>
          <w:color w:val="000000"/>
          <w:sz w:val="22"/>
          <w:szCs w:val="22"/>
        </w:rPr>
        <w:t>Use of</w:t>
      </w:r>
      <w:r w:rsidR="00E808BE" w:rsidRPr="00636122">
        <w:rPr>
          <w:rFonts w:ascii="Arial" w:hAnsi="Arial" w:cs="Arial"/>
          <w:b/>
          <w:color w:val="000000"/>
          <w:sz w:val="22"/>
          <w:szCs w:val="22"/>
        </w:rPr>
        <w:t xml:space="preserve"> Identifiable Private Information and/or Identifiable Biospecimens as Part of the Main Study </w:t>
      </w:r>
    </w:p>
    <w:p w14:paraId="0D4DB5EB" w14:textId="144A6E71" w:rsidR="0052061D" w:rsidRDefault="0052061D" w:rsidP="0052061D">
      <w:pPr>
        <w:tabs>
          <w:tab w:val="left" w:pos="360"/>
        </w:tabs>
        <w:spacing w:line="276" w:lineRule="auto"/>
        <w:ind w:right="216"/>
        <w:rPr>
          <w:rFonts w:ascii="Arial" w:hAnsi="Arial" w:cs="Arial"/>
          <w:b/>
          <w:color w:val="000000"/>
          <w:sz w:val="22"/>
          <w:szCs w:val="22"/>
          <w:u w:val="singl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0"/>
      </w:tblGrid>
      <w:tr w:rsidR="0052061D" w:rsidRPr="00914DCF" w14:paraId="3496B770" w14:textId="77777777" w:rsidTr="0052061D">
        <w:trPr>
          <w:trHeight w:val="288"/>
        </w:trPr>
        <w:tc>
          <w:tcPr>
            <w:tcW w:w="5000" w:type="pct"/>
            <w:shd w:val="clear" w:color="auto" w:fill="DBE5F1"/>
            <w:vAlign w:val="center"/>
          </w:tcPr>
          <w:p w14:paraId="4177CE9F" w14:textId="77777777" w:rsidR="0052061D" w:rsidRPr="008C6350" w:rsidRDefault="0052061D" w:rsidP="0052061D">
            <w:pPr>
              <w:numPr>
                <w:ilvl w:val="0"/>
                <w:numId w:val="23"/>
              </w:numPr>
              <w:spacing w:line="276" w:lineRule="auto"/>
              <w:ind w:left="432"/>
              <w:rPr>
                <w:rFonts w:ascii="Arial" w:hAnsi="Arial" w:cs="Arial"/>
                <w:color w:val="auto"/>
                <w:sz w:val="22"/>
                <w:szCs w:val="22"/>
              </w:rPr>
            </w:pPr>
            <w:r w:rsidRPr="00914DCF">
              <w:rPr>
                <w:rFonts w:ascii="Arial" w:hAnsi="Arial" w:cs="Arial"/>
                <w:color w:val="auto"/>
                <w:sz w:val="22"/>
                <w:szCs w:val="22"/>
              </w:rPr>
              <w:t xml:space="preserve">For studies that </w:t>
            </w:r>
            <w:r>
              <w:rPr>
                <w:rFonts w:ascii="Arial" w:hAnsi="Arial" w:cs="Arial"/>
                <w:color w:val="auto"/>
                <w:sz w:val="22"/>
                <w:szCs w:val="22"/>
              </w:rPr>
              <w:t>will use</w:t>
            </w:r>
            <w:r w:rsidRPr="00914DCF">
              <w:rPr>
                <w:rFonts w:ascii="Arial" w:hAnsi="Arial" w:cs="Arial"/>
                <w:color w:val="auto"/>
                <w:sz w:val="22"/>
                <w:szCs w:val="22"/>
              </w:rPr>
              <w:t xml:space="preserve"> </w:t>
            </w:r>
            <w:r w:rsidRPr="00661BCA">
              <w:rPr>
                <w:rFonts w:ascii="Arial" w:hAnsi="Arial" w:cs="Arial"/>
                <w:b/>
                <w:color w:val="auto"/>
                <w:sz w:val="22"/>
                <w:szCs w:val="22"/>
              </w:rPr>
              <w:t>existing identifiable biospecimens</w:t>
            </w:r>
            <w:r>
              <w:rPr>
                <w:rFonts w:ascii="Arial" w:hAnsi="Arial" w:cs="Arial"/>
                <w:color w:val="auto"/>
                <w:sz w:val="22"/>
                <w:szCs w:val="22"/>
              </w:rPr>
              <w:t xml:space="preserve"> as part of the </w:t>
            </w:r>
            <w:r w:rsidRPr="00661BCA">
              <w:rPr>
                <w:rFonts w:ascii="Arial" w:hAnsi="Arial" w:cs="Arial"/>
                <w:b/>
                <w:color w:val="auto"/>
                <w:sz w:val="22"/>
                <w:szCs w:val="22"/>
              </w:rPr>
              <w:t>main study</w:t>
            </w:r>
            <w:r>
              <w:rPr>
                <w:rFonts w:ascii="Arial" w:hAnsi="Arial" w:cs="Arial"/>
                <w:color w:val="auto"/>
                <w:sz w:val="22"/>
                <w:szCs w:val="22"/>
              </w:rPr>
              <w:t xml:space="preserve"> (not for determining eligibility)</w:t>
            </w:r>
            <w:r w:rsidRPr="00914DCF">
              <w:rPr>
                <w:rFonts w:ascii="Arial" w:hAnsi="Arial" w:cs="Arial"/>
                <w:color w:val="auto"/>
                <w:sz w:val="22"/>
                <w:szCs w:val="22"/>
              </w:rPr>
              <w:t>:</w:t>
            </w:r>
          </w:p>
          <w:p w14:paraId="2C3E834E" w14:textId="77777777" w:rsidR="0052061D" w:rsidRDefault="0052061D" w:rsidP="0052061D">
            <w:pPr>
              <w:numPr>
                <w:ilvl w:val="1"/>
                <w:numId w:val="23"/>
              </w:numPr>
              <w:spacing w:line="276" w:lineRule="auto"/>
              <w:ind w:left="972"/>
              <w:rPr>
                <w:rFonts w:ascii="Arial" w:hAnsi="Arial" w:cs="Arial"/>
                <w:color w:val="auto"/>
                <w:sz w:val="22"/>
                <w:szCs w:val="22"/>
              </w:rPr>
            </w:pPr>
            <w:r w:rsidRPr="00914DCF">
              <w:rPr>
                <w:rFonts w:ascii="Arial" w:hAnsi="Arial" w:cs="Arial"/>
                <w:color w:val="auto"/>
                <w:sz w:val="22"/>
                <w:szCs w:val="22"/>
              </w:rPr>
              <w:t xml:space="preserve">Indicate the source of the </w:t>
            </w:r>
            <w:r>
              <w:rPr>
                <w:rFonts w:ascii="Arial" w:hAnsi="Arial" w:cs="Arial"/>
                <w:color w:val="auto"/>
                <w:sz w:val="22"/>
                <w:szCs w:val="22"/>
              </w:rPr>
              <w:t>bio</w:t>
            </w:r>
            <w:r w:rsidRPr="00914DCF">
              <w:rPr>
                <w:rFonts w:ascii="Arial" w:hAnsi="Arial" w:cs="Arial"/>
                <w:color w:val="auto"/>
                <w:sz w:val="22"/>
                <w:szCs w:val="22"/>
              </w:rPr>
              <w:t xml:space="preserve">specimens and </w:t>
            </w:r>
            <w:r>
              <w:rPr>
                <w:rFonts w:ascii="Arial" w:hAnsi="Arial" w:cs="Arial"/>
                <w:color w:val="auto"/>
                <w:sz w:val="22"/>
                <w:szCs w:val="22"/>
              </w:rPr>
              <w:t>e</w:t>
            </w:r>
            <w:r w:rsidRPr="00914DCF">
              <w:rPr>
                <w:rFonts w:ascii="Arial" w:hAnsi="Arial" w:cs="Arial"/>
                <w:color w:val="auto"/>
                <w:sz w:val="22"/>
                <w:szCs w:val="22"/>
              </w:rPr>
              <w:t xml:space="preserve">xplain how the existing </w:t>
            </w:r>
            <w:r>
              <w:rPr>
                <w:rFonts w:ascii="Arial" w:hAnsi="Arial" w:cs="Arial"/>
                <w:color w:val="auto"/>
                <w:sz w:val="22"/>
                <w:szCs w:val="22"/>
              </w:rPr>
              <w:t>bio</w:t>
            </w:r>
            <w:r w:rsidRPr="00914DCF">
              <w:rPr>
                <w:rFonts w:ascii="Arial" w:hAnsi="Arial" w:cs="Arial"/>
                <w:color w:val="auto"/>
                <w:sz w:val="22"/>
                <w:szCs w:val="22"/>
              </w:rPr>
              <w:t xml:space="preserve">specimens will be obtained. </w:t>
            </w:r>
          </w:p>
          <w:p w14:paraId="75400898" w14:textId="77777777" w:rsidR="0052061D" w:rsidRPr="009A6CC8" w:rsidRDefault="0052061D" w:rsidP="0052061D">
            <w:pPr>
              <w:numPr>
                <w:ilvl w:val="1"/>
                <w:numId w:val="23"/>
              </w:numPr>
              <w:spacing w:line="276" w:lineRule="auto"/>
              <w:ind w:left="972"/>
              <w:rPr>
                <w:rFonts w:ascii="Arial" w:hAnsi="Arial" w:cs="Arial"/>
                <w:color w:val="auto"/>
                <w:sz w:val="22"/>
                <w:szCs w:val="22"/>
              </w:rPr>
            </w:pPr>
            <w:r>
              <w:rPr>
                <w:rFonts w:ascii="Arial" w:hAnsi="Arial" w:cs="Arial"/>
                <w:color w:val="auto"/>
                <w:sz w:val="22"/>
                <w:szCs w:val="22"/>
              </w:rPr>
              <w:t>Indicate</w:t>
            </w:r>
            <w:r w:rsidRPr="00914DCF">
              <w:rPr>
                <w:rFonts w:ascii="Arial" w:hAnsi="Arial" w:cs="Arial"/>
                <w:color w:val="auto"/>
                <w:sz w:val="22"/>
                <w:szCs w:val="22"/>
              </w:rPr>
              <w:t xml:space="preserve"> whether the </w:t>
            </w:r>
            <w:r>
              <w:rPr>
                <w:rFonts w:ascii="Arial" w:hAnsi="Arial" w:cs="Arial"/>
                <w:color w:val="auto"/>
                <w:sz w:val="22"/>
                <w:szCs w:val="22"/>
              </w:rPr>
              <w:t>bio</w:t>
            </w:r>
            <w:r w:rsidRPr="00914DCF">
              <w:rPr>
                <w:rFonts w:ascii="Arial" w:hAnsi="Arial" w:cs="Arial"/>
                <w:color w:val="auto"/>
                <w:sz w:val="22"/>
                <w:szCs w:val="22"/>
              </w:rPr>
              <w:t>specimens were originally collected for research purposes.</w:t>
            </w:r>
          </w:p>
        </w:tc>
      </w:tr>
      <w:tr w:rsidR="0052061D" w:rsidRPr="00914DCF" w14:paraId="3681C8B9" w14:textId="77777777" w:rsidTr="0052061D">
        <w:tblPrEx>
          <w:tblCellMar>
            <w:left w:w="115" w:type="dxa"/>
            <w:right w:w="115" w:type="dxa"/>
          </w:tblCellMar>
        </w:tblPrEx>
        <w:trPr>
          <w:trHeight w:val="6336"/>
        </w:trPr>
        <w:tc>
          <w:tcPr>
            <w:tcW w:w="5000" w:type="pct"/>
            <w:vAlign w:val="center"/>
          </w:tcPr>
          <w:p w14:paraId="15082639" w14:textId="2B72331B" w:rsidR="0052061D" w:rsidRPr="00914DCF" w:rsidRDefault="0052061D" w:rsidP="0052061D">
            <w:pPr>
              <w:spacing w:after="160"/>
              <w:ind w:right="216"/>
              <w:rPr>
                <w:rFonts w:ascii="Arial" w:hAnsi="Arial" w:cs="Arial"/>
                <w:color w:val="000000"/>
                <w:sz w:val="22"/>
                <w:szCs w:val="22"/>
              </w:rPr>
            </w:pPr>
            <w:proofErr w:type="gramStart"/>
            <w:r w:rsidRPr="00914DCF">
              <w:rPr>
                <w:rFonts w:ascii="Arial" w:hAnsi="Arial" w:cs="Arial"/>
                <w:b/>
                <w:color w:val="auto"/>
                <w:sz w:val="22"/>
                <w:szCs w:val="22"/>
              </w:rPr>
              <w:t xml:space="preserve">[  </w:t>
            </w:r>
            <w:r w:rsidR="00835728">
              <w:rPr>
                <w:rFonts w:ascii="Arial" w:hAnsi="Arial" w:cs="Arial"/>
                <w:b/>
                <w:color w:val="auto"/>
                <w:sz w:val="22"/>
                <w:szCs w:val="22"/>
              </w:rPr>
              <w:t>X</w:t>
            </w:r>
            <w:proofErr w:type="gramEnd"/>
            <w:r w:rsidRPr="00914DCF">
              <w:rPr>
                <w:rFonts w:ascii="Arial" w:hAnsi="Arial" w:cs="Arial"/>
                <w:b/>
                <w:color w:val="auto"/>
                <w:sz w:val="22"/>
                <w:szCs w:val="22"/>
              </w:rPr>
              <w:t xml:space="preserve"> ] </w:t>
            </w:r>
            <w:r w:rsidR="00E57932" w:rsidRPr="00E57932">
              <w:rPr>
                <w:rFonts w:ascii="Arial" w:hAnsi="Arial" w:cs="Arial"/>
                <w:b/>
                <w:color w:val="auto"/>
                <w:sz w:val="22"/>
                <w:szCs w:val="22"/>
              </w:rPr>
              <w:t>Not applicable</w:t>
            </w:r>
            <w:r w:rsidRPr="00914DCF">
              <w:rPr>
                <w:rFonts w:ascii="Arial" w:hAnsi="Arial" w:cs="Arial"/>
                <w:color w:val="auto"/>
                <w:sz w:val="22"/>
                <w:szCs w:val="22"/>
              </w:rPr>
              <w:t xml:space="preserve">: This study does not </w:t>
            </w:r>
            <w:r>
              <w:rPr>
                <w:rFonts w:ascii="Arial" w:hAnsi="Arial" w:cs="Arial"/>
                <w:color w:val="auto"/>
                <w:sz w:val="22"/>
                <w:szCs w:val="22"/>
              </w:rPr>
              <w:t xml:space="preserve">use </w:t>
            </w:r>
            <w:r w:rsidRPr="00914DCF">
              <w:rPr>
                <w:rFonts w:ascii="Arial" w:hAnsi="Arial" w:cs="Arial"/>
                <w:color w:val="auto"/>
                <w:sz w:val="22"/>
                <w:szCs w:val="22"/>
              </w:rPr>
              <w:t>existing biological specimens</w:t>
            </w:r>
            <w:r>
              <w:rPr>
                <w:rFonts w:ascii="Arial" w:hAnsi="Arial" w:cs="Arial"/>
                <w:color w:val="auto"/>
                <w:sz w:val="22"/>
                <w:szCs w:val="22"/>
              </w:rPr>
              <w:t xml:space="preserve"> as part of the main study</w:t>
            </w:r>
            <w:r w:rsidRPr="00914DCF">
              <w:rPr>
                <w:rFonts w:ascii="Arial" w:hAnsi="Arial" w:cs="Arial"/>
                <w:color w:val="auto"/>
                <w:sz w:val="22"/>
                <w:szCs w:val="22"/>
              </w:rPr>
              <w:t xml:space="preserve">.  </w:t>
            </w:r>
          </w:p>
          <w:p w14:paraId="74AF06B6" w14:textId="77777777" w:rsidR="0052061D" w:rsidRPr="00914DCF" w:rsidRDefault="0052061D" w:rsidP="0052061D">
            <w:pPr>
              <w:spacing w:line="276" w:lineRule="auto"/>
              <w:ind w:right="216"/>
              <w:rPr>
                <w:rFonts w:ascii="Arial" w:hAnsi="Arial" w:cs="Arial"/>
                <w:b/>
                <w:color w:val="auto"/>
                <w:sz w:val="22"/>
                <w:szCs w:val="22"/>
              </w:rPr>
            </w:pPr>
            <w:r>
              <w:rPr>
                <w:rFonts w:ascii="Arial" w:hAnsi="Arial" w:cs="Arial"/>
                <w:b/>
                <w:color w:val="auto"/>
                <w:sz w:val="22"/>
                <w:szCs w:val="22"/>
              </w:rPr>
              <w:t>How Obtained</w:t>
            </w:r>
            <w:r w:rsidRPr="00914DCF">
              <w:rPr>
                <w:rFonts w:ascii="Arial" w:hAnsi="Arial" w:cs="Arial"/>
                <w:b/>
                <w:color w:val="auto"/>
                <w:sz w:val="22"/>
                <w:szCs w:val="22"/>
              </w:rPr>
              <w:t xml:space="preserve">: Indicate </w:t>
            </w:r>
            <w:r w:rsidRPr="00914DCF">
              <w:rPr>
                <w:rFonts w:ascii="Arial" w:hAnsi="Arial" w:cs="Arial"/>
                <w:b/>
                <w:color w:val="auto"/>
                <w:sz w:val="22"/>
                <w:szCs w:val="22"/>
                <w:u w:val="single"/>
              </w:rPr>
              <w:t>all</w:t>
            </w:r>
            <w:r w:rsidRPr="00914DCF">
              <w:rPr>
                <w:rFonts w:ascii="Arial" w:hAnsi="Arial" w:cs="Arial"/>
                <w:b/>
                <w:color w:val="auto"/>
                <w:sz w:val="22"/>
                <w:szCs w:val="22"/>
              </w:rPr>
              <w:t xml:space="preserve"> that apply:</w:t>
            </w:r>
          </w:p>
          <w:p w14:paraId="79A1622F" w14:textId="77777777" w:rsidR="0052061D" w:rsidRPr="00914DCF" w:rsidRDefault="0052061D" w:rsidP="0052061D">
            <w:pPr>
              <w:spacing w:line="276" w:lineRule="auto"/>
              <w:ind w:right="216"/>
              <w:rPr>
                <w:rFonts w:ascii="Arial" w:hAnsi="Arial" w:cs="Arial"/>
                <w:color w:val="auto"/>
                <w:sz w:val="22"/>
                <w:szCs w:val="22"/>
              </w:rPr>
            </w:pPr>
            <w:r w:rsidRPr="00914DCF">
              <w:rPr>
                <w:rFonts w:ascii="Arial" w:hAnsi="Arial" w:cs="Arial"/>
                <w:b/>
                <w:color w:val="auto"/>
                <w:sz w:val="22"/>
                <w:szCs w:val="22"/>
              </w:rPr>
              <w:t xml:space="preserve">[ </w:t>
            </w:r>
            <w:proofErr w:type="gramStart"/>
            <w:r w:rsidRPr="00914DCF">
              <w:rPr>
                <w:rFonts w:ascii="Arial" w:hAnsi="Arial" w:cs="Arial"/>
                <w:b/>
                <w:color w:val="auto"/>
                <w:sz w:val="22"/>
                <w:szCs w:val="22"/>
              </w:rPr>
              <w:t xml:space="preserve">  ]</w:t>
            </w:r>
            <w:proofErr w:type="gramEnd"/>
            <w:r w:rsidRPr="00914DCF">
              <w:rPr>
                <w:rFonts w:ascii="Arial" w:hAnsi="Arial" w:cs="Arial"/>
                <w:b/>
                <w:color w:val="auto"/>
                <w:sz w:val="22"/>
                <w:szCs w:val="22"/>
              </w:rPr>
              <w:t xml:space="preserve"> </w:t>
            </w:r>
            <w:r w:rsidRPr="00914DCF">
              <w:rPr>
                <w:rFonts w:ascii="Arial" w:hAnsi="Arial" w:cs="Arial"/>
                <w:color w:val="auto"/>
                <w:sz w:val="22"/>
                <w:szCs w:val="22"/>
              </w:rPr>
              <w:t>UCI</w:t>
            </w:r>
            <w:r>
              <w:rPr>
                <w:rFonts w:ascii="Arial" w:hAnsi="Arial" w:cs="Arial"/>
                <w:color w:val="auto"/>
                <w:sz w:val="22"/>
                <w:szCs w:val="22"/>
              </w:rPr>
              <w:t xml:space="preserve"> Health</w:t>
            </w:r>
            <w:r w:rsidRPr="00914DCF">
              <w:rPr>
                <w:rFonts w:ascii="Arial" w:hAnsi="Arial" w:cs="Arial"/>
                <w:color w:val="auto"/>
                <w:sz w:val="22"/>
                <w:szCs w:val="22"/>
              </w:rPr>
              <w:t xml:space="preserve"> Pathology Biorepository</w:t>
            </w:r>
          </w:p>
          <w:p w14:paraId="3F409ED5" w14:textId="77777777" w:rsidR="0052061D" w:rsidRPr="009A6CC8" w:rsidRDefault="0052061D" w:rsidP="0052061D">
            <w:pPr>
              <w:spacing w:line="276" w:lineRule="auto"/>
              <w:ind w:right="216"/>
              <w:rPr>
                <w:rFonts w:ascii="Arial" w:hAnsi="Arial" w:cs="Arial"/>
                <w:color w:val="000000"/>
                <w:sz w:val="12"/>
                <w:szCs w:val="12"/>
              </w:rPr>
            </w:pPr>
          </w:p>
          <w:p w14:paraId="2D1A31AA" w14:textId="77777777" w:rsidR="0052061D" w:rsidRPr="00914DCF" w:rsidRDefault="0052061D" w:rsidP="0052061D">
            <w:pPr>
              <w:spacing w:line="276" w:lineRule="auto"/>
              <w:ind w:left="432" w:right="216" w:hanging="432"/>
              <w:rPr>
                <w:rFonts w:ascii="Arial" w:hAnsi="Arial" w:cs="Arial"/>
                <w:color w:val="0064A4"/>
                <w:sz w:val="22"/>
                <w:szCs w:val="22"/>
              </w:rPr>
            </w:pPr>
            <w:r w:rsidRPr="00914DCF">
              <w:rPr>
                <w:rFonts w:ascii="Arial" w:hAnsi="Arial" w:cs="Arial"/>
                <w:b/>
                <w:color w:val="auto"/>
                <w:sz w:val="22"/>
                <w:szCs w:val="22"/>
              </w:rPr>
              <w:t xml:space="preserve">[ </w:t>
            </w:r>
            <w:proofErr w:type="gramStart"/>
            <w:r w:rsidRPr="00914DCF">
              <w:rPr>
                <w:rFonts w:ascii="Arial" w:hAnsi="Arial" w:cs="Arial"/>
                <w:b/>
                <w:color w:val="auto"/>
                <w:sz w:val="22"/>
                <w:szCs w:val="22"/>
              </w:rPr>
              <w:t xml:space="preserve">  ]</w:t>
            </w:r>
            <w:proofErr w:type="gramEnd"/>
            <w:r w:rsidRPr="00914DCF">
              <w:rPr>
                <w:rFonts w:ascii="Arial" w:hAnsi="Arial" w:cs="Arial"/>
                <w:color w:val="auto"/>
                <w:sz w:val="22"/>
                <w:szCs w:val="22"/>
              </w:rPr>
              <w:t xml:space="preserve"> </w:t>
            </w:r>
            <w:r>
              <w:rPr>
                <w:rFonts w:ascii="Arial" w:hAnsi="Arial" w:cs="Arial"/>
                <w:color w:val="auto"/>
                <w:sz w:val="22"/>
                <w:szCs w:val="22"/>
              </w:rPr>
              <w:t xml:space="preserve">Other </w:t>
            </w:r>
            <w:r w:rsidRPr="00914DCF">
              <w:rPr>
                <w:rFonts w:ascii="Arial" w:hAnsi="Arial" w:cs="Arial"/>
                <w:color w:val="auto"/>
                <w:sz w:val="22"/>
                <w:szCs w:val="22"/>
              </w:rPr>
              <w:t>UCI</w:t>
            </w:r>
            <w:r>
              <w:rPr>
                <w:rFonts w:ascii="Arial" w:hAnsi="Arial" w:cs="Arial"/>
                <w:color w:val="auto"/>
                <w:sz w:val="22"/>
                <w:szCs w:val="22"/>
              </w:rPr>
              <w:t>-Health</w:t>
            </w:r>
            <w:r w:rsidRPr="00914DCF">
              <w:rPr>
                <w:rFonts w:ascii="Arial" w:hAnsi="Arial" w:cs="Arial"/>
                <w:color w:val="auto"/>
                <w:sz w:val="22"/>
                <w:szCs w:val="22"/>
              </w:rPr>
              <w:t xml:space="preserve"> Entity; specify: </w:t>
            </w:r>
            <w:r w:rsidRPr="00914DCF">
              <w:rPr>
                <w:rFonts w:ascii="Arial" w:hAnsi="Arial" w:cs="Arial"/>
                <w:color w:val="0064A4"/>
                <w:sz w:val="22"/>
                <w:szCs w:val="22"/>
              </w:rPr>
              <w:t>&lt;Type here&gt;</w:t>
            </w:r>
          </w:p>
          <w:p w14:paraId="60F009E4" w14:textId="77777777" w:rsidR="0052061D" w:rsidRPr="009A6CC8" w:rsidRDefault="0052061D" w:rsidP="0052061D">
            <w:pPr>
              <w:spacing w:line="276" w:lineRule="auto"/>
              <w:ind w:left="432" w:right="216" w:hanging="432"/>
              <w:rPr>
                <w:rFonts w:ascii="Arial" w:hAnsi="Arial" w:cs="Arial"/>
                <w:b/>
                <w:color w:val="auto"/>
                <w:sz w:val="12"/>
                <w:szCs w:val="12"/>
              </w:rPr>
            </w:pPr>
          </w:p>
          <w:p w14:paraId="73B86670" w14:textId="77777777" w:rsidR="0052061D" w:rsidRPr="00914DCF" w:rsidRDefault="0052061D" w:rsidP="0052061D">
            <w:pPr>
              <w:spacing w:line="276" w:lineRule="auto"/>
              <w:ind w:left="432" w:right="216" w:hanging="432"/>
              <w:rPr>
                <w:rFonts w:ascii="Arial" w:hAnsi="Arial" w:cs="Arial"/>
                <w:color w:val="0064A4"/>
                <w:sz w:val="22"/>
                <w:szCs w:val="22"/>
              </w:rPr>
            </w:pPr>
            <w:r w:rsidRPr="00914DCF">
              <w:rPr>
                <w:rFonts w:ascii="Arial" w:hAnsi="Arial" w:cs="Arial"/>
                <w:b/>
                <w:color w:val="auto"/>
                <w:sz w:val="22"/>
                <w:szCs w:val="22"/>
              </w:rPr>
              <w:t xml:space="preserve">[ </w:t>
            </w:r>
            <w:proofErr w:type="gramStart"/>
            <w:r w:rsidRPr="00914DCF">
              <w:rPr>
                <w:rFonts w:ascii="Arial" w:hAnsi="Arial" w:cs="Arial"/>
                <w:b/>
                <w:color w:val="auto"/>
                <w:sz w:val="22"/>
                <w:szCs w:val="22"/>
              </w:rPr>
              <w:t xml:space="preserve">  ]</w:t>
            </w:r>
            <w:proofErr w:type="gramEnd"/>
            <w:r w:rsidRPr="00914DCF">
              <w:rPr>
                <w:rFonts w:ascii="Arial" w:hAnsi="Arial" w:cs="Arial"/>
                <w:color w:val="auto"/>
                <w:sz w:val="22"/>
                <w:szCs w:val="22"/>
              </w:rPr>
              <w:t xml:space="preserve"> Non-UCI Entity; specify: </w:t>
            </w:r>
            <w:r w:rsidRPr="00914DCF">
              <w:rPr>
                <w:rFonts w:ascii="Arial" w:hAnsi="Arial" w:cs="Arial"/>
                <w:color w:val="0064A4"/>
                <w:sz w:val="22"/>
                <w:szCs w:val="22"/>
              </w:rPr>
              <w:t>&lt;Type here&gt;</w:t>
            </w:r>
          </w:p>
          <w:p w14:paraId="043EC523" w14:textId="77777777" w:rsidR="0052061D" w:rsidRPr="009A6CC8" w:rsidRDefault="0052061D" w:rsidP="0052061D">
            <w:pPr>
              <w:spacing w:line="276" w:lineRule="auto"/>
              <w:ind w:left="432" w:right="216" w:hanging="432"/>
              <w:rPr>
                <w:rFonts w:ascii="Arial" w:hAnsi="Arial" w:cs="Arial"/>
                <w:sz w:val="12"/>
                <w:szCs w:val="12"/>
              </w:rPr>
            </w:pPr>
          </w:p>
          <w:p w14:paraId="771D794C" w14:textId="77777777" w:rsidR="0052061D" w:rsidRDefault="0052061D" w:rsidP="0052061D">
            <w:pPr>
              <w:spacing w:line="276" w:lineRule="auto"/>
              <w:ind w:right="216"/>
              <w:rPr>
                <w:rFonts w:ascii="Arial" w:hAnsi="Arial" w:cs="Arial"/>
                <w:color w:val="0064A4"/>
                <w:sz w:val="22"/>
                <w:szCs w:val="22"/>
              </w:rPr>
            </w:pPr>
            <w:r w:rsidRPr="00914DCF">
              <w:rPr>
                <w:rFonts w:ascii="Arial" w:hAnsi="Arial" w:cs="Arial"/>
                <w:b/>
                <w:color w:val="auto"/>
                <w:sz w:val="22"/>
                <w:szCs w:val="22"/>
              </w:rPr>
              <w:t xml:space="preserve">[ </w:t>
            </w:r>
            <w:proofErr w:type="gramStart"/>
            <w:r w:rsidRPr="00914DCF">
              <w:rPr>
                <w:rFonts w:ascii="Arial" w:hAnsi="Arial" w:cs="Arial"/>
                <w:b/>
                <w:color w:val="auto"/>
                <w:sz w:val="22"/>
                <w:szCs w:val="22"/>
              </w:rPr>
              <w:t xml:space="preserve">  ]</w:t>
            </w:r>
            <w:proofErr w:type="gramEnd"/>
            <w:r w:rsidRPr="00914DCF">
              <w:rPr>
                <w:rFonts w:ascii="Arial" w:hAnsi="Arial" w:cs="Arial"/>
                <w:color w:val="auto"/>
                <w:sz w:val="22"/>
                <w:szCs w:val="22"/>
              </w:rPr>
              <w:t xml:space="preserve"> Other; explain:  </w:t>
            </w:r>
            <w:r w:rsidRPr="00914DCF">
              <w:rPr>
                <w:rFonts w:ascii="Arial" w:hAnsi="Arial" w:cs="Arial"/>
                <w:color w:val="0064A4"/>
                <w:sz w:val="22"/>
                <w:szCs w:val="22"/>
              </w:rPr>
              <w:t>&lt;Type here&gt;</w:t>
            </w:r>
          </w:p>
          <w:p w14:paraId="40C3518B" w14:textId="77777777" w:rsidR="0052061D" w:rsidRDefault="0052061D" w:rsidP="0052061D">
            <w:pPr>
              <w:spacing w:line="276" w:lineRule="auto"/>
              <w:ind w:right="216"/>
              <w:rPr>
                <w:rFonts w:ascii="Arial" w:hAnsi="Arial" w:cs="Arial"/>
                <w:color w:val="0064A4"/>
                <w:sz w:val="22"/>
                <w:szCs w:val="22"/>
              </w:rPr>
            </w:pPr>
          </w:p>
          <w:p w14:paraId="201C21EE" w14:textId="77777777" w:rsidR="0052061D" w:rsidRPr="009A6CC8" w:rsidRDefault="0052061D" w:rsidP="0052061D">
            <w:pPr>
              <w:spacing w:line="276" w:lineRule="auto"/>
              <w:ind w:right="216"/>
              <w:rPr>
                <w:rFonts w:ascii="Arial" w:hAnsi="Arial" w:cs="Arial"/>
                <w:b/>
                <w:color w:val="auto"/>
                <w:sz w:val="22"/>
                <w:szCs w:val="22"/>
              </w:rPr>
            </w:pPr>
            <w:r w:rsidRPr="009A6CC8">
              <w:rPr>
                <w:rFonts w:ascii="Arial" w:hAnsi="Arial" w:cs="Arial"/>
                <w:b/>
                <w:color w:val="auto"/>
                <w:sz w:val="22"/>
                <w:szCs w:val="22"/>
              </w:rPr>
              <w:t xml:space="preserve">Originally collected for research purposes:    </w:t>
            </w:r>
          </w:p>
          <w:p w14:paraId="724E7888" w14:textId="77777777" w:rsidR="0052061D" w:rsidRDefault="0052061D" w:rsidP="0052061D">
            <w:pPr>
              <w:ind w:right="216"/>
              <w:rPr>
                <w:rFonts w:ascii="Arial" w:hAnsi="Arial" w:cs="Arial"/>
                <w:color w:val="0064A4"/>
                <w:sz w:val="22"/>
                <w:szCs w:val="22"/>
              </w:rPr>
            </w:pPr>
            <w:r w:rsidRPr="00914DCF">
              <w:rPr>
                <w:rFonts w:ascii="Arial" w:hAnsi="Arial" w:cs="Arial"/>
                <w:b/>
                <w:color w:val="auto"/>
                <w:sz w:val="22"/>
                <w:szCs w:val="22"/>
              </w:rPr>
              <w:t xml:space="preserve">[ </w:t>
            </w:r>
            <w:proofErr w:type="gramStart"/>
            <w:r w:rsidRPr="00914DCF">
              <w:rPr>
                <w:rFonts w:ascii="Arial" w:hAnsi="Arial" w:cs="Arial"/>
                <w:b/>
                <w:color w:val="auto"/>
                <w:sz w:val="22"/>
                <w:szCs w:val="22"/>
              </w:rPr>
              <w:t xml:space="preserve">  ]</w:t>
            </w:r>
            <w:proofErr w:type="gramEnd"/>
            <w:r w:rsidRPr="00914DCF">
              <w:rPr>
                <w:rFonts w:ascii="Arial" w:hAnsi="Arial" w:cs="Arial"/>
                <w:b/>
                <w:color w:val="auto"/>
                <w:sz w:val="22"/>
                <w:szCs w:val="22"/>
              </w:rPr>
              <w:t xml:space="preserve"> </w:t>
            </w:r>
            <w:r w:rsidRPr="00914DCF">
              <w:rPr>
                <w:rFonts w:ascii="Arial" w:hAnsi="Arial" w:cs="Arial"/>
                <w:color w:val="auto"/>
                <w:sz w:val="22"/>
                <w:szCs w:val="22"/>
              </w:rPr>
              <w:t>NO</w:t>
            </w:r>
            <w:r>
              <w:rPr>
                <w:rFonts w:ascii="Arial" w:hAnsi="Arial" w:cs="Arial"/>
                <w:color w:val="auto"/>
                <w:sz w:val="22"/>
                <w:szCs w:val="22"/>
              </w:rPr>
              <w:t xml:space="preserve"> – Please </w:t>
            </w:r>
            <w:r w:rsidRPr="00914DCF">
              <w:rPr>
                <w:rFonts w:ascii="Arial" w:hAnsi="Arial" w:cs="Arial"/>
                <w:color w:val="auto"/>
                <w:sz w:val="22"/>
                <w:szCs w:val="22"/>
              </w:rPr>
              <w:t xml:space="preserve">explain: </w:t>
            </w:r>
            <w:r w:rsidRPr="00914DCF">
              <w:rPr>
                <w:rFonts w:ascii="Arial" w:hAnsi="Arial" w:cs="Arial"/>
                <w:color w:val="0064A4"/>
                <w:sz w:val="22"/>
                <w:szCs w:val="22"/>
              </w:rPr>
              <w:t>&lt;Type here&gt;</w:t>
            </w:r>
          </w:p>
          <w:p w14:paraId="4772E7C7" w14:textId="77777777" w:rsidR="0052061D" w:rsidRPr="009A6CC8" w:rsidRDefault="0052061D" w:rsidP="0052061D">
            <w:pPr>
              <w:ind w:right="216"/>
              <w:rPr>
                <w:rFonts w:ascii="Arial" w:hAnsi="Arial" w:cs="Arial"/>
                <w:b/>
                <w:color w:val="auto"/>
                <w:sz w:val="12"/>
                <w:szCs w:val="12"/>
              </w:rPr>
            </w:pPr>
          </w:p>
          <w:p w14:paraId="1E328633" w14:textId="77777777" w:rsidR="0052061D" w:rsidRDefault="0052061D" w:rsidP="0052061D">
            <w:pPr>
              <w:spacing w:line="276" w:lineRule="auto"/>
              <w:ind w:right="216"/>
              <w:rPr>
                <w:rFonts w:ascii="Arial" w:hAnsi="Arial" w:cs="Arial"/>
                <w:color w:val="0064A4"/>
                <w:sz w:val="22"/>
                <w:szCs w:val="22"/>
              </w:rPr>
            </w:pPr>
            <w:r w:rsidRPr="00914DCF">
              <w:rPr>
                <w:rFonts w:ascii="Arial" w:hAnsi="Arial" w:cs="Arial"/>
                <w:b/>
                <w:color w:val="auto"/>
                <w:sz w:val="22"/>
                <w:szCs w:val="22"/>
              </w:rPr>
              <w:t xml:space="preserve">[ </w:t>
            </w:r>
            <w:proofErr w:type="gramStart"/>
            <w:r w:rsidRPr="00914DCF">
              <w:rPr>
                <w:rFonts w:ascii="Arial" w:hAnsi="Arial" w:cs="Arial"/>
                <w:b/>
                <w:color w:val="auto"/>
                <w:sz w:val="22"/>
                <w:szCs w:val="22"/>
              </w:rPr>
              <w:t xml:space="preserve">  ]</w:t>
            </w:r>
            <w:proofErr w:type="gramEnd"/>
            <w:r w:rsidRPr="00914DCF">
              <w:rPr>
                <w:rFonts w:ascii="Arial" w:hAnsi="Arial" w:cs="Arial"/>
                <w:b/>
                <w:color w:val="auto"/>
                <w:sz w:val="22"/>
                <w:szCs w:val="22"/>
              </w:rPr>
              <w:t xml:space="preserve"> </w:t>
            </w:r>
            <w:r w:rsidRPr="00914DCF">
              <w:rPr>
                <w:rFonts w:ascii="Arial" w:hAnsi="Arial" w:cs="Arial"/>
                <w:color w:val="auto"/>
                <w:sz w:val="22"/>
                <w:szCs w:val="22"/>
              </w:rPr>
              <w:t>YES</w:t>
            </w:r>
            <w:r>
              <w:rPr>
                <w:rFonts w:ascii="Arial" w:hAnsi="Arial" w:cs="Arial"/>
                <w:color w:val="auto"/>
                <w:sz w:val="22"/>
                <w:szCs w:val="22"/>
              </w:rPr>
              <w:t xml:space="preserve"> – UCI IRB approval granted under </w:t>
            </w:r>
            <w:r w:rsidRPr="00914DCF">
              <w:rPr>
                <w:rFonts w:ascii="Arial" w:hAnsi="Arial" w:cs="Arial"/>
                <w:color w:val="auto"/>
                <w:sz w:val="22"/>
                <w:szCs w:val="22"/>
              </w:rPr>
              <w:t xml:space="preserve">IRB </w:t>
            </w:r>
            <w:r>
              <w:rPr>
                <w:rFonts w:ascii="Arial" w:hAnsi="Arial" w:cs="Arial"/>
                <w:color w:val="auto"/>
                <w:sz w:val="22"/>
                <w:szCs w:val="22"/>
              </w:rPr>
              <w:t xml:space="preserve">protocol </w:t>
            </w:r>
            <w:r w:rsidRPr="00914DCF">
              <w:rPr>
                <w:rFonts w:ascii="Arial" w:hAnsi="Arial" w:cs="Arial"/>
                <w:color w:val="auto"/>
                <w:sz w:val="22"/>
                <w:szCs w:val="22"/>
              </w:rPr>
              <w:t xml:space="preserve">number (i.e. HS#):  </w:t>
            </w:r>
            <w:r w:rsidRPr="00914DCF">
              <w:rPr>
                <w:rFonts w:ascii="Arial" w:hAnsi="Arial" w:cs="Arial"/>
                <w:color w:val="0064A4"/>
                <w:sz w:val="22"/>
                <w:szCs w:val="22"/>
              </w:rPr>
              <w:t>&lt;Type here&gt;</w:t>
            </w:r>
          </w:p>
          <w:p w14:paraId="13532241" w14:textId="77777777" w:rsidR="0052061D" w:rsidRPr="009A6CC8" w:rsidRDefault="0052061D" w:rsidP="0052061D">
            <w:pPr>
              <w:spacing w:line="276" w:lineRule="auto"/>
              <w:ind w:right="216"/>
              <w:rPr>
                <w:rFonts w:ascii="Arial" w:hAnsi="Arial" w:cs="Arial"/>
                <w:color w:val="0064A4"/>
                <w:sz w:val="12"/>
                <w:szCs w:val="12"/>
              </w:rPr>
            </w:pPr>
          </w:p>
          <w:p w14:paraId="7755D547" w14:textId="77777777" w:rsidR="0052061D" w:rsidRDefault="0052061D" w:rsidP="0052061D">
            <w:pPr>
              <w:spacing w:line="276" w:lineRule="auto"/>
              <w:ind w:right="216"/>
              <w:rPr>
                <w:rFonts w:ascii="Arial" w:hAnsi="Arial" w:cs="Arial"/>
                <w:b/>
                <w:color w:val="auto"/>
                <w:sz w:val="22"/>
                <w:szCs w:val="22"/>
              </w:rPr>
            </w:pPr>
            <w:r w:rsidRPr="00914DCF">
              <w:rPr>
                <w:rFonts w:ascii="Arial" w:hAnsi="Arial" w:cs="Arial"/>
                <w:b/>
                <w:color w:val="auto"/>
                <w:sz w:val="22"/>
                <w:szCs w:val="22"/>
              </w:rPr>
              <w:t xml:space="preserve">[ </w:t>
            </w:r>
            <w:proofErr w:type="gramStart"/>
            <w:r w:rsidRPr="00914DCF">
              <w:rPr>
                <w:rFonts w:ascii="Arial" w:hAnsi="Arial" w:cs="Arial"/>
                <w:b/>
                <w:color w:val="auto"/>
                <w:sz w:val="22"/>
                <w:szCs w:val="22"/>
              </w:rPr>
              <w:t xml:space="preserve">  ]</w:t>
            </w:r>
            <w:proofErr w:type="gramEnd"/>
            <w:r w:rsidRPr="00914DCF">
              <w:rPr>
                <w:rFonts w:ascii="Arial" w:hAnsi="Arial" w:cs="Arial"/>
                <w:b/>
                <w:color w:val="auto"/>
                <w:sz w:val="22"/>
                <w:szCs w:val="22"/>
              </w:rPr>
              <w:t xml:space="preserve"> </w:t>
            </w:r>
            <w:r w:rsidRPr="00914DCF">
              <w:rPr>
                <w:rFonts w:ascii="Arial" w:hAnsi="Arial" w:cs="Arial"/>
                <w:color w:val="auto"/>
                <w:sz w:val="22"/>
                <w:szCs w:val="22"/>
              </w:rPr>
              <w:t>YES</w:t>
            </w:r>
            <w:r>
              <w:rPr>
                <w:rFonts w:ascii="Arial" w:hAnsi="Arial" w:cs="Arial"/>
                <w:color w:val="auto"/>
                <w:sz w:val="22"/>
                <w:szCs w:val="22"/>
              </w:rPr>
              <w:t xml:space="preserve"> – Non-UCI IRB approval granted. Confirm </w:t>
            </w:r>
            <w:r w:rsidRPr="009A6CC8">
              <w:rPr>
                <w:rFonts w:ascii="Arial" w:hAnsi="Arial" w:cs="Arial"/>
                <w:b/>
                <w:color w:val="auto"/>
                <w:sz w:val="22"/>
                <w:szCs w:val="22"/>
                <w:u w:val="single"/>
              </w:rPr>
              <w:t>one</w:t>
            </w:r>
            <w:r>
              <w:rPr>
                <w:rFonts w:ascii="Arial" w:hAnsi="Arial" w:cs="Arial"/>
                <w:color w:val="auto"/>
                <w:sz w:val="22"/>
                <w:szCs w:val="22"/>
              </w:rPr>
              <w:t xml:space="preserve"> of the following:</w:t>
            </w:r>
            <w:r>
              <w:rPr>
                <w:rFonts w:ascii="Arial" w:hAnsi="Arial" w:cs="Arial"/>
                <w:b/>
                <w:color w:val="auto"/>
                <w:sz w:val="22"/>
                <w:szCs w:val="22"/>
              </w:rPr>
              <w:t xml:space="preserve">    </w:t>
            </w:r>
          </w:p>
          <w:p w14:paraId="32E3F171" w14:textId="77777777" w:rsidR="0052061D" w:rsidRPr="009A6CC8" w:rsidRDefault="0052061D" w:rsidP="0052061D">
            <w:pPr>
              <w:spacing w:line="276" w:lineRule="auto"/>
              <w:ind w:right="216"/>
              <w:rPr>
                <w:rFonts w:ascii="Arial" w:hAnsi="Arial" w:cs="Arial"/>
                <w:b/>
                <w:color w:val="auto"/>
                <w:sz w:val="12"/>
                <w:szCs w:val="12"/>
              </w:rPr>
            </w:pPr>
            <w:r>
              <w:rPr>
                <w:rFonts w:ascii="Arial" w:hAnsi="Arial" w:cs="Arial"/>
                <w:b/>
                <w:color w:val="auto"/>
                <w:sz w:val="22"/>
                <w:szCs w:val="22"/>
              </w:rPr>
              <w:t xml:space="preserve">              </w:t>
            </w:r>
          </w:p>
          <w:p w14:paraId="6DB23E36" w14:textId="77777777" w:rsidR="0052061D" w:rsidRDefault="0052061D" w:rsidP="0052061D">
            <w:pPr>
              <w:spacing w:line="276" w:lineRule="auto"/>
              <w:ind w:left="720" w:right="216"/>
              <w:rPr>
                <w:rFonts w:ascii="Arial" w:hAnsi="Arial" w:cs="Arial"/>
                <w:color w:val="auto"/>
                <w:sz w:val="22"/>
                <w:szCs w:val="22"/>
              </w:rPr>
            </w:pPr>
            <w:r w:rsidRPr="00914DCF">
              <w:rPr>
                <w:rFonts w:ascii="Arial" w:hAnsi="Arial" w:cs="Arial"/>
                <w:b/>
                <w:color w:val="auto"/>
                <w:sz w:val="22"/>
                <w:szCs w:val="22"/>
              </w:rPr>
              <w:t xml:space="preserve">[ </w:t>
            </w:r>
            <w:proofErr w:type="gramStart"/>
            <w:r w:rsidRPr="00914DCF">
              <w:rPr>
                <w:rFonts w:ascii="Arial" w:hAnsi="Arial" w:cs="Arial"/>
                <w:b/>
                <w:color w:val="auto"/>
                <w:sz w:val="22"/>
                <w:szCs w:val="22"/>
              </w:rPr>
              <w:t xml:space="preserve">  ]</w:t>
            </w:r>
            <w:proofErr w:type="gramEnd"/>
            <w:r w:rsidRPr="00914DCF">
              <w:rPr>
                <w:rFonts w:ascii="Arial" w:hAnsi="Arial" w:cs="Arial"/>
                <w:b/>
                <w:color w:val="auto"/>
                <w:sz w:val="22"/>
                <w:szCs w:val="22"/>
              </w:rPr>
              <w:t xml:space="preserve"> </w:t>
            </w:r>
            <w:r w:rsidRPr="009A6CC8">
              <w:rPr>
                <w:rFonts w:ascii="Arial" w:hAnsi="Arial" w:cs="Arial"/>
                <w:color w:val="auto"/>
                <w:sz w:val="22"/>
                <w:szCs w:val="22"/>
              </w:rPr>
              <w:t xml:space="preserve">A copy of the IRB Approval Notice and Consent Form for the original research collection will be submitted with the </w:t>
            </w:r>
            <w:r>
              <w:rPr>
                <w:rFonts w:ascii="Arial" w:hAnsi="Arial" w:cs="Arial"/>
                <w:color w:val="auto"/>
                <w:sz w:val="22"/>
                <w:szCs w:val="22"/>
              </w:rPr>
              <w:t>IRB application (</w:t>
            </w:r>
            <w:r w:rsidRPr="009A6CC8">
              <w:rPr>
                <w:rFonts w:ascii="Arial" w:hAnsi="Arial" w:cs="Arial"/>
                <w:color w:val="auto"/>
                <w:sz w:val="22"/>
                <w:szCs w:val="22"/>
              </w:rPr>
              <w:t>APP</w:t>
            </w:r>
            <w:r>
              <w:rPr>
                <w:rFonts w:ascii="Arial" w:hAnsi="Arial" w:cs="Arial"/>
                <w:color w:val="auto"/>
                <w:sz w:val="22"/>
                <w:szCs w:val="22"/>
              </w:rPr>
              <w:t>)</w:t>
            </w:r>
            <w:r w:rsidRPr="009A6CC8">
              <w:rPr>
                <w:rFonts w:ascii="Arial" w:hAnsi="Arial" w:cs="Arial"/>
                <w:color w:val="auto"/>
                <w:sz w:val="22"/>
                <w:szCs w:val="22"/>
              </w:rPr>
              <w:t xml:space="preserve">. The IRB Approved Consent Form does not preclude </w:t>
            </w:r>
            <w:r>
              <w:rPr>
                <w:rFonts w:ascii="Arial" w:hAnsi="Arial" w:cs="Arial"/>
                <w:color w:val="auto"/>
                <w:sz w:val="22"/>
                <w:szCs w:val="22"/>
              </w:rPr>
              <w:t>the</w:t>
            </w:r>
            <w:r w:rsidRPr="009A6CC8">
              <w:rPr>
                <w:rFonts w:ascii="Arial" w:hAnsi="Arial" w:cs="Arial"/>
                <w:color w:val="auto"/>
                <w:sz w:val="22"/>
                <w:szCs w:val="22"/>
              </w:rPr>
              <w:t xml:space="preserve"> proposed activity.</w:t>
            </w:r>
          </w:p>
          <w:p w14:paraId="6A09865D" w14:textId="77777777" w:rsidR="0052061D" w:rsidRPr="009A6CC8" w:rsidRDefault="0052061D" w:rsidP="0052061D">
            <w:pPr>
              <w:spacing w:line="276" w:lineRule="auto"/>
              <w:ind w:left="720" w:right="216"/>
              <w:rPr>
                <w:rFonts w:ascii="Arial" w:hAnsi="Arial" w:cs="Arial"/>
                <w:color w:val="auto"/>
                <w:sz w:val="12"/>
                <w:szCs w:val="12"/>
              </w:rPr>
            </w:pPr>
          </w:p>
          <w:p w14:paraId="0A749B98" w14:textId="77777777" w:rsidR="0052061D" w:rsidRPr="009A6CC8" w:rsidRDefault="0052061D" w:rsidP="0052061D">
            <w:pPr>
              <w:spacing w:line="276" w:lineRule="auto"/>
              <w:ind w:left="720" w:right="216"/>
              <w:rPr>
                <w:rFonts w:ascii="Arial" w:hAnsi="Arial" w:cs="Arial"/>
                <w:color w:val="auto"/>
                <w:sz w:val="22"/>
                <w:szCs w:val="22"/>
              </w:rPr>
            </w:pPr>
            <w:r w:rsidRPr="00914DCF">
              <w:rPr>
                <w:rFonts w:ascii="Arial" w:hAnsi="Arial" w:cs="Arial"/>
                <w:b/>
                <w:color w:val="auto"/>
                <w:sz w:val="22"/>
                <w:szCs w:val="22"/>
              </w:rPr>
              <w:t xml:space="preserve">[ </w:t>
            </w:r>
            <w:proofErr w:type="gramStart"/>
            <w:r w:rsidRPr="00914DCF">
              <w:rPr>
                <w:rFonts w:ascii="Arial" w:hAnsi="Arial" w:cs="Arial"/>
                <w:b/>
                <w:color w:val="auto"/>
                <w:sz w:val="22"/>
                <w:szCs w:val="22"/>
              </w:rPr>
              <w:t xml:space="preserve">  ]</w:t>
            </w:r>
            <w:proofErr w:type="gramEnd"/>
            <w:r w:rsidRPr="00914DCF">
              <w:rPr>
                <w:rFonts w:ascii="Arial" w:hAnsi="Arial" w:cs="Arial"/>
                <w:b/>
                <w:color w:val="auto"/>
                <w:sz w:val="22"/>
                <w:szCs w:val="22"/>
              </w:rPr>
              <w:t xml:space="preserve"> </w:t>
            </w:r>
            <w:r w:rsidRPr="009A6CC8">
              <w:rPr>
                <w:rFonts w:ascii="Arial" w:hAnsi="Arial" w:cs="Arial"/>
                <w:color w:val="auto"/>
                <w:sz w:val="22"/>
                <w:szCs w:val="22"/>
              </w:rPr>
              <w:t xml:space="preserve">A copy of the commercial Vendor Policy or a Letter from the Vendor attesting that the information was collected and will be shared in an appropriate and ethical manner will be submitted with the APP.  The vendor’s policy does not preclude </w:t>
            </w:r>
            <w:r>
              <w:rPr>
                <w:rFonts w:ascii="Arial" w:hAnsi="Arial" w:cs="Arial"/>
                <w:color w:val="auto"/>
                <w:sz w:val="22"/>
                <w:szCs w:val="22"/>
              </w:rPr>
              <w:t>the</w:t>
            </w:r>
            <w:r w:rsidRPr="009A6CC8">
              <w:rPr>
                <w:rFonts w:ascii="Arial" w:hAnsi="Arial" w:cs="Arial"/>
                <w:color w:val="auto"/>
                <w:sz w:val="22"/>
                <w:szCs w:val="22"/>
              </w:rPr>
              <w:t xml:space="preserve"> proposed activity.</w:t>
            </w:r>
          </w:p>
        </w:tc>
      </w:tr>
      <w:tr w:rsidR="0052061D" w:rsidRPr="00914DCF" w14:paraId="53CC989F" w14:textId="77777777" w:rsidTr="0052061D">
        <w:tblPrEx>
          <w:tblCellMar>
            <w:left w:w="115" w:type="dxa"/>
            <w:right w:w="115" w:type="dxa"/>
          </w:tblCellMar>
        </w:tblPrEx>
        <w:trPr>
          <w:trHeight w:val="2016"/>
        </w:trPr>
        <w:tc>
          <w:tcPr>
            <w:tcW w:w="5000" w:type="pct"/>
            <w:shd w:val="clear" w:color="auto" w:fill="D9E2F3"/>
            <w:vAlign w:val="center"/>
          </w:tcPr>
          <w:p w14:paraId="2BFE2505" w14:textId="77777777" w:rsidR="0052061D" w:rsidRPr="003F7050" w:rsidRDefault="0052061D" w:rsidP="0052061D">
            <w:pPr>
              <w:numPr>
                <w:ilvl w:val="0"/>
                <w:numId w:val="23"/>
              </w:numPr>
              <w:spacing w:line="276" w:lineRule="auto"/>
              <w:ind w:left="432"/>
              <w:rPr>
                <w:rFonts w:ascii="Arial" w:hAnsi="Arial" w:cs="Arial"/>
                <w:color w:val="auto"/>
                <w:sz w:val="22"/>
                <w:szCs w:val="22"/>
              </w:rPr>
            </w:pPr>
            <w:r w:rsidRPr="00914DCF">
              <w:rPr>
                <w:rFonts w:ascii="Arial" w:hAnsi="Arial" w:cs="Arial"/>
                <w:color w:val="auto"/>
                <w:sz w:val="22"/>
                <w:szCs w:val="22"/>
              </w:rPr>
              <w:t xml:space="preserve">For studies that </w:t>
            </w:r>
            <w:r>
              <w:rPr>
                <w:rFonts w:ascii="Arial" w:hAnsi="Arial" w:cs="Arial"/>
                <w:color w:val="auto"/>
                <w:sz w:val="22"/>
                <w:szCs w:val="22"/>
              </w:rPr>
              <w:t xml:space="preserve">will </w:t>
            </w:r>
            <w:r>
              <w:rPr>
                <w:rFonts w:ascii="Arial" w:hAnsi="Arial" w:cs="Arial"/>
                <w:b/>
                <w:color w:val="auto"/>
                <w:sz w:val="22"/>
                <w:szCs w:val="22"/>
              </w:rPr>
              <w:t xml:space="preserve">use identifiable clinical data </w:t>
            </w:r>
            <w:r>
              <w:rPr>
                <w:rFonts w:ascii="Arial" w:hAnsi="Arial" w:cs="Arial"/>
                <w:color w:val="auto"/>
                <w:sz w:val="22"/>
                <w:szCs w:val="22"/>
              </w:rPr>
              <w:t xml:space="preserve">as part of the </w:t>
            </w:r>
            <w:r w:rsidRPr="00661BCA">
              <w:rPr>
                <w:rFonts w:ascii="Arial" w:hAnsi="Arial" w:cs="Arial"/>
                <w:b/>
                <w:color w:val="auto"/>
                <w:sz w:val="22"/>
                <w:szCs w:val="22"/>
              </w:rPr>
              <w:t>main study</w:t>
            </w:r>
            <w:r>
              <w:rPr>
                <w:rFonts w:ascii="Arial" w:hAnsi="Arial" w:cs="Arial"/>
                <w:color w:val="auto"/>
                <w:sz w:val="22"/>
                <w:szCs w:val="22"/>
              </w:rPr>
              <w:t xml:space="preserve"> (not for determining eligibility),</w:t>
            </w:r>
            <w:r w:rsidRPr="003F7050">
              <w:rPr>
                <w:rFonts w:ascii="Arial" w:hAnsi="Arial" w:cs="Arial"/>
                <w:b/>
                <w:color w:val="auto"/>
                <w:sz w:val="22"/>
                <w:szCs w:val="22"/>
              </w:rPr>
              <w:t xml:space="preserve"> </w:t>
            </w:r>
            <w:r w:rsidRPr="003F7050">
              <w:rPr>
                <w:rFonts w:ascii="Arial" w:hAnsi="Arial" w:cs="Arial"/>
                <w:color w:val="auto"/>
                <w:sz w:val="22"/>
                <w:szCs w:val="22"/>
              </w:rPr>
              <w:t xml:space="preserve">indicate the source and how the study team will access the medical records. </w:t>
            </w:r>
            <w:r w:rsidRPr="003F7050">
              <w:rPr>
                <w:rFonts w:ascii="Arial" w:hAnsi="Arial" w:cs="Arial"/>
                <w:bCs/>
                <w:i/>
                <w:color w:val="0064A4"/>
                <w:sz w:val="22"/>
                <w:szCs w:val="22"/>
              </w:rPr>
              <w:t>Access to UCI Medical Center medical records for research purposes outside the capacity of the Honest Broker Services, such as access to physician notes, must be obtained from the Health Information Management Services</w:t>
            </w:r>
            <w:r w:rsidRPr="003F7050">
              <w:rPr>
                <w:rFonts w:ascii="Arial" w:hAnsi="Arial" w:cs="Arial"/>
                <w:bCs/>
                <w:color w:val="0064A4"/>
                <w:sz w:val="22"/>
                <w:szCs w:val="22"/>
              </w:rPr>
              <w:t xml:space="preserve">.  </w:t>
            </w:r>
          </w:p>
          <w:p w14:paraId="4FDEF30D" w14:textId="77777777" w:rsidR="0052061D" w:rsidRPr="003F7050" w:rsidRDefault="0052061D" w:rsidP="0052061D">
            <w:pPr>
              <w:ind w:right="216"/>
              <w:rPr>
                <w:rFonts w:ascii="Arial" w:hAnsi="Arial" w:cs="Arial"/>
                <w:bCs/>
                <w:color w:val="0064A4"/>
                <w:sz w:val="12"/>
                <w:szCs w:val="12"/>
              </w:rPr>
            </w:pPr>
          </w:p>
          <w:p w14:paraId="371F2971" w14:textId="775921F1" w:rsidR="0052061D" w:rsidRDefault="0052061D" w:rsidP="0052061D">
            <w:pPr>
              <w:ind w:right="216"/>
              <w:rPr>
                <w:rFonts w:ascii="Arial" w:hAnsi="Arial" w:cs="Arial"/>
                <w:i/>
                <w:color w:val="FF0000"/>
                <w:sz w:val="22"/>
                <w:szCs w:val="22"/>
              </w:rPr>
            </w:pPr>
            <w:r>
              <w:rPr>
                <w:noProof/>
              </w:rPr>
              <w:drawing>
                <wp:anchor distT="0" distB="0" distL="114300" distR="114300" simplePos="0" relativeHeight="251666432" behindDoc="0" locked="0" layoutInCell="1" allowOverlap="1" wp14:anchorId="01A8BD6E" wp14:editId="5834A98B">
                  <wp:simplePos x="0" y="0"/>
                  <wp:positionH relativeFrom="column">
                    <wp:posOffset>64135</wp:posOffset>
                  </wp:positionH>
                  <wp:positionV relativeFrom="paragraph">
                    <wp:posOffset>80010</wp:posOffset>
                  </wp:positionV>
                  <wp:extent cx="274320" cy="274320"/>
                  <wp:effectExtent l="0" t="0" r="0" b="0"/>
                  <wp:wrapNone/>
                  <wp:docPr id="2" name="Picture 2" descr="MCj0434720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j04347200000[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color w:val="auto"/>
                <w:sz w:val="22"/>
                <w:szCs w:val="22"/>
              </w:rPr>
              <w:t xml:space="preserve">        </w:t>
            </w:r>
            <w:r w:rsidRPr="00914DCF">
              <w:rPr>
                <w:rFonts w:ascii="Arial" w:hAnsi="Arial" w:cs="Arial"/>
                <w:color w:val="auto"/>
                <w:sz w:val="22"/>
                <w:szCs w:val="22"/>
              </w:rPr>
              <w:t xml:space="preserve"> </w:t>
            </w:r>
            <w:r w:rsidRPr="00914DCF">
              <w:rPr>
                <w:rFonts w:ascii="Arial" w:hAnsi="Arial" w:cs="Arial"/>
                <w:i/>
                <w:color w:val="FF0000"/>
                <w:sz w:val="22"/>
                <w:szCs w:val="22"/>
              </w:rPr>
              <w:t xml:space="preserve">For investigator initiated/authored studies </w:t>
            </w:r>
            <w:r w:rsidRPr="00914DCF">
              <w:rPr>
                <w:rFonts w:ascii="Arial" w:hAnsi="Arial" w:cs="Arial"/>
                <w:i/>
                <w:color w:val="FF0000"/>
                <w:sz w:val="22"/>
                <w:szCs w:val="22"/>
                <w:u w:val="single"/>
              </w:rPr>
              <w:t>only</w:t>
            </w:r>
            <w:r w:rsidRPr="00914DCF">
              <w:rPr>
                <w:rFonts w:ascii="Arial" w:hAnsi="Arial" w:cs="Arial"/>
                <w:i/>
                <w:color w:val="FF0000"/>
                <w:sz w:val="22"/>
                <w:szCs w:val="22"/>
              </w:rPr>
              <w:t xml:space="preserve">, submit a data abstraction sheet that includes a </w:t>
            </w:r>
          </w:p>
          <w:p w14:paraId="4185A739" w14:textId="77777777" w:rsidR="0052061D" w:rsidRDefault="0052061D" w:rsidP="0052061D">
            <w:pPr>
              <w:ind w:right="216"/>
              <w:rPr>
                <w:rFonts w:ascii="Arial" w:hAnsi="Arial" w:cs="Arial"/>
                <w:i/>
                <w:color w:val="FF0000"/>
                <w:sz w:val="22"/>
                <w:szCs w:val="22"/>
              </w:rPr>
            </w:pPr>
            <w:r>
              <w:rPr>
                <w:rFonts w:ascii="Arial" w:hAnsi="Arial" w:cs="Arial"/>
                <w:i/>
                <w:color w:val="FF0000"/>
                <w:sz w:val="22"/>
                <w:szCs w:val="22"/>
              </w:rPr>
              <w:t xml:space="preserve">         </w:t>
            </w:r>
            <w:r w:rsidRPr="00914DCF">
              <w:rPr>
                <w:rFonts w:ascii="Arial" w:hAnsi="Arial" w:cs="Arial"/>
                <w:i/>
                <w:color w:val="FF0000"/>
                <w:sz w:val="22"/>
                <w:szCs w:val="22"/>
              </w:rPr>
              <w:t xml:space="preserve">complete list of data elements/information that will be collected from (existing) records or submit </w:t>
            </w:r>
          </w:p>
          <w:p w14:paraId="3F6D0103" w14:textId="77777777" w:rsidR="0052061D" w:rsidRPr="00914DCF" w:rsidRDefault="0052061D" w:rsidP="0052061D">
            <w:pPr>
              <w:ind w:right="216"/>
              <w:rPr>
                <w:rFonts w:ascii="Arial" w:hAnsi="Arial" w:cs="Arial"/>
                <w:b/>
                <w:i/>
                <w:color w:val="FF0000"/>
                <w:sz w:val="22"/>
                <w:szCs w:val="22"/>
              </w:rPr>
            </w:pPr>
            <w:r>
              <w:rPr>
                <w:rFonts w:ascii="Arial" w:hAnsi="Arial" w:cs="Arial"/>
                <w:i/>
                <w:color w:val="FF0000"/>
                <w:sz w:val="22"/>
                <w:szCs w:val="22"/>
              </w:rPr>
              <w:t xml:space="preserve">        </w:t>
            </w:r>
            <w:r w:rsidRPr="00914DCF">
              <w:rPr>
                <w:rFonts w:ascii="Arial" w:hAnsi="Arial" w:cs="Arial"/>
                <w:i/>
                <w:color w:val="FF0000"/>
                <w:sz w:val="22"/>
                <w:szCs w:val="22"/>
              </w:rPr>
              <w:t xml:space="preserve">the case report form (CRF; eCRF). </w:t>
            </w:r>
          </w:p>
        </w:tc>
      </w:tr>
      <w:tr w:rsidR="0052061D" w:rsidRPr="00914DCF" w14:paraId="63643B14" w14:textId="77777777" w:rsidTr="0052061D">
        <w:trPr>
          <w:trHeight w:val="7344"/>
        </w:trPr>
        <w:tc>
          <w:tcPr>
            <w:tcW w:w="5000" w:type="pct"/>
            <w:vAlign w:val="center"/>
          </w:tcPr>
          <w:p w14:paraId="6B07DF01" w14:textId="571F6B86" w:rsidR="0052061D" w:rsidRPr="00914DCF" w:rsidRDefault="0052061D" w:rsidP="0052061D">
            <w:pPr>
              <w:spacing w:after="160"/>
              <w:ind w:left="425" w:right="216" w:hanging="425"/>
              <w:rPr>
                <w:rFonts w:ascii="Arial" w:hAnsi="Arial" w:cs="Arial"/>
                <w:color w:val="000000"/>
                <w:sz w:val="22"/>
                <w:szCs w:val="22"/>
              </w:rPr>
            </w:pPr>
            <w:r w:rsidRPr="00914DCF">
              <w:rPr>
                <w:rFonts w:ascii="Arial" w:hAnsi="Arial" w:cs="Arial"/>
                <w:b/>
                <w:color w:val="auto"/>
                <w:sz w:val="22"/>
                <w:szCs w:val="22"/>
              </w:rPr>
              <w:lastRenderedPageBreak/>
              <w:t xml:space="preserve">[ </w:t>
            </w:r>
            <w:proofErr w:type="gramStart"/>
            <w:r w:rsidR="00835728">
              <w:rPr>
                <w:rFonts w:ascii="Arial" w:hAnsi="Arial" w:cs="Arial"/>
                <w:b/>
                <w:color w:val="auto"/>
                <w:sz w:val="22"/>
                <w:szCs w:val="22"/>
              </w:rPr>
              <w:t>X</w:t>
            </w:r>
            <w:r w:rsidRPr="00914DCF">
              <w:rPr>
                <w:rFonts w:ascii="Arial" w:hAnsi="Arial" w:cs="Arial"/>
                <w:b/>
                <w:color w:val="auto"/>
                <w:sz w:val="22"/>
                <w:szCs w:val="22"/>
              </w:rPr>
              <w:t xml:space="preserve">  ]</w:t>
            </w:r>
            <w:proofErr w:type="gramEnd"/>
            <w:r w:rsidRPr="00914DCF">
              <w:rPr>
                <w:rFonts w:ascii="Arial" w:hAnsi="Arial" w:cs="Arial"/>
                <w:b/>
                <w:color w:val="auto"/>
                <w:sz w:val="22"/>
                <w:szCs w:val="22"/>
              </w:rPr>
              <w:t xml:space="preserve"> </w:t>
            </w:r>
            <w:r w:rsidR="00E57932" w:rsidRPr="00E57932">
              <w:rPr>
                <w:rFonts w:ascii="Arial" w:hAnsi="Arial" w:cs="Arial"/>
                <w:b/>
                <w:color w:val="auto"/>
                <w:sz w:val="22"/>
                <w:szCs w:val="22"/>
              </w:rPr>
              <w:t>Not applicable</w:t>
            </w:r>
            <w:r w:rsidRPr="00914DCF">
              <w:rPr>
                <w:rFonts w:ascii="Arial" w:hAnsi="Arial" w:cs="Arial"/>
                <w:color w:val="auto"/>
                <w:sz w:val="22"/>
                <w:szCs w:val="22"/>
              </w:rPr>
              <w:t xml:space="preserve">: This study does not involve </w:t>
            </w:r>
            <w:r>
              <w:rPr>
                <w:rFonts w:ascii="Arial" w:hAnsi="Arial" w:cs="Arial"/>
                <w:color w:val="auto"/>
                <w:sz w:val="22"/>
                <w:szCs w:val="22"/>
              </w:rPr>
              <w:t>the use</w:t>
            </w:r>
            <w:r w:rsidRPr="00914DCF">
              <w:rPr>
                <w:rFonts w:ascii="Arial" w:hAnsi="Arial" w:cs="Arial"/>
                <w:color w:val="auto"/>
                <w:sz w:val="22"/>
                <w:szCs w:val="22"/>
              </w:rPr>
              <w:t xml:space="preserve"> of </w:t>
            </w:r>
            <w:r>
              <w:rPr>
                <w:rFonts w:ascii="Arial" w:hAnsi="Arial" w:cs="Arial"/>
                <w:color w:val="auto"/>
                <w:sz w:val="22"/>
                <w:szCs w:val="22"/>
              </w:rPr>
              <w:t>identifiable clinical data as part of the main study</w:t>
            </w:r>
            <w:r w:rsidRPr="00914DCF">
              <w:rPr>
                <w:rFonts w:ascii="Arial" w:hAnsi="Arial" w:cs="Arial"/>
                <w:color w:val="auto"/>
                <w:sz w:val="22"/>
                <w:szCs w:val="22"/>
              </w:rPr>
              <w:t xml:space="preserve">. </w:t>
            </w:r>
            <w:r w:rsidRPr="00914DCF">
              <w:rPr>
                <w:rFonts w:ascii="Arial" w:hAnsi="Arial" w:cs="Arial"/>
                <w:i/>
                <w:color w:val="FF0000"/>
                <w:sz w:val="22"/>
                <w:szCs w:val="22"/>
              </w:rPr>
              <w:t>Skip to Section 6.</w:t>
            </w:r>
            <w:r w:rsidR="00FD5E49">
              <w:rPr>
                <w:rFonts w:ascii="Arial" w:hAnsi="Arial" w:cs="Arial"/>
                <w:i/>
                <w:color w:val="FF0000"/>
                <w:sz w:val="22"/>
                <w:szCs w:val="22"/>
              </w:rPr>
              <w:t>D</w:t>
            </w:r>
            <w:r w:rsidRPr="00914DCF">
              <w:rPr>
                <w:rFonts w:ascii="Arial" w:hAnsi="Arial" w:cs="Arial"/>
                <w:i/>
                <w:color w:val="FF0000"/>
                <w:sz w:val="22"/>
                <w:szCs w:val="22"/>
              </w:rPr>
              <w:t>.</w:t>
            </w:r>
          </w:p>
          <w:p w14:paraId="28032200" w14:textId="77777777" w:rsidR="0052061D" w:rsidRPr="00914DCF" w:rsidRDefault="0052061D" w:rsidP="0052061D">
            <w:pPr>
              <w:ind w:right="216"/>
              <w:contextualSpacing/>
              <w:rPr>
                <w:rFonts w:ascii="Arial" w:hAnsi="Arial" w:cs="Arial"/>
                <w:b/>
                <w:color w:val="auto"/>
                <w:sz w:val="22"/>
                <w:szCs w:val="22"/>
              </w:rPr>
            </w:pPr>
            <w:r w:rsidRPr="00914DCF">
              <w:rPr>
                <w:rFonts w:ascii="Arial" w:hAnsi="Arial" w:cs="Arial"/>
                <w:b/>
                <w:color w:val="auto"/>
                <w:sz w:val="22"/>
                <w:szCs w:val="22"/>
              </w:rPr>
              <w:t xml:space="preserve">How Obtained: Indicate </w:t>
            </w:r>
            <w:r w:rsidRPr="00914DCF">
              <w:rPr>
                <w:rFonts w:ascii="Arial" w:hAnsi="Arial" w:cs="Arial"/>
                <w:b/>
                <w:color w:val="auto"/>
                <w:sz w:val="22"/>
                <w:szCs w:val="22"/>
                <w:u w:val="single"/>
              </w:rPr>
              <w:t>all</w:t>
            </w:r>
            <w:r w:rsidRPr="00914DCF">
              <w:rPr>
                <w:rFonts w:ascii="Arial" w:hAnsi="Arial" w:cs="Arial"/>
                <w:b/>
                <w:color w:val="auto"/>
                <w:sz w:val="22"/>
                <w:szCs w:val="22"/>
              </w:rPr>
              <w:t xml:space="preserve"> that apply:</w:t>
            </w:r>
          </w:p>
          <w:p w14:paraId="1B3C1E90" w14:textId="77777777" w:rsidR="0052061D" w:rsidRDefault="0052061D" w:rsidP="0052061D">
            <w:pPr>
              <w:ind w:left="425" w:right="216" w:hanging="425"/>
              <w:contextualSpacing/>
              <w:rPr>
                <w:rFonts w:ascii="Arial" w:hAnsi="Arial" w:cs="Arial"/>
                <w:color w:val="auto"/>
                <w:sz w:val="22"/>
                <w:szCs w:val="22"/>
              </w:rPr>
            </w:pPr>
            <w:r w:rsidRPr="00914DCF">
              <w:rPr>
                <w:rFonts w:ascii="Arial" w:hAnsi="Arial" w:cs="Arial"/>
                <w:b/>
                <w:color w:val="auto"/>
                <w:sz w:val="22"/>
                <w:szCs w:val="22"/>
              </w:rPr>
              <w:t xml:space="preserve">[ </w:t>
            </w:r>
            <w:proofErr w:type="gramStart"/>
            <w:r w:rsidRPr="00914DCF">
              <w:rPr>
                <w:rFonts w:ascii="Arial" w:hAnsi="Arial" w:cs="Arial"/>
                <w:b/>
                <w:color w:val="auto"/>
                <w:sz w:val="22"/>
                <w:szCs w:val="22"/>
              </w:rPr>
              <w:t xml:space="preserve">  ]</w:t>
            </w:r>
            <w:proofErr w:type="gramEnd"/>
            <w:r w:rsidRPr="00914DCF">
              <w:rPr>
                <w:rFonts w:ascii="Arial" w:hAnsi="Arial" w:cs="Arial"/>
                <w:b/>
                <w:color w:val="auto"/>
                <w:sz w:val="22"/>
                <w:szCs w:val="22"/>
              </w:rPr>
              <w:t xml:space="preserve"> </w:t>
            </w:r>
            <w:r w:rsidRPr="00914DCF">
              <w:rPr>
                <w:rFonts w:ascii="Arial" w:hAnsi="Arial" w:cs="Arial"/>
                <w:color w:val="auto"/>
                <w:sz w:val="22"/>
                <w:szCs w:val="22"/>
              </w:rPr>
              <w:t>The study team will request specific patient information/data from UCIMC Health Information Management Services.</w:t>
            </w:r>
          </w:p>
          <w:p w14:paraId="6C6D3581" w14:textId="77777777" w:rsidR="0052061D" w:rsidRPr="00914DCF" w:rsidRDefault="0052061D" w:rsidP="0052061D">
            <w:pPr>
              <w:ind w:left="425" w:right="216" w:hanging="425"/>
              <w:contextualSpacing/>
              <w:rPr>
                <w:rFonts w:ascii="Arial" w:hAnsi="Arial" w:cs="Arial"/>
                <w:color w:val="auto"/>
                <w:sz w:val="22"/>
                <w:szCs w:val="22"/>
              </w:rPr>
            </w:pPr>
          </w:p>
          <w:p w14:paraId="34AA82BC" w14:textId="77777777" w:rsidR="0052061D" w:rsidRDefault="0052061D" w:rsidP="0052061D">
            <w:pPr>
              <w:ind w:left="432" w:right="216" w:hanging="432"/>
              <w:contextualSpacing/>
              <w:rPr>
                <w:rFonts w:ascii="Arial" w:hAnsi="Arial" w:cs="Arial"/>
                <w:color w:val="auto"/>
                <w:sz w:val="22"/>
                <w:szCs w:val="22"/>
              </w:rPr>
            </w:pPr>
            <w:r w:rsidRPr="00914DCF">
              <w:rPr>
                <w:rFonts w:ascii="Arial" w:hAnsi="Arial" w:cs="Arial"/>
                <w:b/>
                <w:color w:val="auto"/>
                <w:sz w:val="22"/>
                <w:szCs w:val="22"/>
              </w:rPr>
              <w:t xml:space="preserve">[ </w:t>
            </w:r>
            <w:proofErr w:type="gramStart"/>
            <w:r w:rsidRPr="00914DCF">
              <w:rPr>
                <w:rFonts w:ascii="Arial" w:hAnsi="Arial" w:cs="Arial"/>
                <w:b/>
                <w:color w:val="auto"/>
                <w:sz w:val="22"/>
                <w:szCs w:val="22"/>
              </w:rPr>
              <w:t xml:space="preserve">  ]</w:t>
            </w:r>
            <w:proofErr w:type="gramEnd"/>
            <w:r w:rsidRPr="00914DCF">
              <w:rPr>
                <w:rFonts w:ascii="Arial" w:hAnsi="Arial" w:cs="Arial"/>
                <w:b/>
                <w:color w:val="auto"/>
                <w:sz w:val="22"/>
                <w:szCs w:val="22"/>
              </w:rPr>
              <w:t xml:space="preserve"> </w:t>
            </w:r>
            <w:r w:rsidRPr="00914DCF">
              <w:rPr>
                <w:rFonts w:ascii="Arial" w:hAnsi="Arial" w:cs="Arial"/>
                <w:color w:val="auto"/>
                <w:sz w:val="22"/>
                <w:szCs w:val="22"/>
              </w:rPr>
              <w:t xml:space="preserve">The study team will </w:t>
            </w:r>
            <w:r>
              <w:rPr>
                <w:rFonts w:ascii="Arial" w:hAnsi="Arial" w:cs="Arial"/>
                <w:color w:val="auto"/>
                <w:sz w:val="22"/>
                <w:szCs w:val="22"/>
              </w:rPr>
              <w:t>access</w:t>
            </w:r>
            <w:r w:rsidRPr="00914DCF">
              <w:rPr>
                <w:rFonts w:ascii="Arial" w:hAnsi="Arial" w:cs="Arial"/>
                <w:color w:val="auto"/>
                <w:sz w:val="22"/>
                <w:szCs w:val="22"/>
              </w:rPr>
              <w:t xml:space="preserve"> their </w:t>
            </w:r>
            <w:r>
              <w:rPr>
                <w:rFonts w:ascii="Arial" w:hAnsi="Arial" w:cs="Arial"/>
                <w:color w:val="auto"/>
                <w:sz w:val="22"/>
                <w:szCs w:val="22"/>
              </w:rPr>
              <w:t xml:space="preserve">UCI </w:t>
            </w:r>
            <w:r w:rsidRPr="00914DCF">
              <w:rPr>
                <w:rFonts w:ascii="Arial" w:hAnsi="Arial" w:cs="Arial"/>
                <w:color w:val="auto"/>
                <w:sz w:val="22"/>
                <w:szCs w:val="22"/>
              </w:rPr>
              <w:t>patients’ records and abstract data directly from those records.</w:t>
            </w:r>
          </w:p>
          <w:p w14:paraId="0C663D4B" w14:textId="77777777" w:rsidR="0052061D" w:rsidRPr="00914DCF" w:rsidRDefault="0052061D" w:rsidP="0052061D">
            <w:pPr>
              <w:ind w:left="432" w:right="216" w:hanging="432"/>
              <w:contextualSpacing/>
              <w:rPr>
                <w:rFonts w:ascii="Arial" w:hAnsi="Arial" w:cs="Arial"/>
                <w:color w:val="000000"/>
                <w:sz w:val="22"/>
                <w:szCs w:val="22"/>
              </w:rPr>
            </w:pPr>
          </w:p>
          <w:p w14:paraId="494A154D" w14:textId="77777777" w:rsidR="0052061D" w:rsidRPr="00914DCF" w:rsidRDefault="0052061D" w:rsidP="0052061D">
            <w:pPr>
              <w:ind w:left="432" w:right="216" w:hanging="432"/>
              <w:contextualSpacing/>
              <w:rPr>
                <w:rFonts w:ascii="Arial" w:hAnsi="Arial" w:cs="Arial"/>
                <w:color w:val="000000"/>
                <w:sz w:val="22"/>
                <w:szCs w:val="22"/>
              </w:rPr>
            </w:pPr>
            <w:r w:rsidRPr="00914DCF">
              <w:rPr>
                <w:rFonts w:ascii="Arial" w:hAnsi="Arial" w:cs="Arial"/>
                <w:b/>
                <w:color w:val="000000"/>
                <w:sz w:val="22"/>
                <w:szCs w:val="22"/>
              </w:rPr>
              <w:t xml:space="preserve">[ </w:t>
            </w:r>
            <w:proofErr w:type="gramStart"/>
            <w:r w:rsidRPr="00914DCF">
              <w:rPr>
                <w:rFonts w:ascii="Arial" w:hAnsi="Arial" w:cs="Arial"/>
                <w:b/>
                <w:color w:val="000000"/>
                <w:sz w:val="22"/>
                <w:szCs w:val="22"/>
              </w:rPr>
              <w:t xml:space="preserve">  ]</w:t>
            </w:r>
            <w:proofErr w:type="gramEnd"/>
            <w:r w:rsidRPr="00914DCF">
              <w:rPr>
                <w:rFonts w:ascii="Arial" w:hAnsi="Arial" w:cs="Arial"/>
                <w:b/>
                <w:color w:val="000000"/>
                <w:sz w:val="22"/>
                <w:szCs w:val="22"/>
              </w:rPr>
              <w:t xml:space="preserve"> </w:t>
            </w:r>
            <w:r w:rsidRPr="00914DCF">
              <w:rPr>
                <w:rFonts w:ascii="Arial" w:hAnsi="Arial" w:cs="Arial"/>
                <w:color w:val="000000"/>
                <w:sz w:val="22"/>
                <w:szCs w:val="22"/>
              </w:rPr>
              <w:t xml:space="preserve">The study team will </w:t>
            </w:r>
            <w:r>
              <w:rPr>
                <w:rFonts w:ascii="Arial" w:hAnsi="Arial" w:cs="Arial"/>
                <w:color w:val="000000"/>
                <w:sz w:val="22"/>
                <w:szCs w:val="22"/>
              </w:rPr>
              <w:t>request</w:t>
            </w:r>
            <w:r w:rsidRPr="00914DCF">
              <w:rPr>
                <w:rFonts w:ascii="Arial" w:hAnsi="Arial" w:cs="Arial"/>
                <w:color w:val="000000"/>
                <w:sz w:val="22"/>
                <w:szCs w:val="22"/>
              </w:rPr>
              <w:t xml:space="preserve"> specific patient information/data from UCI Health Honest Broker Services.  Describe the following:</w:t>
            </w:r>
          </w:p>
          <w:p w14:paraId="3A200783" w14:textId="77777777" w:rsidR="0052061D" w:rsidRDefault="0052061D" w:rsidP="0052061D">
            <w:pPr>
              <w:ind w:left="432" w:right="216"/>
              <w:contextualSpacing/>
              <w:rPr>
                <w:rFonts w:ascii="Arial" w:hAnsi="Arial" w:cs="Arial"/>
                <w:color w:val="auto"/>
                <w:sz w:val="22"/>
                <w:szCs w:val="22"/>
              </w:rPr>
            </w:pPr>
          </w:p>
          <w:p w14:paraId="79CCEC93" w14:textId="77777777" w:rsidR="0052061D" w:rsidRPr="00914DCF" w:rsidRDefault="0052061D" w:rsidP="0052061D">
            <w:pPr>
              <w:ind w:left="432" w:right="216"/>
              <w:contextualSpacing/>
              <w:rPr>
                <w:rFonts w:ascii="Arial" w:hAnsi="Arial" w:cs="Arial"/>
                <w:color w:val="0064A4"/>
                <w:sz w:val="22"/>
                <w:szCs w:val="22"/>
              </w:rPr>
            </w:pPr>
            <w:r w:rsidRPr="00914DCF">
              <w:rPr>
                <w:rFonts w:ascii="Arial" w:hAnsi="Arial" w:cs="Arial"/>
                <w:color w:val="auto"/>
                <w:sz w:val="22"/>
                <w:szCs w:val="22"/>
              </w:rPr>
              <w:t>Cohort selection criteria (e.g., use the available Clinical Terms from the Cohort Discovery Tool such as Demographics: Gender, Diagnoses: Asthma, Procedures: Operations on digestive system):</w:t>
            </w:r>
            <w:r w:rsidRPr="00914DCF">
              <w:rPr>
                <w:rFonts w:ascii="Arial" w:hAnsi="Arial" w:cs="Arial"/>
                <w:sz w:val="22"/>
                <w:szCs w:val="22"/>
              </w:rPr>
              <w:t xml:space="preserve"> </w:t>
            </w:r>
            <w:r w:rsidRPr="00914DCF">
              <w:rPr>
                <w:rFonts w:ascii="Arial" w:hAnsi="Arial" w:cs="Arial"/>
                <w:color w:val="0064A4"/>
                <w:sz w:val="22"/>
                <w:szCs w:val="22"/>
              </w:rPr>
              <w:t>&lt;Type here&gt;</w:t>
            </w:r>
          </w:p>
          <w:p w14:paraId="459CC840" w14:textId="77777777" w:rsidR="0052061D" w:rsidRPr="00914DCF" w:rsidRDefault="0052061D" w:rsidP="0052061D">
            <w:pPr>
              <w:ind w:left="432" w:right="216" w:hanging="432"/>
              <w:contextualSpacing/>
              <w:rPr>
                <w:rFonts w:ascii="Arial" w:hAnsi="Arial" w:cs="Arial"/>
                <w:color w:val="auto"/>
                <w:sz w:val="22"/>
                <w:szCs w:val="22"/>
              </w:rPr>
            </w:pPr>
          </w:p>
          <w:p w14:paraId="2ABB1B0A" w14:textId="77777777" w:rsidR="0052061D" w:rsidRPr="00914DCF" w:rsidRDefault="0052061D" w:rsidP="0052061D">
            <w:pPr>
              <w:ind w:left="864" w:right="216" w:hanging="432"/>
              <w:contextualSpacing/>
              <w:rPr>
                <w:rFonts w:ascii="Arial" w:hAnsi="Arial" w:cs="Arial"/>
                <w:color w:val="0064A4"/>
                <w:sz w:val="22"/>
                <w:szCs w:val="22"/>
              </w:rPr>
            </w:pPr>
            <w:r w:rsidRPr="00914DCF">
              <w:rPr>
                <w:rFonts w:ascii="Arial" w:hAnsi="Arial" w:cs="Arial"/>
                <w:color w:val="auto"/>
                <w:sz w:val="22"/>
                <w:szCs w:val="22"/>
              </w:rPr>
              <w:t>Expected cohort size/patient count:</w:t>
            </w:r>
            <w:r w:rsidRPr="00914DCF">
              <w:rPr>
                <w:rFonts w:ascii="Arial" w:hAnsi="Arial" w:cs="Arial"/>
                <w:sz w:val="22"/>
                <w:szCs w:val="22"/>
              </w:rPr>
              <w:t xml:space="preserve"> </w:t>
            </w:r>
            <w:r w:rsidRPr="00914DCF">
              <w:rPr>
                <w:rFonts w:ascii="Arial" w:hAnsi="Arial" w:cs="Arial"/>
                <w:color w:val="0064A4"/>
                <w:sz w:val="22"/>
                <w:szCs w:val="22"/>
              </w:rPr>
              <w:t>&lt;Type here&gt;</w:t>
            </w:r>
          </w:p>
          <w:p w14:paraId="670915AA" w14:textId="77777777" w:rsidR="0052061D" w:rsidRPr="00914DCF" w:rsidRDefault="0052061D" w:rsidP="0052061D">
            <w:pPr>
              <w:ind w:left="864" w:right="216" w:hanging="432"/>
              <w:contextualSpacing/>
              <w:rPr>
                <w:rFonts w:ascii="Arial" w:hAnsi="Arial" w:cs="Arial"/>
                <w:color w:val="0064A4"/>
                <w:sz w:val="22"/>
                <w:szCs w:val="22"/>
              </w:rPr>
            </w:pPr>
          </w:p>
          <w:p w14:paraId="6290FC16" w14:textId="77777777" w:rsidR="0052061D" w:rsidRDefault="0052061D" w:rsidP="0052061D">
            <w:pPr>
              <w:ind w:left="864" w:right="216" w:hanging="432"/>
              <w:contextualSpacing/>
              <w:rPr>
                <w:rFonts w:ascii="Arial" w:hAnsi="Arial" w:cs="Arial"/>
                <w:color w:val="0064A4"/>
                <w:sz w:val="22"/>
                <w:szCs w:val="22"/>
              </w:rPr>
            </w:pPr>
            <w:r w:rsidRPr="00914DCF">
              <w:rPr>
                <w:rFonts w:ascii="Arial" w:hAnsi="Arial" w:cs="Arial"/>
                <w:color w:val="auto"/>
                <w:sz w:val="22"/>
                <w:szCs w:val="22"/>
              </w:rPr>
              <w:t>Cohort attributes or data elements (e.g., lab test values, medication, etc.):</w:t>
            </w:r>
            <w:r w:rsidRPr="00914DCF">
              <w:rPr>
                <w:rFonts w:ascii="Arial" w:hAnsi="Arial" w:cs="Arial"/>
                <w:sz w:val="22"/>
                <w:szCs w:val="22"/>
              </w:rPr>
              <w:t xml:space="preserve"> </w:t>
            </w:r>
            <w:r w:rsidRPr="00914DCF">
              <w:rPr>
                <w:rFonts w:ascii="Arial" w:hAnsi="Arial" w:cs="Arial"/>
                <w:color w:val="0064A4"/>
                <w:sz w:val="22"/>
                <w:szCs w:val="22"/>
              </w:rPr>
              <w:t>&lt;Type here&gt;</w:t>
            </w:r>
          </w:p>
          <w:p w14:paraId="6F23D652" w14:textId="77777777" w:rsidR="0052061D" w:rsidRPr="00914DCF" w:rsidRDefault="0052061D" w:rsidP="0052061D">
            <w:pPr>
              <w:ind w:left="864" w:right="216" w:hanging="432"/>
              <w:contextualSpacing/>
              <w:rPr>
                <w:rFonts w:ascii="Arial" w:hAnsi="Arial" w:cs="Arial"/>
                <w:color w:val="0064A4"/>
                <w:sz w:val="22"/>
                <w:szCs w:val="22"/>
              </w:rPr>
            </w:pPr>
          </w:p>
          <w:p w14:paraId="4CE1EB12" w14:textId="77777777" w:rsidR="0052061D" w:rsidRDefault="0052061D" w:rsidP="0052061D">
            <w:pPr>
              <w:ind w:left="432" w:right="216" w:hanging="432"/>
              <w:contextualSpacing/>
              <w:rPr>
                <w:rFonts w:ascii="Arial" w:hAnsi="Arial" w:cs="Arial"/>
                <w:color w:val="auto"/>
                <w:sz w:val="22"/>
                <w:szCs w:val="22"/>
              </w:rPr>
            </w:pPr>
            <w:r w:rsidRPr="00914DCF">
              <w:rPr>
                <w:rFonts w:ascii="Arial" w:hAnsi="Arial" w:cs="Arial"/>
                <w:b/>
                <w:color w:val="auto"/>
                <w:sz w:val="22"/>
                <w:szCs w:val="22"/>
              </w:rPr>
              <w:t xml:space="preserve">[ </w:t>
            </w:r>
            <w:proofErr w:type="gramStart"/>
            <w:r w:rsidRPr="00914DCF">
              <w:rPr>
                <w:rFonts w:ascii="Arial" w:hAnsi="Arial" w:cs="Arial"/>
                <w:b/>
                <w:color w:val="auto"/>
                <w:sz w:val="22"/>
                <w:szCs w:val="22"/>
              </w:rPr>
              <w:t xml:space="preserve">  ]</w:t>
            </w:r>
            <w:proofErr w:type="gramEnd"/>
            <w:r w:rsidRPr="00914DCF">
              <w:rPr>
                <w:rFonts w:ascii="Arial" w:hAnsi="Arial" w:cs="Arial"/>
                <w:b/>
                <w:color w:val="auto"/>
                <w:sz w:val="22"/>
                <w:szCs w:val="22"/>
              </w:rPr>
              <w:t xml:space="preserve"> </w:t>
            </w:r>
            <w:r w:rsidRPr="00914DCF">
              <w:rPr>
                <w:rFonts w:ascii="Arial" w:hAnsi="Arial" w:cs="Arial"/>
                <w:color w:val="auto"/>
                <w:sz w:val="22"/>
                <w:szCs w:val="22"/>
              </w:rPr>
              <w:t xml:space="preserve">The study team will </w:t>
            </w:r>
            <w:r>
              <w:rPr>
                <w:rFonts w:ascii="Arial" w:hAnsi="Arial" w:cs="Arial"/>
                <w:color w:val="auto"/>
                <w:sz w:val="22"/>
                <w:szCs w:val="22"/>
              </w:rPr>
              <w:t>request</w:t>
            </w:r>
            <w:r w:rsidRPr="00914DCF">
              <w:rPr>
                <w:rFonts w:ascii="Arial" w:hAnsi="Arial" w:cs="Arial"/>
                <w:color w:val="auto"/>
                <w:sz w:val="22"/>
                <w:szCs w:val="22"/>
              </w:rPr>
              <w:t xml:space="preserve"> </w:t>
            </w:r>
            <w:r>
              <w:rPr>
                <w:rFonts w:ascii="Arial" w:hAnsi="Arial" w:cs="Arial"/>
                <w:color w:val="auto"/>
                <w:sz w:val="22"/>
                <w:szCs w:val="22"/>
              </w:rPr>
              <w:t xml:space="preserve">non-UCI Health </w:t>
            </w:r>
            <w:r w:rsidRPr="00914DCF">
              <w:rPr>
                <w:rFonts w:ascii="Arial" w:hAnsi="Arial" w:cs="Arial"/>
                <w:color w:val="auto"/>
                <w:sz w:val="22"/>
                <w:szCs w:val="22"/>
              </w:rPr>
              <w:t>records and abstract data directly from those records.</w:t>
            </w:r>
            <w:r>
              <w:rPr>
                <w:rFonts w:ascii="Arial" w:hAnsi="Arial" w:cs="Arial"/>
                <w:color w:val="auto"/>
                <w:sz w:val="22"/>
                <w:szCs w:val="22"/>
              </w:rPr>
              <w:t xml:space="preserve"> </w:t>
            </w:r>
            <w:r w:rsidRPr="00914DCF">
              <w:rPr>
                <w:rFonts w:ascii="Arial" w:hAnsi="Arial" w:cs="Arial"/>
                <w:color w:val="000000"/>
                <w:sz w:val="22"/>
                <w:szCs w:val="22"/>
              </w:rPr>
              <w:t>Describe the following:</w:t>
            </w:r>
          </w:p>
          <w:p w14:paraId="1203DEF1" w14:textId="77777777" w:rsidR="0052061D" w:rsidRDefault="0052061D" w:rsidP="0052061D">
            <w:pPr>
              <w:ind w:left="432" w:right="216"/>
              <w:contextualSpacing/>
              <w:rPr>
                <w:rFonts w:ascii="Arial" w:hAnsi="Arial" w:cs="Arial"/>
                <w:color w:val="auto"/>
                <w:sz w:val="22"/>
                <w:szCs w:val="22"/>
              </w:rPr>
            </w:pPr>
          </w:p>
          <w:p w14:paraId="398C8F61" w14:textId="77777777" w:rsidR="0052061D" w:rsidRPr="00914DCF" w:rsidRDefault="0052061D" w:rsidP="0052061D">
            <w:pPr>
              <w:ind w:left="432" w:right="216"/>
              <w:contextualSpacing/>
              <w:rPr>
                <w:rFonts w:ascii="Arial" w:hAnsi="Arial" w:cs="Arial"/>
                <w:color w:val="0064A4"/>
                <w:sz w:val="22"/>
                <w:szCs w:val="22"/>
              </w:rPr>
            </w:pPr>
            <w:r>
              <w:rPr>
                <w:rFonts w:ascii="Arial" w:hAnsi="Arial" w:cs="Arial"/>
                <w:color w:val="auto"/>
                <w:sz w:val="22"/>
                <w:szCs w:val="22"/>
              </w:rPr>
              <w:t>Specify the non-UCI Health records that will be screened</w:t>
            </w:r>
            <w:r w:rsidRPr="00914DCF">
              <w:rPr>
                <w:rFonts w:ascii="Arial" w:hAnsi="Arial" w:cs="Arial"/>
                <w:color w:val="auto"/>
                <w:sz w:val="22"/>
                <w:szCs w:val="22"/>
              </w:rPr>
              <w:t>:</w:t>
            </w:r>
            <w:r w:rsidRPr="00914DCF">
              <w:rPr>
                <w:rFonts w:ascii="Arial" w:hAnsi="Arial" w:cs="Arial"/>
                <w:sz w:val="22"/>
                <w:szCs w:val="22"/>
              </w:rPr>
              <w:t xml:space="preserve"> </w:t>
            </w:r>
            <w:r w:rsidRPr="00914DCF">
              <w:rPr>
                <w:rFonts w:ascii="Arial" w:hAnsi="Arial" w:cs="Arial"/>
                <w:color w:val="0064A4"/>
                <w:sz w:val="22"/>
                <w:szCs w:val="22"/>
              </w:rPr>
              <w:t>&lt;Type here&gt;</w:t>
            </w:r>
          </w:p>
          <w:p w14:paraId="60654F2F" w14:textId="77777777" w:rsidR="0052061D" w:rsidRPr="00914DCF" w:rsidRDefault="0052061D" w:rsidP="0052061D">
            <w:pPr>
              <w:ind w:left="432" w:right="216" w:hanging="432"/>
              <w:contextualSpacing/>
              <w:rPr>
                <w:rFonts w:ascii="Arial" w:hAnsi="Arial" w:cs="Arial"/>
                <w:color w:val="auto"/>
                <w:sz w:val="22"/>
                <w:szCs w:val="22"/>
              </w:rPr>
            </w:pPr>
          </w:p>
          <w:p w14:paraId="299B9AD6" w14:textId="77777777" w:rsidR="0052061D" w:rsidRPr="00914DCF" w:rsidRDefault="0052061D" w:rsidP="0052061D">
            <w:pPr>
              <w:ind w:left="864" w:right="216" w:hanging="432"/>
              <w:contextualSpacing/>
              <w:rPr>
                <w:rFonts w:ascii="Arial" w:hAnsi="Arial" w:cs="Arial"/>
                <w:color w:val="0064A4"/>
                <w:sz w:val="22"/>
                <w:szCs w:val="22"/>
              </w:rPr>
            </w:pPr>
            <w:r>
              <w:rPr>
                <w:rFonts w:ascii="Arial" w:hAnsi="Arial" w:cs="Arial"/>
                <w:color w:val="auto"/>
                <w:sz w:val="22"/>
                <w:szCs w:val="22"/>
              </w:rPr>
              <w:t>Explain how the study team has access to this clinical data</w:t>
            </w:r>
            <w:r w:rsidRPr="00914DCF">
              <w:rPr>
                <w:rFonts w:ascii="Arial" w:hAnsi="Arial" w:cs="Arial"/>
                <w:color w:val="auto"/>
                <w:sz w:val="22"/>
                <w:szCs w:val="22"/>
              </w:rPr>
              <w:t>:</w:t>
            </w:r>
            <w:r w:rsidRPr="00914DCF">
              <w:rPr>
                <w:rFonts w:ascii="Arial" w:hAnsi="Arial" w:cs="Arial"/>
                <w:sz w:val="22"/>
                <w:szCs w:val="22"/>
              </w:rPr>
              <w:t xml:space="preserve"> </w:t>
            </w:r>
            <w:r w:rsidRPr="00914DCF">
              <w:rPr>
                <w:rFonts w:ascii="Arial" w:hAnsi="Arial" w:cs="Arial"/>
                <w:color w:val="0064A4"/>
                <w:sz w:val="22"/>
                <w:szCs w:val="22"/>
              </w:rPr>
              <w:t>&lt;Type here&gt;</w:t>
            </w:r>
          </w:p>
          <w:p w14:paraId="518FD8A3" w14:textId="77777777" w:rsidR="0052061D" w:rsidRPr="00914DCF" w:rsidRDefault="0052061D" w:rsidP="0052061D">
            <w:pPr>
              <w:ind w:right="216"/>
              <w:contextualSpacing/>
              <w:rPr>
                <w:rFonts w:ascii="Arial" w:hAnsi="Arial" w:cs="Arial"/>
                <w:color w:val="0064A4"/>
                <w:sz w:val="22"/>
                <w:szCs w:val="22"/>
              </w:rPr>
            </w:pPr>
          </w:p>
          <w:p w14:paraId="1676B757" w14:textId="77777777" w:rsidR="0052061D" w:rsidRPr="00C65DC9" w:rsidRDefault="0052061D" w:rsidP="0052061D">
            <w:pPr>
              <w:ind w:right="216"/>
              <w:contextualSpacing/>
              <w:rPr>
                <w:rFonts w:ascii="Arial" w:hAnsi="Arial" w:cs="Arial"/>
                <w:color w:val="auto"/>
                <w:sz w:val="22"/>
                <w:szCs w:val="22"/>
              </w:rPr>
            </w:pPr>
            <w:r w:rsidRPr="00914DCF">
              <w:rPr>
                <w:rFonts w:ascii="Arial" w:hAnsi="Arial" w:cs="Arial"/>
                <w:b/>
                <w:color w:val="auto"/>
                <w:sz w:val="22"/>
                <w:szCs w:val="22"/>
              </w:rPr>
              <w:t xml:space="preserve">[ </w:t>
            </w:r>
            <w:proofErr w:type="gramStart"/>
            <w:r w:rsidRPr="00914DCF">
              <w:rPr>
                <w:rFonts w:ascii="Arial" w:hAnsi="Arial" w:cs="Arial"/>
                <w:b/>
                <w:color w:val="auto"/>
                <w:sz w:val="22"/>
                <w:szCs w:val="22"/>
              </w:rPr>
              <w:t xml:space="preserve">  ]</w:t>
            </w:r>
            <w:proofErr w:type="gramEnd"/>
            <w:r w:rsidRPr="00914DCF">
              <w:rPr>
                <w:rFonts w:ascii="Arial" w:hAnsi="Arial" w:cs="Arial"/>
                <w:color w:val="auto"/>
                <w:sz w:val="22"/>
                <w:szCs w:val="22"/>
              </w:rPr>
              <w:t xml:space="preserve">  Other; explain:  </w:t>
            </w:r>
            <w:r w:rsidRPr="00914DCF">
              <w:rPr>
                <w:rFonts w:ascii="Arial" w:hAnsi="Arial" w:cs="Arial"/>
                <w:color w:val="0064A4"/>
                <w:sz w:val="22"/>
                <w:szCs w:val="22"/>
              </w:rPr>
              <w:t>&lt;Type here&gt;</w:t>
            </w:r>
          </w:p>
        </w:tc>
      </w:tr>
      <w:tr w:rsidR="0052061D" w:rsidRPr="00914DCF" w14:paraId="5897A1FD" w14:textId="77777777" w:rsidTr="0052061D">
        <w:trPr>
          <w:trHeight w:val="864"/>
        </w:trPr>
        <w:tc>
          <w:tcPr>
            <w:tcW w:w="5000" w:type="pct"/>
            <w:shd w:val="clear" w:color="auto" w:fill="DBE5F1"/>
            <w:vAlign w:val="center"/>
          </w:tcPr>
          <w:p w14:paraId="173B4A21" w14:textId="77777777" w:rsidR="0052061D" w:rsidRPr="00914DCF" w:rsidRDefault="0052061D" w:rsidP="0052061D">
            <w:pPr>
              <w:numPr>
                <w:ilvl w:val="0"/>
                <w:numId w:val="23"/>
              </w:numPr>
              <w:spacing w:line="276" w:lineRule="auto"/>
              <w:ind w:left="439"/>
              <w:rPr>
                <w:rFonts w:ascii="Arial" w:hAnsi="Arial" w:cs="Arial"/>
                <w:color w:val="auto"/>
                <w:sz w:val="22"/>
                <w:szCs w:val="22"/>
              </w:rPr>
            </w:pPr>
            <w:r w:rsidRPr="00914DCF">
              <w:rPr>
                <w:rFonts w:ascii="Arial" w:hAnsi="Arial" w:cs="Arial"/>
                <w:color w:val="auto"/>
                <w:sz w:val="22"/>
                <w:szCs w:val="22"/>
              </w:rPr>
              <w:t>For studies that involve use of existing (i.e. on the shelf; currently available) clinical data, s</w:t>
            </w:r>
            <w:r w:rsidRPr="00914DCF">
              <w:rPr>
                <w:rFonts w:ascii="Arial" w:hAnsi="Arial" w:cs="Arial"/>
                <w:bCs/>
                <w:color w:val="auto"/>
                <w:sz w:val="22"/>
                <w:szCs w:val="22"/>
              </w:rPr>
              <w:t xml:space="preserve">pecify the time frame of the </w:t>
            </w:r>
            <w:r w:rsidRPr="00914DCF">
              <w:rPr>
                <w:rFonts w:ascii="Arial" w:hAnsi="Arial" w:cs="Arial"/>
                <w:color w:val="auto"/>
                <w:sz w:val="22"/>
                <w:szCs w:val="22"/>
              </w:rPr>
              <w:t xml:space="preserve">clinical data </w:t>
            </w:r>
            <w:r w:rsidRPr="00914DCF">
              <w:rPr>
                <w:rFonts w:ascii="Arial" w:hAnsi="Arial" w:cs="Arial"/>
                <w:bCs/>
                <w:color w:val="auto"/>
                <w:sz w:val="22"/>
                <w:szCs w:val="22"/>
              </w:rPr>
              <w:t xml:space="preserve">to be accessed (e.g. records from January 2002 to initial IRB approval).  </w:t>
            </w:r>
          </w:p>
        </w:tc>
      </w:tr>
      <w:tr w:rsidR="0052061D" w:rsidRPr="00914DCF" w14:paraId="25F8319B" w14:textId="77777777" w:rsidTr="0052061D">
        <w:tblPrEx>
          <w:tblCellMar>
            <w:left w:w="115" w:type="dxa"/>
            <w:right w:w="115" w:type="dxa"/>
          </w:tblCellMar>
        </w:tblPrEx>
        <w:trPr>
          <w:trHeight w:val="576"/>
        </w:trPr>
        <w:tc>
          <w:tcPr>
            <w:tcW w:w="5000" w:type="pct"/>
            <w:vAlign w:val="center"/>
          </w:tcPr>
          <w:p w14:paraId="4C2E441F" w14:textId="77777777" w:rsidR="0052061D" w:rsidRPr="00914DCF" w:rsidRDefault="0052061D" w:rsidP="0052061D">
            <w:pPr>
              <w:ind w:left="432" w:right="216" w:hanging="432"/>
              <w:rPr>
                <w:rFonts w:ascii="Arial" w:hAnsi="Arial" w:cs="Arial"/>
                <w:color w:val="0064A4"/>
                <w:sz w:val="22"/>
                <w:szCs w:val="22"/>
              </w:rPr>
            </w:pPr>
            <w:r w:rsidRPr="00914DCF">
              <w:rPr>
                <w:rFonts w:ascii="Arial" w:hAnsi="Arial" w:cs="Arial"/>
                <w:color w:val="0064A4"/>
                <w:sz w:val="22"/>
                <w:szCs w:val="22"/>
              </w:rPr>
              <w:t>&lt;Type here&gt;</w:t>
            </w:r>
          </w:p>
        </w:tc>
      </w:tr>
      <w:tr w:rsidR="00036C99" w:rsidRPr="00914DCF" w14:paraId="153D54A6" w14:textId="77777777" w:rsidTr="00370381">
        <w:tblPrEx>
          <w:tblCellMar>
            <w:left w:w="115" w:type="dxa"/>
            <w:right w:w="115" w:type="dxa"/>
          </w:tblCellMar>
        </w:tblPrEx>
        <w:trPr>
          <w:trHeight w:val="827"/>
        </w:trPr>
        <w:tc>
          <w:tcPr>
            <w:tcW w:w="5000" w:type="pct"/>
            <w:tcBorders>
              <w:top w:val="single" w:sz="4" w:space="0" w:color="auto"/>
              <w:left w:val="single" w:sz="4" w:space="0" w:color="auto"/>
              <w:bottom w:val="single" w:sz="4" w:space="0" w:color="auto"/>
              <w:right w:val="single" w:sz="4" w:space="0" w:color="auto"/>
            </w:tcBorders>
            <w:shd w:val="clear" w:color="auto" w:fill="DBE5F1"/>
            <w:vAlign w:val="center"/>
          </w:tcPr>
          <w:p w14:paraId="46CF2EA5" w14:textId="70363E9F" w:rsidR="00036C99" w:rsidRPr="00370381" w:rsidRDefault="00036C99" w:rsidP="00370381">
            <w:pPr>
              <w:pStyle w:val="NormalWeb"/>
              <w:numPr>
                <w:ilvl w:val="0"/>
                <w:numId w:val="23"/>
              </w:numPr>
              <w:ind w:left="420"/>
              <w:rPr>
                <w:rFonts w:ascii="Arial" w:hAnsi="Arial" w:cs="Arial"/>
                <w:sz w:val="22"/>
                <w:szCs w:val="22"/>
              </w:rPr>
            </w:pPr>
            <w:r w:rsidRPr="00370381">
              <w:rPr>
                <w:rFonts w:ascii="Arial" w:hAnsi="Arial" w:cs="Arial"/>
                <w:b/>
                <w:color w:val="000000" w:themeColor="text1"/>
                <w:sz w:val="22"/>
                <w:szCs w:val="22"/>
              </w:rPr>
              <w:t>For studies that involve use of student data, including UCI student data:</w:t>
            </w:r>
            <w:r w:rsidRPr="00370381">
              <w:rPr>
                <w:rFonts w:ascii="Arial" w:hAnsi="Arial" w:cs="Arial"/>
                <w:color w:val="000000" w:themeColor="text1"/>
                <w:sz w:val="22"/>
                <w:szCs w:val="22"/>
              </w:rPr>
              <w:t xml:space="preserve"> </w:t>
            </w:r>
            <w:r w:rsidRPr="00370381">
              <w:rPr>
                <w:rFonts w:ascii="Arial" w:hAnsi="Arial" w:cs="Arial"/>
                <w:sz w:val="22"/>
                <w:szCs w:val="22"/>
              </w:rPr>
              <w:t>The Family Educational Rights and Privacy Act (FERPA) is a Federal law that protects the privacy of student educational records.</w:t>
            </w:r>
            <w:r w:rsidRPr="00370381">
              <w:rPr>
                <w:rFonts w:ascii="Arial" w:hAnsi="Arial" w:cs="Arial" w:hint="eastAsia"/>
                <w:sz w:val="22"/>
                <w:szCs w:val="22"/>
              </w:rPr>
              <w:t> </w:t>
            </w:r>
            <w:r w:rsidRPr="00370381">
              <w:rPr>
                <w:rFonts w:ascii="Arial" w:hAnsi="Arial" w:cs="Arial"/>
                <w:sz w:val="22"/>
                <w:szCs w:val="22"/>
              </w:rPr>
              <w:t xml:space="preserve"> </w:t>
            </w:r>
          </w:p>
        </w:tc>
      </w:tr>
      <w:tr w:rsidR="00036C99" w:rsidRPr="00914DCF" w14:paraId="2C861D0E" w14:textId="77777777" w:rsidTr="00036C99">
        <w:tblPrEx>
          <w:tblCellMar>
            <w:left w:w="115" w:type="dxa"/>
            <w:right w:w="115" w:type="dxa"/>
          </w:tblCellMar>
        </w:tblPrEx>
        <w:trPr>
          <w:trHeight w:val="576"/>
        </w:trPr>
        <w:tc>
          <w:tcPr>
            <w:tcW w:w="5000" w:type="pct"/>
            <w:tcBorders>
              <w:top w:val="single" w:sz="4" w:space="0" w:color="auto"/>
              <w:left w:val="single" w:sz="4" w:space="0" w:color="auto"/>
              <w:bottom w:val="single" w:sz="4" w:space="0" w:color="auto"/>
              <w:right w:val="single" w:sz="4" w:space="0" w:color="auto"/>
            </w:tcBorders>
            <w:vAlign w:val="center"/>
          </w:tcPr>
          <w:p w14:paraId="211FDE4D" w14:textId="77777777" w:rsidR="00370381" w:rsidRPr="00370381" w:rsidRDefault="00370381" w:rsidP="00370381">
            <w:pPr>
              <w:ind w:left="330" w:right="216"/>
              <w:contextualSpacing/>
              <w:rPr>
                <w:rFonts w:ascii="Arial" w:hAnsi="Arial" w:cs="Arial"/>
                <w:i/>
                <w:color w:val="C00000"/>
                <w:sz w:val="22"/>
                <w:szCs w:val="22"/>
              </w:rPr>
            </w:pPr>
            <w:r w:rsidRPr="00370381">
              <w:rPr>
                <w:rFonts w:ascii="Arial" w:hAnsi="Arial" w:cs="Arial"/>
                <w:color w:val="auto"/>
                <w:sz w:val="22"/>
                <w:szCs w:val="22"/>
              </w:rPr>
              <w:fldChar w:fldCharType="begin">
                <w:ffData>
                  <w:name w:val="Check6"/>
                  <w:enabled/>
                  <w:calcOnExit w:val="0"/>
                  <w:checkBox>
                    <w:sizeAuto/>
                    <w:default w:val="0"/>
                  </w:checkBox>
                </w:ffData>
              </w:fldChar>
            </w:r>
            <w:r w:rsidRPr="00370381">
              <w:rPr>
                <w:rFonts w:ascii="Arial" w:hAnsi="Arial" w:cs="Arial"/>
                <w:color w:val="auto"/>
                <w:sz w:val="22"/>
                <w:szCs w:val="22"/>
              </w:rPr>
              <w:instrText xml:space="preserve"> FORMCHECKBOX </w:instrText>
            </w:r>
            <w:r w:rsidR="001C2185">
              <w:rPr>
                <w:rFonts w:ascii="Arial" w:hAnsi="Arial" w:cs="Arial"/>
                <w:color w:val="auto"/>
                <w:sz w:val="22"/>
                <w:szCs w:val="22"/>
              </w:rPr>
            </w:r>
            <w:r w:rsidR="001C2185">
              <w:rPr>
                <w:rFonts w:ascii="Arial" w:hAnsi="Arial" w:cs="Arial"/>
                <w:color w:val="auto"/>
                <w:sz w:val="22"/>
                <w:szCs w:val="22"/>
              </w:rPr>
              <w:fldChar w:fldCharType="separate"/>
            </w:r>
            <w:r w:rsidRPr="00370381">
              <w:rPr>
                <w:rFonts w:ascii="Arial" w:hAnsi="Arial" w:cs="Arial"/>
                <w:color w:val="auto"/>
                <w:sz w:val="22"/>
                <w:szCs w:val="22"/>
              </w:rPr>
              <w:fldChar w:fldCharType="end"/>
            </w:r>
            <w:r w:rsidRPr="00370381">
              <w:rPr>
                <w:rFonts w:ascii="Arial" w:hAnsi="Arial" w:cs="Arial"/>
                <w:color w:val="auto"/>
                <w:sz w:val="22"/>
                <w:szCs w:val="22"/>
              </w:rPr>
              <w:t xml:space="preserve"> UCI student records: Provide evidence of FERPA</w:t>
            </w:r>
            <w:r w:rsidRPr="00370381">
              <w:rPr>
                <w:rStyle w:val="FootnoteReference"/>
                <w:rFonts w:ascii="Arial" w:hAnsi="Arial" w:cs="Arial"/>
                <w:color w:val="auto"/>
                <w:sz w:val="22"/>
                <w:szCs w:val="22"/>
              </w:rPr>
              <w:footnoteReference w:id="2"/>
            </w:r>
            <w:r w:rsidRPr="00370381">
              <w:rPr>
                <w:rFonts w:ascii="Arial" w:hAnsi="Arial" w:cs="Arial"/>
                <w:color w:val="auto"/>
                <w:sz w:val="22"/>
                <w:szCs w:val="22"/>
              </w:rPr>
              <w:t xml:space="preserve"> clearance </w:t>
            </w:r>
            <w:r w:rsidRPr="00370381">
              <w:rPr>
                <w:rFonts w:ascii="Arial" w:hAnsi="Arial" w:cs="Arial"/>
                <w:color w:val="auto"/>
                <w:sz w:val="22"/>
                <w:szCs w:val="22"/>
                <w:u w:val="single"/>
              </w:rPr>
              <w:t>from the UCI Registrar</w:t>
            </w:r>
            <w:r w:rsidRPr="00370381">
              <w:rPr>
                <w:rFonts w:ascii="Arial" w:hAnsi="Arial" w:cs="Arial"/>
                <w:color w:val="auto"/>
                <w:sz w:val="22"/>
                <w:szCs w:val="22"/>
              </w:rPr>
              <w:t>.</w:t>
            </w:r>
            <w:r>
              <w:rPr>
                <w:rFonts w:ascii="Arial" w:hAnsi="Arial" w:cs="Arial"/>
                <w:color w:val="auto"/>
                <w:sz w:val="22"/>
                <w:szCs w:val="22"/>
              </w:rPr>
              <w:t xml:space="preserve"> </w:t>
            </w:r>
            <w:r w:rsidRPr="00370381">
              <w:rPr>
                <w:rFonts w:ascii="Arial" w:hAnsi="Arial" w:cs="Arial"/>
                <w:color w:val="000000" w:themeColor="text1"/>
                <w:sz w:val="22"/>
                <w:szCs w:val="22"/>
              </w:rPr>
              <w:t xml:space="preserve">For more information about FERPA </w:t>
            </w:r>
            <w:r w:rsidRPr="00370381">
              <w:rPr>
                <w:rFonts w:ascii="Arial" w:hAnsi="Arial" w:cs="Arial"/>
                <w:i/>
                <w:color w:val="000000" w:themeColor="text1"/>
                <w:sz w:val="22"/>
                <w:szCs w:val="22"/>
              </w:rPr>
              <w:t>as it applies to UC Irvine</w:t>
            </w:r>
            <w:r w:rsidRPr="00370381">
              <w:rPr>
                <w:rFonts w:ascii="Arial" w:hAnsi="Arial" w:cs="Arial"/>
                <w:color w:val="000000" w:themeColor="text1"/>
                <w:sz w:val="22"/>
                <w:szCs w:val="22"/>
              </w:rPr>
              <w:t>, please refer to the </w:t>
            </w:r>
            <w:hyperlink r:id="rId36" w:history="1">
              <w:r w:rsidRPr="00370381">
                <w:rPr>
                  <w:rStyle w:val="Hyperlink"/>
                  <w:rFonts w:ascii="Arial" w:hAnsi="Arial" w:cs="Arial"/>
                  <w:color w:val="000000" w:themeColor="text1"/>
                  <w:sz w:val="22"/>
                  <w:szCs w:val="22"/>
                </w:rPr>
                <w:t>UCI Privacy and Student Records</w:t>
              </w:r>
            </w:hyperlink>
            <w:r w:rsidRPr="00370381">
              <w:rPr>
                <w:rFonts w:ascii="Arial" w:hAnsi="Arial" w:cs="Arial"/>
                <w:color w:val="000000" w:themeColor="text1"/>
                <w:sz w:val="22"/>
                <w:szCs w:val="22"/>
              </w:rPr>
              <w:t xml:space="preserve"> page. For questions and FERPA clearance, email the </w:t>
            </w:r>
            <w:hyperlink r:id="rId37" w:history="1">
              <w:r w:rsidRPr="00370381">
                <w:rPr>
                  <w:rStyle w:val="Hyperlink"/>
                  <w:rFonts w:ascii="Arial" w:hAnsi="Arial" w:cs="Arial"/>
                  <w:color w:val="000000" w:themeColor="text1"/>
                  <w:sz w:val="22"/>
                  <w:szCs w:val="22"/>
                </w:rPr>
                <w:t>FERPA Analyst</w:t>
              </w:r>
            </w:hyperlink>
            <w:r w:rsidRPr="00370381">
              <w:rPr>
                <w:rFonts w:ascii="Arial" w:hAnsi="Arial" w:cs="Arial"/>
                <w:color w:val="000000" w:themeColor="text1"/>
                <w:sz w:val="22"/>
                <w:szCs w:val="22"/>
              </w:rPr>
              <w:t>.</w:t>
            </w:r>
          </w:p>
          <w:p w14:paraId="128EAB60" w14:textId="77777777" w:rsidR="00370381" w:rsidRPr="00370381" w:rsidRDefault="00370381" w:rsidP="00370381">
            <w:pPr>
              <w:ind w:right="216" w:hanging="432"/>
              <w:contextualSpacing/>
              <w:rPr>
                <w:rFonts w:ascii="Arial" w:hAnsi="Arial" w:cs="Arial"/>
                <w:color w:val="auto"/>
                <w:sz w:val="22"/>
                <w:szCs w:val="22"/>
              </w:rPr>
            </w:pPr>
          </w:p>
          <w:p w14:paraId="065146E3" w14:textId="77777777" w:rsidR="00370381" w:rsidRPr="00370381" w:rsidRDefault="00370381" w:rsidP="00370381">
            <w:pPr>
              <w:ind w:left="432" w:right="216" w:hanging="432"/>
              <w:contextualSpacing/>
              <w:rPr>
                <w:rFonts w:ascii="Arial" w:hAnsi="Arial" w:cs="Arial"/>
                <w:i/>
                <w:color w:val="auto"/>
                <w:sz w:val="22"/>
                <w:szCs w:val="22"/>
              </w:rPr>
            </w:pPr>
            <w:r w:rsidRPr="00370381">
              <w:rPr>
                <w:rFonts w:ascii="Arial" w:hAnsi="Arial" w:cs="Arial"/>
                <w:color w:val="auto"/>
                <w:sz w:val="22"/>
                <w:szCs w:val="22"/>
              </w:rPr>
              <w:fldChar w:fldCharType="begin">
                <w:ffData>
                  <w:name w:val="Check6"/>
                  <w:enabled/>
                  <w:calcOnExit w:val="0"/>
                  <w:checkBox>
                    <w:sizeAuto/>
                    <w:default w:val="0"/>
                  </w:checkBox>
                </w:ffData>
              </w:fldChar>
            </w:r>
            <w:r w:rsidRPr="00370381">
              <w:rPr>
                <w:rFonts w:ascii="Arial" w:hAnsi="Arial" w:cs="Arial"/>
                <w:color w:val="auto"/>
                <w:sz w:val="22"/>
                <w:szCs w:val="22"/>
              </w:rPr>
              <w:instrText xml:space="preserve"> FORMCHECKBOX </w:instrText>
            </w:r>
            <w:r w:rsidR="001C2185">
              <w:rPr>
                <w:rFonts w:ascii="Arial" w:hAnsi="Arial" w:cs="Arial"/>
                <w:color w:val="auto"/>
                <w:sz w:val="22"/>
                <w:szCs w:val="22"/>
              </w:rPr>
            </w:r>
            <w:r w:rsidR="001C2185">
              <w:rPr>
                <w:rFonts w:ascii="Arial" w:hAnsi="Arial" w:cs="Arial"/>
                <w:color w:val="auto"/>
                <w:sz w:val="22"/>
                <w:szCs w:val="22"/>
              </w:rPr>
              <w:fldChar w:fldCharType="separate"/>
            </w:r>
            <w:r w:rsidRPr="00370381">
              <w:rPr>
                <w:rFonts w:ascii="Arial" w:hAnsi="Arial" w:cs="Arial"/>
                <w:color w:val="auto"/>
                <w:sz w:val="22"/>
                <w:szCs w:val="22"/>
              </w:rPr>
              <w:fldChar w:fldCharType="end"/>
            </w:r>
            <w:r w:rsidRPr="00370381">
              <w:rPr>
                <w:rFonts w:ascii="Arial" w:hAnsi="Arial" w:cs="Arial"/>
                <w:color w:val="auto"/>
                <w:sz w:val="22"/>
                <w:szCs w:val="22"/>
              </w:rPr>
              <w:t xml:space="preserve"> </w:t>
            </w:r>
            <w:r w:rsidRPr="00370381">
              <w:rPr>
                <w:rFonts w:ascii="Arial" w:hAnsi="Arial" w:cs="Arial"/>
              </w:rPr>
              <w:t xml:space="preserve"> </w:t>
            </w:r>
            <w:r w:rsidRPr="00370381">
              <w:rPr>
                <w:rFonts w:ascii="Arial" w:hAnsi="Arial" w:cs="Arial"/>
                <w:color w:val="auto"/>
                <w:sz w:val="22"/>
                <w:szCs w:val="22"/>
              </w:rPr>
              <w:t>Non-UCI student records: Provide evidence of FERPA</w:t>
            </w:r>
            <w:r w:rsidRPr="00370381">
              <w:rPr>
                <w:rFonts w:ascii="Arial" w:hAnsi="Arial" w:cs="Arial"/>
                <w:color w:val="auto"/>
                <w:sz w:val="22"/>
                <w:szCs w:val="22"/>
                <w:vertAlign w:val="superscript"/>
              </w:rPr>
              <w:t>6</w:t>
            </w:r>
            <w:r w:rsidRPr="00370381">
              <w:rPr>
                <w:rFonts w:ascii="Arial" w:hAnsi="Arial" w:cs="Arial"/>
                <w:color w:val="auto"/>
                <w:sz w:val="22"/>
                <w:szCs w:val="22"/>
              </w:rPr>
              <w:t xml:space="preserve"> clearance </w:t>
            </w:r>
            <w:r w:rsidRPr="00370381">
              <w:rPr>
                <w:rFonts w:ascii="Arial" w:hAnsi="Arial" w:cs="Arial"/>
                <w:color w:val="auto"/>
                <w:sz w:val="22"/>
                <w:szCs w:val="22"/>
                <w:u w:val="single"/>
              </w:rPr>
              <w:t>from the local school/district site</w:t>
            </w:r>
            <w:r w:rsidRPr="00370381">
              <w:rPr>
                <w:rFonts w:ascii="Arial" w:hAnsi="Arial" w:cs="Arial"/>
                <w:color w:val="auto"/>
                <w:sz w:val="22"/>
                <w:szCs w:val="22"/>
              </w:rPr>
              <w:t>.</w:t>
            </w:r>
            <w:r w:rsidRPr="00370381">
              <w:rPr>
                <w:rFonts w:ascii="Arial" w:hAnsi="Arial" w:cs="Arial"/>
                <w:i/>
                <w:color w:val="auto"/>
                <w:sz w:val="22"/>
                <w:szCs w:val="22"/>
              </w:rPr>
              <w:t xml:space="preserve"> </w:t>
            </w:r>
          </w:p>
          <w:p w14:paraId="6CE51C93" w14:textId="6F9E5F1F" w:rsidR="00036C99" w:rsidRPr="00370381" w:rsidRDefault="00036C99" w:rsidP="00370381">
            <w:pPr>
              <w:ind w:left="330" w:right="216"/>
              <w:contextualSpacing/>
              <w:rPr>
                <w:rFonts w:ascii="Arial" w:hAnsi="Arial" w:cs="Arial"/>
                <w:color w:val="0064A4"/>
                <w:sz w:val="22"/>
                <w:szCs w:val="22"/>
              </w:rPr>
            </w:pPr>
          </w:p>
        </w:tc>
      </w:tr>
    </w:tbl>
    <w:p w14:paraId="76D59819" w14:textId="1A1669B2" w:rsidR="00E808BE" w:rsidRDefault="00E808BE" w:rsidP="00E808BE">
      <w:pPr>
        <w:spacing w:line="276" w:lineRule="auto"/>
        <w:ind w:right="216"/>
        <w:rPr>
          <w:rFonts w:ascii="Arial" w:hAnsi="Arial" w:cs="Arial"/>
          <w:b/>
          <w:color w:val="000000"/>
          <w:sz w:val="22"/>
          <w:szCs w:val="22"/>
          <w:u w:val="single"/>
        </w:rPr>
      </w:pPr>
    </w:p>
    <w:p w14:paraId="68E19446" w14:textId="329DF93E" w:rsidR="00370381" w:rsidRDefault="00370381" w:rsidP="00E808BE">
      <w:pPr>
        <w:spacing w:line="276" w:lineRule="auto"/>
        <w:ind w:right="216"/>
        <w:rPr>
          <w:rFonts w:ascii="Arial" w:hAnsi="Arial" w:cs="Arial"/>
          <w:b/>
          <w:color w:val="000000"/>
          <w:sz w:val="22"/>
          <w:szCs w:val="22"/>
          <w:u w:val="single"/>
        </w:rPr>
      </w:pPr>
    </w:p>
    <w:p w14:paraId="716F97DC" w14:textId="180EBCD4" w:rsidR="00370381" w:rsidRDefault="00370381" w:rsidP="00E808BE">
      <w:pPr>
        <w:spacing w:line="276" w:lineRule="auto"/>
        <w:ind w:right="216"/>
        <w:rPr>
          <w:rFonts w:ascii="Arial" w:hAnsi="Arial" w:cs="Arial"/>
          <w:b/>
          <w:color w:val="000000"/>
          <w:sz w:val="22"/>
          <w:szCs w:val="22"/>
          <w:u w:val="single"/>
        </w:rPr>
      </w:pPr>
    </w:p>
    <w:p w14:paraId="086ECCE3" w14:textId="111C658A" w:rsidR="00370381" w:rsidRDefault="00370381" w:rsidP="00E808BE">
      <w:pPr>
        <w:spacing w:line="276" w:lineRule="auto"/>
        <w:ind w:right="216"/>
        <w:rPr>
          <w:rFonts w:ascii="Arial" w:hAnsi="Arial" w:cs="Arial"/>
          <w:b/>
          <w:color w:val="000000"/>
          <w:sz w:val="22"/>
          <w:szCs w:val="22"/>
          <w:u w:val="single"/>
        </w:rPr>
      </w:pPr>
    </w:p>
    <w:p w14:paraId="09701469" w14:textId="25BA71E9" w:rsidR="00370381" w:rsidRDefault="00370381" w:rsidP="00E808BE">
      <w:pPr>
        <w:spacing w:line="276" w:lineRule="auto"/>
        <w:ind w:right="216"/>
        <w:rPr>
          <w:rFonts w:ascii="Arial" w:hAnsi="Arial" w:cs="Arial"/>
          <w:b/>
          <w:color w:val="000000"/>
          <w:sz w:val="22"/>
          <w:szCs w:val="22"/>
          <w:u w:val="single"/>
        </w:rPr>
      </w:pPr>
    </w:p>
    <w:p w14:paraId="7CB0B60E" w14:textId="6F41A8C6" w:rsidR="00370381" w:rsidRDefault="00370381" w:rsidP="00E808BE">
      <w:pPr>
        <w:spacing w:line="276" w:lineRule="auto"/>
        <w:ind w:right="216"/>
        <w:rPr>
          <w:rFonts w:ascii="Arial" w:hAnsi="Arial" w:cs="Arial"/>
          <w:b/>
          <w:color w:val="000000"/>
          <w:sz w:val="22"/>
          <w:szCs w:val="22"/>
          <w:u w:val="single"/>
        </w:rPr>
      </w:pPr>
    </w:p>
    <w:p w14:paraId="44F4A36C" w14:textId="77777777" w:rsidR="00370381" w:rsidRPr="00914DCF" w:rsidRDefault="00370381" w:rsidP="00E808BE">
      <w:pPr>
        <w:spacing w:line="276" w:lineRule="auto"/>
        <w:ind w:right="216"/>
        <w:rPr>
          <w:rFonts w:ascii="Arial" w:hAnsi="Arial" w:cs="Arial"/>
          <w:b/>
          <w:color w:val="000000"/>
          <w:sz w:val="22"/>
          <w:szCs w:val="22"/>
          <w:u w:val="single"/>
        </w:rPr>
      </w:pPr>
    </w:p>
    <w:p w14:paraId="7B38E2AD" w14:textId="77777777" w:rsidR="00E808BE" w:rsidRPr="00914DCF" w:rsidRDefault="00E808BE" w:rsidP="009C58FE">
      <w:pPr>
        <w:numPr>
          <w:ilvl w:val="0"/>
          <w:numId w:val="14"/>
        </w:numPr>
        <w:tabs>
          <w:tab w:val="left" w:pos="360"/>
        </w:tabs>
        <w:spacing w:line="276" w:lineRule="auto"/>
        <w:ind w:left="360" w:right="216"/>
        <w:rPr>
          <w:rFonts w:ascii="Arial" w:hAnsi="Arial" w:cs="Arial"/>
          <w:b/>
          <w:color w:val="000000"/>
          <w:sz w:val="22"/>
          <w:szCs w:val="22"/>
          <w:u w:val="single"/>
        </w:rPr>
      </w:pPr>
      <w:r w:rsidRPr="00914DCF">
        <w:rPr>
          <w:rFonts w:ascii="Arial" w:hAnsi="Arial" w:cs="Arial"/>
          <w:b/>
          <w:color w:val="000000"/>
          <w:sz w:val="22"/>
          <w:szCs w:val="22"/>
        </w:rPr>
        <w:lastRenderedPageBreak/>
        <w:t>Collection of P</w:t>
      </w:r>
      <w:r w:rsidRPr="00914DCF">
        <w:rPr>
          <w:rFonts w:ascii="Arial" w:hAnsi="Arial" w:cs="Arial"/>
          <w:b/>
          <w:bCs/>
          <w:color w:val="auto"/>
          <w:sz w:val="22"/>
          <w:szCs w:val="22"/>
        </w:rPr>
        <w:t>hotographs, or Audio/Video Recording</w:t>
      </w:r>
    </w:p>
    <w:tbl>
      <w:tblPr>
        <w:tblW w:w="5000" w:type="pct"/>
        <w:tblLayout w:type="fixed"/>
        <w:tblLook w:val="01E0" w:firstRow="1" w:lastRow="1" w:firstColumn="1" w:lastColumn="1" w:noHBand="0" w:noVBand="0"/>
      </w:tblPr>
      <w:tblGrid>
        <w:gridCol w:w="10790"/>
      </w:tblGrid>
      <w:tr w:rsidR="00636122" w:rsidRPr="00B52115" w14:paraId="16B62E2E" w14:textId="77777777" w:rsidTr="00636122">
        <w:trPr>
          <w:trHeight w:val="576"/>
        </w:trPr>
        <w:tc>
          <w:tcPr>
            <w:tcW w:w="5000" w:type="pct"/>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7A57D5E8" w14:textId="0BB14B93" w:rsidR="00636122" w:rsidRPr="00636122" w:rsidRDefault="00636122" w:rsidP="00636122">
            <w:pPr>
              <w:keepNext/>
              <w:keepLines/>
              <w:ind w:right="-24"/>
              <w:outlineLvl w:val="5"/>
              <w:rPr>
                <w:rFonts w:ascii="Arial" w:hAnsi="Arial" w:cs="Arial"/>
                <w:b/>
                <w:color w:val="auto"/>
                <w:sz w:val="22"/>
                <w:szCs w:val="19"/>
              </w:rPr>
            </w:pPr>
            <w:r w:rsidRPr="00636122">
              <w:rPr>
                <w:rFonts w:ascii="Arial" w:hAnsi="Arial" w:cs="Arial"/>
                <w:b/>
                <w:color w:val="auto"/>
                <w:sz w:val="22"/>
                <w:szCs w:val="22"/>
              </w:rPr>
              <w:t xml:space="preserve">Will any of the study procedures include collecting photographs, audio recordings </w:t>
            </w:r>
            <w:r>
              <w:rPr>
                <w:rFonts w:ascii="Arial" w:hAnsi="Arial" w:cs="Arial"/>
                <w:b/>
                <w:color w:val="auto"/>
                <w:sz w:val="22"/>
                <w:szCs w:val="22"/>
              </w:rPr>
              <w:t>a</w:t>
            </w:r>
            <w:r w:rsidRPr="00636122">
              <w:rPr>
                <w:rFonts w:ascii="Arial" w:hAnsi="Arial" w:cs="Arial"/>
                <w:b/>
                <w:color w:val="auto"/>
                <w:sz w:val="22"/>
                <w:szCs w:val="22"/>
              </w:rPr>
              <w:t>nd/or video recordings?</w:t>
            </w:r>
            <w:r w:rsidRPr="00636122">
              <w:rPr>
                <w:rFonts w:ascii="Arial" w:hAnsi="Arial" w:cs="Arial"/>
                <w:b/>
                <w:color w:val="auto"/>
                <w:sz w:val="22"/>
                <w:szCs w:val="19"/>
              </w:rPr>
              <w:t xml:space="preserve"> </w:t>
            </w:r>
          </w:p>
        </w:tc>
      </w:tr>
      <w:tr w:rsidR="00636122" w:rsidRPr="00B52115" w14:paraId="4370FA26" w14:textId="77777777" w:rsidTr="00AB4ACE">
        <w:trPr>
          <w:trHeight w:val="3312"/>
        </w:trPr>
        <w:tc>
          <w:tcPr>
            <w:tcW w:w="5000" w:type="pct"/>
            <w:tcBorders>
              <w:top w:val="single" w:sz="4" w:space="0" w:color="auto"/>
              <w:left w:val="single" w:sz="4" w:space="0" w:color="auto"/>
              <w:bottom w:val="single" w:sz="4" w:space="0" w:color="auto"/>
              <w:right w:val="single" w:sz="4" w:space="0" w:color="auto"/>
            </w:tcBorders>
            <w:shd w:val="clear" w:color="auto" w:fill="auto"/>
            <w:vAlign w:val="center"/>
          </w:tcPr>
          <w:p w14:paraId="661648CA" w14:textId="4D9EEC50" w:rsidR="00636122" w:rsidRPr="00955FDA" w:rsidRDefault="00C76864" w:rsidP="00F72E94">
            <w:pPr>
              <w:ind w:left="432" w:right="216" w:hanging="432"/>
              <w:rPr>
                <w:rFonts w:ascii="Arial" w:hAnsi="Arial" w:cs="Arial"/>
                <w:color w:val="auto"/>
                <w:sz w:val="22"/>
                <w:szCs w:val="22"/>
              </w:rPr>
            </w:pPr>
            <w:r w:rsidRPr="00955FDA">
              <w:rPr>
                <w:rFonts w:ascii="Arial" w:hAnsi="Arial" w:cs="Arial"/>
                <w:b/>
                <w:color w:val="auto"/>
                <w:sz w:val="22"/>
                <w:szCs w:val="22"/>
              </w:rPr>
              <w:t xml:space="preserve">[ </w:t>
            </w:r>
            <w:proofErr w:type="gramStart"/>
            <w:r w:rsidRPr="00955FDA">
              <w:rPr>
                <w:rFonts w:ascii="Arial" w:hAnsi="Arial" w:cs="Arial"/>
                <w:b/>
                <w:color w:val="auto"/>
                <w:sz w:val="22"/>
                <w:szCs w:val="22"/>
              </w:rPr>
              <w:t xml:space="preserve">  ]</w:t>
            </w:r>
            <w:proofErr w:type="gramEnd"/>
            <w:r w:rsidRPr="00955FDA">
              <w:rPr>
                <w:rFonts w:ascii="Arial" w:hAnsi="Arial" w:cs="Arial"/>
                <w:b/>
                <w:color w:val="auto"/>
                <w:sz w:val="22"/>
                <w:szCs w:val="22"/>
              </w:rPr>
              <w:t xml:space="preserve"> </w:t>
            </w:r>
            <w:r w:rsidR="00410A80" w:rsidRPr="00955FDA">
              <w:rPr>
                <w:rFonts w:ascii="Arial" w:hAnsi="Arial" w:cs="Arial"/>
                <w:b/>
                <w:color w:val="auto"/>
                <w:sz w:val="22"/>
                <w:szCs w:val="22"/>
              </w:rPr>
              <w:t>N</w:t>
            </w:r>
            <w:r w:rsidR="00B327AB" w:rsidRPr="00955FDA">
              <w:rPr>
                <w:rFonts w:ascii="Arial" w:hAnsi="Arial" w:cs="Arial"/>
                <w:b/>
                <w:color w:val="auto"/>
                <w:sz w:val="22"/>
                <w:szCs w:val="22"/>
              </w:rPr>
              <w:t>ot applicable</w:t>
            </w:r>
            <w:r w:rsidR="00B327AB" w:rsidRPr="00955FDA">
              <w:rPr>
                <w:rFonts w:ascii="Arial" w:hAnsi="Arial" w:cs="Arial"/>
                <w:color w:val="auto"/>
                <w:sz w:val="22"/>
                <w:szCs w:val="22"/>
              </w:rPr>
              <w:t>:</w:t>
            </w:r>
            <w:r w:rsidR="00636122" w:rsidRPr="00955FDA">
              <w:rPr>
                <w:rFonts w:ascii="Arial" w:hAnsi="Arial" w:cs="Arial"/>
                <w:color w:val="auto"/>
                <w:sz w:val="22"/>
                <w:szCs w:val="22"/>
              </w:rPr>
              <w:t xml:space="preserve"> No photos, audio or video recordings will be taken.  </w:t>
            </w:r>
          </w:p>
          <w:p w14:paraId="7FF3626B" w14:textId="77777777" w:rsidR="00636122" w:rsidRPr="00955FDA" w:rsidRDefault="00636122" w:rsidP="00F72E94">
            <w:pPr>
              <w:ind w:left="432" w:right="216" w:hanging="432"/>
              <w:rPr>
                <w:rFonts w:ascii="Arial" w:hAnsi="Arial" w:cs="Arial"/>
                <w:b/>
                <w:color w:val="auto"/>
                <w:sz w:val="16"/>
                <w:szCs w:val="16"/>
              </w:rPr>
            </w:pPr>
          </w:p>
          <w:p w14:paraId="3713986F" w14:textId="487134DA" w:rsidR="00636122" w:rsidRPr="00955FDA" w:rsidRDefault="00C76864" w:rsidP="00F72E94">
            <w:pPr>
              <w:pStyle w:val="TableParagraph"/>
              <w:tabs>
                <w:tab w:val="left" w:pos="360"/>
                <w:tab w:val="left" w:pos="2880"/>
                <w:tab w:val="left" w:pos="3420"/>
                <w:tab w:val="left" w:pos="5670"/>
              </w:tabs>
              <w:spacing w:before="37" w:after="120"/>
              <w:ind w:left="427" w:hanging="427"/>
              <w:rPr>
                <w:rFonts w:ascii="Arial" w:hAnsi="Arial" w:cs="Arial"/>
              </w:rPr>
            </w:pPr>
            <w:r w:rsidRPr="00955FDA">
              <w:rPr>
                <w:rFonts w:ascii="Arial" w:hAnsi="Arial" w:cs="Arial"/>
                <w:b/>
              </w:rPr>
              <w:t xml:space="preserve">[ </w:t>
            </w:r>
            <w:proofErr w:type="gramStart"/>
            <w:r w:rsidRPr="00955FDA">
              <w:rPr>
                <w:rFonts w:ascii="Arial" w:hAnsi="Arial" w:cs="Arial"/>
                <w:b/>
              </w:rPr>
              <w:t xml:space="preserve">  ]</w:t>
            </w:r>
            <w:proofErr w:type="gramEnd"/>
            <w:r w:rsidRPr="00955FDA">
              <w:rPr>
                <w:rFonts w:ascii="Arial" w:hAnsi="Arial" w:cs="Arial"/>
                <w:b/>
              </w:rPr>
              <w:t xml:space="preserve"> </w:t>
            </w:r>
            <w:r w:rsidR="00636122" w:rsidRPr="00955FDA">
              <w:rPr>
                <w:rFonts w:ascii="Arial" w:hAnsi="Arial" w:cs="Arial"/>
              </w:rPr>
              <w:t xml:space="preserve">Photos, audio or video recordings will be taken. Text regarding the photos or recordings will be included in the consent document and specific permission to record identifiers will be obtained from participants.  </w:t>
            </w:r>
          </w:p>
          <w:p w14:paraId="05CBB404" w14:textId="77777777" w:rsidR="00636122" w:rsidRPr="00955FDA" w:rsidRDefault="00636122" w:rsidP="00F72E94">
            <w:pPr>
              <w:pStyle w:val="TableParagraph"/>
              <w:tabs>
                <w:tab w:val="left" w:pos="360"/>
                <w:tab w:val="left" w:pos="2880"/>
                <w:tab w:val="left" w:pos="3420"/>
                <w:tab w:val="left" w:pos="5670"/>
              </w:tabs>
              <w:spacing w:before="37" w:after="120"/>
              <w:ind w:left="360"/>
              <w:rPr>
                <w:rFonts w:ascii="Arial" w:hAnsi="Arial" w:cs="Arial"/>
                <w:b/>
              </w:rPr>
            </w:pPr>
            <w:r w:rsidRPr="00955FDA">
              <w:rPr>
                <w:rFonts w:ascii="Arial" w:hAnsi="Arial" w:cs="Arial"/>
                <w:b/>
              </w:rPr>
              <w:t>Check one of the following:</w:t>
            </w:r>
          </w:p>
          <w:p w14:paraId="72C5C12F" w14:textId="58E30972" w:rsidR="00636122" w:rsidRPr="00955FDA" w:rsidRDefault="00C76864" w:rsidP="00F72E94">
            <w:pPr>
              <w:ind w:left="720" w:right="216"/>
              <w:rPr>
                <w:rFonts w:ascii="Arial" w:hAnsi="Arial" w:cs="Arial"/>
                <w:color w:val="auto"/>
                <w:sz w:val="22"/>
                <w:szCs w:val="22"/>
              </w:rPr>
            </w:pPr>
            <w:r w:rsidRPr="00955FDA">
              <w:rPr>
                <w:rFonts w:ascii="Arial" w:hAnsi="Arial" w:cs="Arial"/>
                <w:b/>
                <w:color w:val="auto"/>
                <w:sz w:val="22"/>
                <w:szCs w:val="22"/>
              </w:rPr>
              <w:t xml:space="preserve">[ </w:t>
            </w:r>
            <w:proofErr w:type="gramStart"/>
            <w:r w:rsidRPr="00955FDA">
              <w:rPr>
                <w:rFonts w:ascii="Arial" w:hAnsi="Arial" w:cs="Arial"/>
                <w:b/>
                <w:color w:val="auto"/>
                <w:sz w:val="22"/>
                <w:szCs w:val="22"/>
              </w:rPr>
              <w:t xml:space="preserve">  ]</w:t>
            </w:r>
            <w:proofErr w:type="gramEnd"/>
            <w:r w:rsidRPr="00955FDA">
              <w:rPr>
                <w:rFonts w:ascii="Arial" w:hAnsi="Arial" w:cs="Arial"/>
                <w:b/>
                <w:color w:val="auto"/>
                <w:sz w:val="22"/>
                <w:szCs w:val="22"/>
              </w:rPr>
              <w:t xml:space="preserve"> </w:t>
            </w:r>
            <w:r w:rsidR="00636122" w:rsidRPr="00955FDA">
              <w:rPr>
                <w:rFonts w:ascii="Arial" w:hAnsi="Arial" w:cs="Arial"/>
                <w:color w:val="auto"/>
                <w:sz w:val="22"/>
                <w:szCs w:val="22"/>
              </w:rPr>
              <w:t>Facial image will be in video or photo</w:t>
            </w:r>
          </w:p>
          <w:p w14:paraId="27913012" w14:textId="77777777" w:rsidR="00636122" w:rsidRPr="00955FDA" w:rsidRDefault="00636122" w:rsidP="00F72E94">
            <w:pPr>
              <w:ind w:left="720" w:right="216"/>
              <w:rPr>
                <w:rFonts w:ascii="Arial" w:hAnsi="Arial" w:cs="Arial"/>
                <w:color w:val="auto"/>
                <w:sz w:val="10"/>
                <w:szCs w:val="10"/>
              </w:rPr>
            </w:pPr>
          </w:p>
          <w:p w14:paraId="07EDF018" w14:textId="05DE8D36" w:rsidR="00636122" w:rsidRPr="00955FDA" w:rsidRDefault="00C76864" w:rsidP="00F72E94">
            <w:pPr>
              <w:ind w:left="720" w:right="216"/>
              <w:rPr>
                <w:rFonts w:ascii="Arial" w:hAnsi="Arial" w:cs="Arial"/>
                <w:color w:val="auto"/>
                <w:sz w:val="22"/>
                <w:szCs w:val="22"/>
              </w:rPr>
            </w:pPr>
            <w:r w:rsidRPr="00955FDA">
              <w:rPr>
                <w:rFonts w:ascii="Arial" w:hAnsi="Arial" w:cs="Arial"/>
                <w:b/>
                <w:color w:val="auto"/>
                <w:sz w:val="22"/>
                <w:szCs w:val="22"/>
              </w:rPr>
              <w:t xml:space="preserve">[ </w:t>
            </w:r>
            <w:proofErr w:type="gramStart"/>
            <w:r w:rsidRPr="00955FDA">
              <w:rPr>
                <w:rFonts w:ascii="Arial" w:hAnsi="Arial" w:cs="Arial"/>
                <w:b/>
                <w:color w:val="auto"/>
                <w:sz w:val="22"/>
                <w:szCs w:val="22"/>
              </w:rPr>
              <w:t xml:space="preserve">  ]</w:t>
            </w:r>
            <w:proofErr w:type="gramEnd"/>
            <w:r w:rsidRPr="00955FDA">
              <w:rPr>
                <w:rFonts w:ascii="Arial" w:hAnsi="Arial" w:cs="Arial"/>
                <w:b/>
                <w:color w:val="auto"/>
                <w:sz w:val="22"/>
                <w:szCs w:val="22"/>
              </w:rPr>
              <w:t xml:space="preserve"> </w:t>
            </w:r>
            <w:r w:rsidR="00636122" w:rsidRPr="00955FDA">
              <w:rPr>
                <w:rFonts w:ascii="Arial" w:hAnsi="Arial" w:cs="Arial"/>
                <w:color w:val="auto"/>
                <w:sz w:val="22"/>
                <w:szCs w:val="22"/>
              </w:rPr>
              <w:t>Participants’ names will be collected or recorded in either video, photo or audio recording</w:t>
            </w:r>
          </w:p>
          <w:p w14:paraId="4E207C1E" w14:textId="77777777" w:rsidR="00636122" w:rsidRPr="00955FDA" w:rsidRDefault="00636122" w:rsidP="00F72E94">
            <w:pPr>
              <w:ind w:left="720" w:right="216"/>
              <w:rPr>
                <w:rFonts w:ascii="Arial" w:hAnsi="Arial" w:cs="Arial"/>
                <w:color w:val="auto"/>
                <w:sz w:val="10"/>
                <w:szCs w:val="10"/>
              </w:rPr>
            </w:pPr>
          </w:p>
          <w:p w14:paraId="4F467BF7" w14:textId="243CC267" w:rsidR="00636122" w:rsidRPr="00955FDA" w:rsidRDefault="00C76864" w:rsidP="00F72E94">
            <w:pPr>
              <w:ind w:left="720" w:right="216"/>
              <w:rPr>
                <w:rFonts w:ascii="Arial" w:hAnsi="Arial" w:cs="Arial"/>
                <w:color w:val="auto"/>
                <w:sz w:val="22"/>
                <w:szCs w:val="22"/>
              </w:rPr>
            </w:pPr>
            <w:r w:rsidRPr="00955FDA">
              <w:rPr>
                <w:rFonts w:ascii="Arial" w:hAnsi="Arial" w:cs="Arial"/>
                <w:b/>
                <w:color w:val="auto"/>
                <w:sz w:val="22"/>
                <w:szCs w:val="22"/>
              </w:rPr>
              <w:t xml:space="preserve">[ </w:t>
            </w:r>
            <w:proofErr w:type="gramStart"/>
            <w:r w:rsidRPr="00955FDA">
              <w:rPr>
                <w:rFonts w:ascii="Arial" w:hAnsi="Arial" w:cs="Arial"/>
                <w:b/>
                <w:color w:val="auto"/>
                <w:sz w:val="22"/>
                <w:szCs w:val="22"/>
              </w:rPr>
              <w:t xml:space="preserve">  ]</w:t>
            </w:r>
            <w:proofErr w:type="gramEnd"/>
            <w:r w:rsidRPr="00955FDA">
              <w:rPr>
                <w:rFonts w:ascii="Arial" w:hAnsi="Arial" w:cs="Arial"/>
                <w:b/>
                <w:color w:val="auto"/>
                <w:sz w:val="22"/>
                <w:szCs w:val="22"/>
              </w:rPr>
              <w:t xml:space="preserve"> </w:t>
            </w:r>
            <w:r w:rsidR="00636122" w:rsidRPr="00955FDA">
              <w:rPr>
                <w:rFonts w:ascii="Arial" w:hAnsi="Arial" w:cs="Arial"/>
                <w:color w:val="auto"/>
                <w:sz w:val="22"/>
                <w:szCs w:val="22"/>
              </w:rPr>
              <w:t>Collecting photographs, as well as audio and video recordings will be optional for the participant</w:t>
            </w:r>
          </w:p>
          <w:p w14:paraId="5E0E903D" w14:textId="77777777" w:rsidR="00636122" w:rsidRPr="00955FDA" w:rsidRDefault="00636122" w:rsidP="00F72E94">
            <w:pPr>
              <w:ind w:left="720" w:right="216"/>
              <w:rPr>
                <w:rFonts w:ascii="Arial" w:hAnsi="Arial" w:cs="Arial"/>
                <w:color w:val="auto"/>
                <w:sz w:val="16"/>
                <w:szCs w:val="16"/>
              </w:rPr>
            </w:pPr>
          </w:p>
          <w:p w14:paraId="6FC0685F" w14:textId="28602374" w:rsidR="00636122" w:rsidRPr="00955FDA" w:rsidRDefault="00C76864" w:rsidP="00F72E94">
            <w:pPr>
              <w:tabs>
                <w:tab w:val="left" w:pos="1817"/>
              </w:tabs>
              <w:ind w:left="432" w:right="216" w:hanging="432"/>
              <w:rPr>
                <w:rFonts w:ascii="Arial" w:hAnsi="Arial" w:cs="Arial"/>
                <w:b/>
                <w:color w:val="auto"/>
                <w:sz w:val="22"/>
                <w:szCs w:val="22"/>
              </w:rPr>
            </w:pPr>
            <w:r w:rsidRPr="00955FDA">
              <w:rPr>
                <w:rFonts w:ascii="Arial" w:hAnsi="Arial" w:cs="Arial"/>
                <w:b/>
                <w:color w:val="auto"/>
                <w:sz w:val="22"/>
                <w:szCs w:val="22"/>
              </w:rPr>
              <w:t xml:space="preserve">[ </w:t>
            </w:r>
            <w:proofErr w:type="gramStart"/>
            <w:r w:rsidR="00835728" w:rsidRPr="00955FDA">
              <w:rPr>
                <w:rFonts w:ascii="Arial" w:hAnsi="Arial" w:cs="Arial"/>
                <w:b/>
                <w:color w:val="auto"/>
                <w:sz w:val="22"/>
                <w:szCs w:val="22"/>
              </w:rPr>
              <w:t>X</w:t>
            </w:r>
            <w:r w:rsidRPr="00955FDA">
              <w:rPr>
                <w:rFonts w:ascii="Arial" w:hAnsi="Arial" w:cs="Arial"/>
                <w:b/>
                <w:color w:val="auto"/>
                <w:sz w:val="22"/>
                <w:szCs w:val="22"/>
              </w:rPr>
              <w:t xml:space="preserve">  ]</w:t>
            </w:r>
            <w:proofErr w:type="gramEnd"/>
            <w:r w:rsidRPr="00955FDA">
              <w:rPr>
                <w:rFonts w:ascii="Arial" w:hAnsi="Arial" w:cs="Arial"/>
                <w:b/>
                <w:color w:val="auto"/>
                <w:sz w:val="22"/>
                <w:szCs w:val="22"/>
              </w:rPr>
              <w:t xml:space="preserve"> </w:t>
            </w:r>
            <w:r w:rsidR="00636122" w:rsidRPr="00955FDA">
              <w:rPr>
                <w:rFonts w:ascii="Arial" w:hAnsi="Arial" w:cs="Arial"/>
                <w:color w:val="auto"/>
                <w:sz w:val="22"/>
                <w:szCs w:val="22"/>
              </w:rPr>
              <w:t xml:space="preserve">  Other: </w:t>
            </w:r>
            <w:r w:rsidR="00835728" w:rsidRPr="005E25DE">
              <w:rPr>
                <w:rFonts w:ascii="Arial" w:hAnsi="Arial" w:cs="Arial"/>
                <w:color w:val="auto"/>
                <w:sz w:val="22"/>
                <w:szCs w:val="22"/>
                <w:rPrChange w:id="212" w:author="Jacob Kodner" w:date="2020-06-05T09:51:00Z">
                  <w:rPr>
                    <w:rFonts w:ascii="Arial" w:hAnsi="Arial" w:cs="Arial"/>
                    <w:color w:val="0064A4"/>
                    <w:sz w:val="22"/>
                    <w:szCs w:val="22"/>
                  </w:rPr>
                </w:rPrChange>
              </w:rPr>
              <w:t xml:space="preserve">Audio recordings will be collected </w:t>
            </w:r>
            <w:del w:id="213" w:author="Jacob Kodner" w:date="2020-07-13T16:29:00Z">
              <w:r w:rsidR="00835728" w:rsidRPr="005E25DE" w:rsidDel="00AA4BF9">
                <w:rPr>
                  <w:rFonts w:ascii="Arial" w:hAnsi="Arial" w:cs="Arial"/>
                  <w:color w:val="auto"/>
                  <w:sz w:val="22"/>
                  <w:szCs w:val="22"/>
                  <w:rPrChange w:id="214" w:author="Jacob Kodner" w:date="2020-06-05T09:51:00Z">
                    <w:rPr>
                      <w:rFonts w:ascii="Arial" w:hAnsi="Arial" w:cs="Arial"/>
                      <w:color w:val="0064A4"/>
                      <w:sz w:val="22"/>
                      <w:szCs w:val="22"/>
                    </w:rPr>
                  </w:rPrChange>
                </w:rPr>
                <w:delText>without any identifiers</w:delText>
              </w:r>
            </w:del>
            <w:ins w:id="215" w:author="Jacob Kodner" w:date="2020-07-13T16:29:00Z">
              <w:r w:rsidR="00AA4BF9">
                <w:rPr>
                  <w:rFonts w:ascii="Arial" w:hAnsi="Arial" w:cs="Arial"/>
                  <w:color w:val="auto"/>
                  <w:sz w:val="22"/>
                  <w:szCs w:val="22"/>
                </w:rPr>
                <w:t xml:space="preserve"> and anonymized</w:t>
              </w:r>
            </w:ins>
            <w:ins w:id="216" w:author="Jacob Kodner" w:date="2020-07-15T09:25:00Z">
              <w:r w:rsidR="006F741A">
                <w:rPr>
                  <w:rFonts w:ascii="Arial" w:hAnsi="Arial" w:cs="Arial"/>
                  <w:color w:val="auto"/>
                  <w:sz w:val="22"/>
                  <w:szCs w:val="22"/>
                </w:rPr>
                <w:t xml:space="preserve"> via codes corresponding to each participant. </w:t>
              </w:r>
            </w:ins>
            <w:r w:rsidR="00636122" w:rsidRPr="00955FDA">
              <w:rPr>
                <w:rFonts w:ascii="Arial" w:hAnsi="Arial" w:cs="Arial"/>
                <w:b/>
                <w:color w:val="auto"/>
                <w:sz w:val="22"/>
                <w:szCs w:val="22"/>
              </w:rPr>
              <w:tab/>
            </w:r>
            <w:r w:rsidR="00636122" w:rsidRPr="00955FDA">
              <w:rPr>
                <w:rFonts w:ascii="Arial" w:hAnsi="Arial" w:cs="Arial"/>
                <w:b/>
                <w:color w:val="auto"/>
                <w:sz w:val="22"/>
                <w:szCs w:val="22"/>
              </w:rPr>
              <w:tab/>
            </w:r>
          </w:p>
        </w:tc>
      </w:tr>
    </w:tbl>
    <w:p w14:paraId="2B0DFFE4" w14:textId="77777777" w:rsidR="00E808BE" w:rsidRPr="00914DCF" w:rsidRDefault="00E808BE" w:rsidP="00E808BE">
      <w:pPr>
        <w:tabs>
          <w:tab w:val="left" w:pos="360"/>
        </w:tabs>
        <w:spacing w:line="276" w:lineRule="auto"/>
        <w:ind w:right="216"/>
        <w:rPr>
          <w:rFonts w:ascii="Arial" w:hAnsi="Arial" w:cs="Arial"/>
          <w:b/>
          <w:color w:val="000000"/>
          <w:sz w:val="22"/>
          <w:szCs w:val="22"/>
          <w:u w:val="single"/>
        </w:rPr>
      </w:pPr>
    </w:p>
    <w:p w14:paraId="531EA485" w14:textId="77777777" w:rsidR="00E808BE" w:rsidRPr="00914DCF" w:rsidRDefault="00E808BE" w:rsidP="009C58FE">
      <w:pPr>
        <w:numPr>
          <w:ilvl w:val="0"/>
          <w:numId w:val="14"/>
        </w:numPr>
        <w:tabs>
          <w:tab w:val="left" w:pos="360"/>
        </w:tabs>
        <w:spacing w:line="276" w:lineRule="auto"/>
        <w:ind w:left="360" w:right="216"/>
        <w:rPr>
          <w:rFonts w:ascii="Arial" w:hAnsi="Arial" w:cs="Arial"/>
          <w:b/>
          <w:color w:val="000000"/>
          <w:sz w:val="22"/>
          <w:szCs w:val="22"/>
        </w:rPr>
      </w:pPr>
      <w:r w:rsidRPr="00914DCF">
        <w:rPr>
          <w:rFonts w:ascii="Arial" w:hAnsi="Arial" w:cs="Arial"/>
          <w:b/>
          <w:color w:val="000000"/>
          <w:sz w:val="22"/>
          <w:szCs w:val="22"/>
        </w:rPr>
        <w:t>Sharing Results with Subjects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0790"/>
      </w:tblGrid>
      <w:tr w:rsidR="00E808BE" w:rsidRPr="00914DCF" w14:paraId="142FF16D" w14:textId="77777777" w:rsidTr="00F72E94">
        <w:trPr>
          <w:trHeight w:val="1296"/>
        </w:trPr>
        <w:tc>
          <w:tcPr>
            <w:tcW w:w="5000" w:type="pct"/>
            <w:shd w:val="clear" w:color="auto" w:fill="DBE5F1"/>
            <w:vAlign w:val="center"/>
          </w:tcPr>
          <w:p w14:paraId="599A6239" w14:textId="77777777" w:rsidR="00E808BE" w:rsidRPr="00914DCF" w:rsidRDefault="00E808BE" w:rsidP="009C58FE">
            <w:pPr>
              <w:numPr>
                <w:ilvl w:val="0"/>
                <w:numId w:val="22"/>
              </w:numPr>
              <w:tabs>
                <w:tab w:val="left" w:pos="425"/>
              </w:tabs>
              <w:spacing w:line="276" w:lineRule="auto"/>
              <w:ind w:left="425" w:right="216"/>
              <w:rPr>
                <w:rFonts w:ascii="Arial" w:hAnsi="Arial" w:cs="Arial"/>
                <w:bCs/>
                <w:color w:val="000000"/>
                <w:sz w:val="22"/>
                <w:szCs w:val="22"/>
              </w:rPr>
            </w:pPr>
            <w:r w:rsidRPr="00914DCF">
              <w:rPr>
                <w:rFonts w:ascii="Arial" w:hAnsi="Arial" w:cs="Arial"/>
                <w:bCs/>
                <w:color w:val="000000"/>
                <w:sz w:val="22"/>
                <w:szCs w:val="22"/>
              </w:rPr>
              <w:t>Describe whether individual results (results of investigational diagnostic tests, genetic tests, or incidental findings) will be shared with subject or others (e.g., the subject’s primary care physician)</w:t>
            </w:r>
            <w:r w:rsidRPr="00914DCF">
              <w:rPr>
                <w:rFonts w:ascii="Arial" w:hAnsi="Arial" w:cs="Arial"/>
                <w:color w:val="000000"/>
                <w:sz w:val="22"/>
                <w:szCs w:val="22"/>
                <w:lang w:val="en"/>
              </w:rPr>
              <w:t xml:space="preserve">.  </w:t>
            </w:r>
            <w:r w:rsidRPr="00914DCF">
              <w:rPr>
                <w:rFonts w:ascii="Arial" w:hAnsi="Arial" w:cs="Arial"/>
                <w:i/>
                <w:color w:val="0064A4"/>
                <w:sz w:val="22"/>
                <w:szCs w:val="22"/>
                <w:lang w:val="en"/>
              </w:rPr>
              <w:t xml:space="preserve">Only tests ordered by a physician and conducted in a CLIA certified lab may be shared. </w:t>
            </w:r>
          </w:p>
          <w:p w14:paraId="12B711BB" w14:textId="77777777" w:rsidR="00E808BE" w:rsidRPr="00914DCF" w:rsidRDefault="00E808BE" w:rsidP="009C58FE">
            <w:pPr>
              <w:numPr>
                <w:ilvl w:val="0"/>
                <w:numId w:val="22"/>
              </w:numPr>
              <w:tabs>
                <w:tab w:val="left" w:pos="425"/>
              </w:tabs>
              <w:spacing w:line="276" w:lineRule="auto"/>
              <w:ind w:left="425" w:right="216"/>
              <w:rPr>
                <w:rFonts w:ascii="Arial" w:hAnsi="Arial" w:cs="Arial"/>
                <w:bCs/>
                <w:color w:val="000000"/>
                <w:sz w:val="22"/>
                <w:szCs w:val="22"/>
              </w:rPr>
            </w:pPr>
            <w:r w:rsidRPr="00914DCF">
              <w:rPr>
                <w:rFonts w:ascii="Arial" w:hAnsi="Arial" w:cs="Arial"/>
                <w:color w:val="000000"/>
                <w:sz w:val="22"/>
                <w:szCs w:val="22"/>
                <w:lang w:val="en"/>
              </w:rPr>
              <w:t>Explain what information will be shared and how the results will be shared.</w:t>
            </w:r>
            <w:r w:rsidRPr="00914DCF">
              <w:rPr>
                <w:rFonts w:ascii="Arial" w:hAnsi="Arial" w:cs="Arial"/>
                <w:i/>
                <w:color w:val="0064A4"/>
                <w:sz w:val="22"/>
                <w:szCs w:val="22"/>
                <w:lang w:val="en"/>
              </w:rPr>
              <w:t xml:space="preserve"> </w:t>
            </w:r>
          </w:p>
        </w:tc>
      </w:tr>
      <w:tr w:rsidR="00E808BE" w:rsidRPr="00914DCF" w14:paraId="607BD175" w14:textId="77777777" w:rsidTr="00636122">
        <w:trPr>
          <w:trHeight w:val="864"/>
        </w:trPr>
        <w:tc>
          <w:tcPr>
            <w:tcW w:w="5000" w:type="pct"/>
            <w:vAlign w:val="center"/>
          </w:tcPr>
          <w:p w14:paraId="0E4DA8CF" w14:textId="7F7F2802" w:rsidR="00E808BE" w:rsidRPr="00914DCF" w:rsidRDefault="00E808BE" w:rsidP="00F72E94">
            <w:pPr>
              <w:tabs>
                <w:tab w:val="left" w:pos="360"/>
              </w:tabs>
              <w:spacing w:after="160"/>
              <w:ind w:right="216"/>
              <w:rPr>
                <w:rFonts w:ascii="Arial" w:hAnsi="Arial" w:cs="Arial"/>
                <w:color w:val="000000"/>
                <w:sz w:val="22"/>
                <w:szCs w:val="22"/>
              </w:rPr>
            </w:pPr>
            <w:r w:rsidRPr="00914DCF">
              <w:rPr>
                <w:rFonts w:ascii="Arial" w:hAnsi="Arial" w:cs="Arial"/>
                <w:b/>
                <w:color w:val="auto"/>
                <w:sz w:val="22"/>
                <w:szCs w:val="22"/>
              </w:rPr>
              <w:t xml:space="preserve">[ </w:t>
            </w:r>
            <w:proofErr w:type="gramStart"/>
            <w:r w:rsidR="00835728">
              <w:rPr>
                <w:rFonts w:ascii="Arial" w:hAnsi="Arial" w:cs="Arial"/>
                <w:b/>
                <w:color w:val="auto"/>
                <w:sz w:val="22"/>
                <w:szCs w:val="22"/>
              </w:rPr>
              <w:t>X</w:t>
            </w:r>
            <w:r w:rsidRPr="00914DCF">
              <w:rPr>
                <w:rFonts w:ascii="Arial" w:hAnsi="Arial" w:cs="Arial"/>
                <w:b/>
                <w:color w:val="auto"/>
                <w:sz w:val="22"/>
                <w:szCs w:val="22"/>
              </w:rPr>
              <w:t xml:space="preserve"> ]</w:t>
            </w:r>
            <w:proofErr w:type="gramEnd"/>
            <w:r w:rsidRPr="00914DCF">
              <w:rPr>
                <w:rFonts w:ascii="Arial" w:hAnsi="Arial" w:cs="Arial"/>
                <w:b/>
                <w:color w:val="auto"/>
                <w:sz w:val="22"/>
                <w:szCs w:val="22"/>
              </w:rPr>
              <w:t xml:space="preserve"> </w:t>
            </w:r>
            <w:r w:rsidR="00E57932" w:rsidRPr="00E57932">
              <w:rPr>
                <w:rFonts w:ascii="Arial" w:hAnsi="Arial" w:cs="Arial"/>
                <w:b/>
                <w:color w:val="000000"/>
                <w:sz w:val="22"/>
                <w:szCs w:val="22"/>
              </w:rPr>
              <w:t>Not applicable</w:t>
            </w:r>
            <w:r w:rsidRPr="00914DCF">
              <w:rPr>
                <w:rFonts w:ascii="Arial" w:hAnsi="Arial" w:cs="Arial"/>
                <w:color w:val="000000"/>
                <w:sz w:val="22"/>
                <w:szCs w:val="22"/>
              </w:rPr>
              <w:t>: Individual results will not be shared with subjects.</w:t>
            </w:r>
          </w:p>
          <w:p w14:paraId="5451C83E" w14:textId="340A7B9B" w:rsidR="00E808BE" w:rsidRPr="00914DCF" w:rsidRDefault="00E808BE" w:rsidP="00AB4ACE">
            <w:pPr>
              <w:ind w:right="216"/>
              <w:rPr>
                <w:rFonts w:ascii="Arial" w:hAnsi="Arial" w:cs="Arial"/>
                <w:color w:val="0064A4"/>
                <w:sz w:val="22"/>
                <w:szCs w:val="22"/>
              </w:rPr>
            </w:pPr>
          </w:p>
        </w:tc>
      </w:tr>
      <w:tr w:rsidR="00E808BE" w:rsidRPr="00914DCF" w14:paraId="1D2D2F35" w14:textId="77777777" w:rsidTr="00636122">
        <w:trPr>
          <w:trHeight w:val="864"/>
        </w:trPr>
        <w:tc>
          <w:tcPr>
            <w:tcW w:w="5000" w:type="pct"/>
            <w:shd w:val="clear" w:color="auto" w:fill="DBE5F1"/>
            <w:vAlign w:val="center"/>
          </w:tcPr>
          <w:p w14:paraId="091F54AB" w14:textId="77777777" w:rsidR="00E808BE" w:rsidRPr="00914DCF" w:rsidRDefault="00E808BE" w:rsidP="009C58FE">
            <w:pPr>
              <w:numPr>
                <w:ilvl w:val="0"/>
                <w:numId w:val="22"/>
              </w:numPr>
              <w:tabs>
                <w:tab w:val="left" w:pos="360"/>
              </w:tabs>
              <w:spacing w:line="276" w:lineRule="auto"/>
              <w:ind w:left="425" w:right="216"/>
              <w:rPr>
                <w:rFonts w:ascii="Arial" w:hAnsi="Arial" w:cs="Arial"/>
                <w:bCs/>
                <w:color w:val="000000"/>
                <w:sz w:val="22"/>
                <w:szCs w:val="22"/>
              </w:rPr>
            </w:pPr>
            <w:r w:rsidRPr="00914DCF">
              <w:rPr>
                <w:rFonts w:ascii="Arial" w:hAnsi="Arial" w:cs="Arial"/>
                <w:bCs/>
                <w:color w:val="000000"/>
                <w:sz w:val="22"/>
                <w:szCs w:val="22"/>
              </w:rPr>
              <w:t>Describe whether overall study results will be shared with subjects</w:t>
            </w:r>
            <w:r w:rsidRPr="00914DCF">
              <w:rPr>
                <w:rFonts w:ascii="Arial" w:hAnsi="Arial" w:cs="Arial"/>
                <w:color w:val="000000"/>
                <w:sz w:val="22"/>
                <w:szCs w:val="22"/>
                <w:lang w:val="en"/>
              </w:rPr>
              <w:t xml:space="preserve">.  </w:t>
            </w:r>
          </w:p>
          <w:p w14:paraId="11FFCB76" w14:textId="77777777" w:rsidR="00E808BE" w:rsidRPr="00914DCF" w:rsidRDefault="00E808BE" w:rsidP="009C58FE">
            <w:pPr>
              <w:numPr>
                <w:ilvl w:val="0"/>
                <w:numId w:val="22"/>
              </w:numPr>
              <w:tabs>
                <w:tab w:val="left" w:pos="360"/>
              </w:tabs>
              <w:spacing w:line="276" w:lineRule="auto"/>
              <w:ind w:left="425" w:right="216"/>
              <w:rPr>
                <w:rFonts w:ascii="Arial" w:hAnsi="Arial" w:cs="Arial"/>
                <w:bCs/>
                <w:color w:val="000000"/>
                <w:sz w:val="22"/>
                <w:szCs w:val="22"/>
              </w:rPr>
            </w:pPr>
            <w:r w:rsidRPr="00914DCF">
              <w:rPr>
                <w:rFonts w:ascii="Arial" w:hAnsi="Arial" w:cs="Arial"/>
                <w:color w:val="000000"/>
                <w:sz w:val="22"/>
                <w:szCs w:val="22"/>
                <w:lang w:val="en"/>
              </w:rPr>
              <w:t>Explain how results will be shared.</w:t>
            </w:r>
          </w:p>
        </w:tc>
      </w:tr>
      <w:tr w:rsidR="00E808BE" w:rsidRPr="00914DCF" w14:paraId="2E44E845" w14:textId="77777777" w:rsidTr="00636122">
        <w:trPr>
          <w:trHeight w:val="1584"/>
        </w:trPr>
        <w:tc>
          <w:tcPr>
            <w:tcW w:w="5000" w:type="pct"/>
            <w:vAlign w:val="center"/>
          </w:tcPr>
          <w:p w14:paraId="6978C6B7" w14:textId="3B49C49B" w:rsidR="00E808BE" w:rsidRDefault="00E808BE" w:rsidP="00F72E94">
            <w:pPr>
              <w:tabs>
                <w:tab w:val="left" w:pos="360"/>
              </w:tabs>
              <w:ind w:right="216"/>
              <w:contextualSpacing/>
              <w:rPr>
                <w:rFonts w:ascii="Arial" w:hAnsi="Arial" w:cs="Arial"/>
                <w:color w:val="000000"/>
                <w:sz w:val="22"/>
                <w:szCs w:val="22"/>
              </w:rPr>
            </w:pPr>
            <w:r w:rsidRPr="00914DCF">
              <w:rPr>
                <w:rFonts w:ascii="Arial" w:hAnsi="Arial" w:cs="Arial"/>
                <w:b/>
                <w:color w:val="auto"/>
                <w:sz w:val="22"/>
                <w:szCs w:val="22"/>
              </w:rPr>
              <w:t xml:space="preserve">[ </w:t>
            </w:r>
            <w:proofErr w:type="gramStart"/>
            <w:r w:rsidR="00835728">
              <w:rPr>
                <w:rFonts w:ascii="Arial" w:hAnsi="Arial" w:cs="Arial"/>
                <w:b/>
                <w:color w:val="auto"/>
                <w:sz w:val="22"/>
                <w:szCs w:val="22"/>
              </w:rPr>
              <w:t>X</w:t>
            </w:r>
            <w:r w:rsidRPr="00914DCF">
              <w:rPr>
                <w:rFonts w:ascii="Arial" w:hAnsi="Arial" w:cs="Arial"/>
                <w:b/>
                <w:color w:val="auto"/>
                <w:sz w:val="22"/>
                <w:szCs w:val="22"/>
              </w:rPr>
              <w:t xml:space="preserve"> ]</w:t>
            </w:r>
            <w:proofErr w:type="gramEnd"/>
            <w:r w:rsidRPr="00914DCF">
              <w:rPr>
                <w:rFonts w:ascii="Arial" w:hAnsi="Arial" w:cs="Arial"/>
                <w:b/>
                <w:color w:val="auto"/>
                <w:sz w:val="22"/>
                <w:szCs w:val="22"/>
              </w:rPr>
              <w:t xml:space="preserve"> </w:t>
            </w:r>
            <w:r w:rsidR="00E57932" w:rsidRPr="00E57932">
              <w:rPr>
                <w:rFonts w:ascii="Arial" w:hAnsi="Arial" w:cs="Arial"/>
                <w:b/>
                <w:color w:val="000000"/>
                <w:sz w:val="22"/>
                <w:szCs w:val="22"/>
              </w:rPr>
              <w:t>Not applicable</w:t>
            </w:r>
            <w:r w:rsidRPr="00914DCF">
              <w:rPr>
                <w:rFonts w:ascii="Arial" w:hAnsi="Arial" w:cs="Arial"/>
                <w:color w:val="000000"/>
                <w:sz w:val="22"/>
                <w:szCs w:val="22"/>
              </w:rPr>
              <w:t>: Final study results will not be shared with subjects.</w:t>
            </w:r>
          </w:p>
          <w:p w14:paraId="596C38BD" w14:textId="77777777" w:rsidR="00E808BE" w:rsidRPr="006E4A9B" w:rsidRDefault="00E808BE" w:rsidP="00F72E94">
            <w:pPr>
              <w:tabs>
                <w:tab w:val="left" w:pos="360"/>
              </w:tabs>
              <w:ind w:right="216"/>
              <w:contextualSpacing/>
              <w:rPr>
                <w:rFonts w:ascii="Arial" w:hAnsi="Arial" w:cs="Arial"/>
                <w:color w:val="000000"/>
                <w:sz w:val="12"/>
                <w:szCs w:val="12"/>
              </w:rPr>
            </w:pPr>
          </w:p>
          <w:p w14:paraId="27C997D5" w14:textId="77777777" w:rsidR="00E808BE" w:rsidRDefault="00E808BE" w:rsidP="00F72E94">
            <w:pPr>
              <w:tabs>
                <w:tab w:val="left" w:pos="360"/>
              </w:tabs>
              <w:ind w:right="216"/>
              <w:contextualSpacing/>
              <w:rPr>
                <w:rFonts w:ascii="Arial" w:hAnsi="Arial" w:cs="Arial"/>
                <w:i/>
                <w:color w:val="FF0000"/>
                <w:sz w:val="22"/>
                <w:szCs w:val="22"/>
              </w:rPr>
            </w:pPr>
            <w:r w:rsidRPr="00AC4056">
              <w:rPr>
                <w:rFonts w:ascii="Arial" w:hAnsi="Arial" w:cs="Arial"/>
                <w:b/>
                <w:color w:val="000000"/>
                <w:sz w:val="22"/>
                <w:szCs w:val="22"/>
              </w:rPr>
              <w:t>[   ]</w:t>
            </w:r>
            <w:r w:rsidRPr="00AC4056">
              <w:rPr>
                <w:rFonts w:ascii="Arial" w:hAnsi="Arial" w:cs="Arial"/>
                <w:color w:val="000000"/>
                <w:sz w:val="22"/>
                <w:szCs w:val="22"/>
              </w:rPr>
              <w:t xml:space="preserve"> The </w:t>
            </w:r>
            <w:r>
              <w:rPr>
                <w:rFonts w:ascii="Arial" w:hAnsi="Arial" w:cs="Arial"/>
                <w:color w:val="000000"/>
                <w:sz w:val="22"/>
                <w:szCs w:val="22"/>
              </w:rPr>
              <w:t>overall study results</w:t>
            </w:r>
            <w:r w:rsidRPr="00AC4056">
              <w:rPr>
                <w:rFonts w:ascii="Arial" w:hAnsi="Arial" w:cs="Arial"/>
                <w:color w:val="000000"/>
                <w:sz w:val="22"/>
                <w:szCs w:val="22"/>
              </w:rPr>
              <w:t xml:space="preserve"> will be listed on </w:t>
            </w:r>
            <w:hyperlink r:id="rId38" w:history="1">
              <w:r w:rsidRPr="00AC4056">
                <w:rPr>
                  <w:rStyle w:val="Hyperlink"/>
                  <w:rFonts w:ascii="Arial" w:hAnsi="Arial" w:cs="Arial"/>
                  <w:sz w:val="22"/>
                  <w:szCs w:val="22"/>
                </w:rPr>
                <w:t>Clinicaltrials.gov</w:t>
              </w:r>
            </w:hyperlink>
            <w:r w:rsidRPr="00AC4056">
              <w:rPr>
                <w:rFonts w:ascii="Arial" w:hAnsi="Arial" w:cs="Arial"/>
                <w:color w:val="000000"/>
                <w:sz w:val="22"/>
                <w:szCs w:val="22"/>
              </w:rPr>
              <w:t xml:space="preserve">. </w:t>
            </w:r>
            <w:r w:rsidRPr="00914DCF">
              <w:rPr>
                <w:rFonts w:ascii="Arial" w:hAnsi="Arial" w:cs="Arial"/>
                <w:i/>
                <w:color w:val="FF0000"/>
                <w:sz w:val="22"/>
                <w:szCs w:val="22"/>
              </w:rPr>
              <w:t xml:space="preserve">All </w:t>
            </w:r>
            <w:r>
              <w:rPr>
                <w:rFonts w:ascii="Arial" w:hAnsi="Arial" w:cs="Arial"/>
                <w:i/>
                <w:color w:val="FF0000"/>
                <w:sz w:val="22"/>
                <w:szCs w:val="22"/>
              </w:rPr>
              <w:t xml:space="preserve">Applicable Clinical Trials </w:t>
            </w:r>
            <w:r w:rsidRPr="00914DCF">
              <w:rPr>
                <w:rFonts w:ascii="Arial" w:hAnsi="Arial" w:cs="Arial"/>
                <w:i/>
                <w:color w:val="FF0000"/>
                <w:sz w:val="22"/>
                <w:szCs w:val="22"/>
              </w:rPr>
              <w:t xml:space="preserve">must be </w:t>
            </w:r>
          </w:p>
          <w:p w14:paraId="7BD292CD" w14:textId="77777777" w:rsidR="00E808BE" w:rsidRDefault="00E808BE" w:rsidP="00F72E94">
            <w:pPr>
              <w:tabs>
                <w:tab w:val="left" w:pos="360"/>
              </w:tabs>
              <w:ind w:right="216"/>
              <w:contextualSpacing/>
              <w:rPr>
                <w:rFonts w:ascii="Arial" w:hAnsi="Arial" w:cs="Arial"/>
                <w:i/>
                <w:color w:val="FF0000"/>
                <w:sz w:val="22"/>
                <w:szCs w:val="22"/>
              </w:rPr>
            </w:pPr>
            <w:r>
              <w:rPr>
                <w:rFonts w:ascii="Arial" w:hAnsi="Arial" w:cs="Arial"/>
                <w:i/>
                <w:color w:val="FF0000"/>
                <w:sz w:val="22"/>
                <w:szCs w:val="22"/>
              </w:rPr>
              <w:t xml:space="preserve">       </w:t>
            </w:r>
            <w:r w:rsidRPr="00914DCF">
              <w:rPr>
                <w:rFonts w:ascii="Arial" w:hAnsi="Arial" w:cs="Arial"/>
                <w:i/>
                <w:color w:val="FF0000"/>
                <w:sz w:val="22"/>
                <w:szCs w:val="22"/>
              </w:rPr>
              <w:t>registered.</w:t>
            </w:r>
          </w:p>
          <w:p w14:paraId="5856CD2A" w14:textId="77777777" w:rsidR="00E808BE" w:rsidRPr="006E4A9B" w:rsidRDefault="00E808BE" w:rsidP="00F72E94">
            <w:pPr>
              <w:tabs>
                <w:tab w:val="left" w:pos="360"/>
              </w:tabs>
              <w:ind w:right="216"/>
              <w:contextualSpacing/>
              <w:rPr>
                <w:rFonts w:ascii="Arial" w:hAnsi="Arial" w:cs="Arial"/>
                <w:color w:val="000000"/>
                <w:sz w:val="12"/>
                <w:szCs w:val="12"/>
              </w:rPr>
            </w:pPr>
          </w:p>
          <w:p w14:paraId="1509A67E" w14:textId="1134CAA5" w:rsidR="00E808BE" w:rsidRPr="00914DCF" w:rsidRDefault="00E808BE" w:rsidP="00F72E94">
            <w:pPr>
              <w:ind w:left="432" w:right="216" w:hanging="432"/>
              <w:contextualSpacing/>
              <w:rPr>
                <w:rFonts w:ascii="Arial" w:hAnsi="Arial" w:cs="Arial"/>
                <w:color w:val="0064A4"/>
                <w:sz w:val="22"/>
                <w:szCs w:val="22"/>
              </w:rPr>
            </w:pPr>
            <w:r w:rsidRPr="00AC4056">
              <w:rPr>
                <w:rFonts w:ascii="Arial" w:hAnsi="Arial" w:cs="Arial"/>
                <w:b/>
                <w:color w:val="000000"/>
                <w:sz w:val="22"/>
                <w:szCs w:val="22"/>
              </w:rPr>
              <w:t xml:space="preserve">[ </w:t>
            </w:r>
            <w:proofErr w:type="gramStart"/>
            <w:r w:rsidRPr="00AC4056">
              <w:rPr>
                <w:rFonts w:ascii="Arial" w:hAnsi="Arial" w:cs="Arial"/>
                <w:b/>
                <w:color w:val="000000"/>
                <w:sz w:val="22"/>
                <w:szCs w:val="22"/>
              </w:rPr>
              <w:t xml:space="preserve">  ]</w:t>
            </w:r>
            <w:proofErr w:type="gramEnd"/>
            <w:r w:rsidRPr="00AC4056">
              <w:rPr>
                <w:rFonts w:ascii="Arial" w:hAnsi="Arial" w:cs="Arial"/>
                <w:color w:val="000000"/>
                <w:sz w:val="22"/>
                <w:szCs w:val="22"/>
              </w:rPr>
              <w:t xml:space="preserve"> </w:t>
            </w:r>
            <w:r>
              <w:rPr>
                <w:rFonts w:ascii="Arial" w:hAnsi="Arial" w:cs="Arial"/>
                <w:color w:val="000000"/>
                <w:sz w:val="22"/>
                <w:szCs w:val="22"/>
              </w:rPr>
              <w:t>Other:</w:t>
            </w:r>
            <w:r w:rsidRPr="00AC4056">
              <w:rPr>
                <w:rFonts w:ascii="Arial" w:hAnsi="Arial" w:cs="Arial"/>
                <w:color w:val="000000"/>
                <w:sz w:val="22"/>
                <w:szCs w:val="22"/>
              </w:rPr>
              <w:t xml:space="preserve"> </w:t>
            </w:r>
          </w:p>
        </w:tc>
      </w:tr>
    </w:tbl>
    <w:p w14:paraId="1FA2219D" w14:textId="77777777" w:rsidR="00E808BE" w:rsidRPr="00DB5D26" w:rsidRDefault="00E808BE">
      <w:pPr>
        <w:ind w:right="216"/>
        <w:rPr>
          <w:rFonts w:ascii="Arial" w:hAnsi="Arial" w:cs="Arial"/>
          <w:color w:val="auto"/>
          <w:sz w:val="22"/>
          <w:szCs w:val="22"/>
        </w:rPr>
      </w:pPr>
    </w:p>
    <w:p w14:paraId="71791055" w14:textId="77777777" w:rsidR="000324B0" w:rsidRPr="00DB5D26" w:rsidRDefault="000324B0">
      <w:pPr>
        <w:ind w:right="216"/>
        <w:rPr>
          <w:rFonts w:ascii="Arial" w:hAnsi="Arial" w:cs="Arial"/>
          <w:b/>
          <w:color w:val="auto"/>
          <w:sz w:val="22"/>
          <w:szCs w:val="22"/>
        </w:rPr>
      </w:pPr>
      <w:r w:rsidRPr="00DB5D26">
        <w:rPr>
          <w:rFonts w:ascii="Arial" w:hAnsi="Arial" w:cs="Arial"/>
          <w:b/>
          <w:color w:val="auto"/>
          <w:sz w:val="22"/>
          <w:szCs w:val="22"/>
          <w:u w:val="single"/>
        </w:rPr>
        <w:t xml:space="preserve">SECTION </w:t>
      </w:r>
      <w:r w:rsidR="00907ABC" w:rsidRPr="00DB5D26">
        <w:rPr>
          <w:rFonts w:ascii="Arial" w:hAnsi="Arial" w:cs="Arial"/>
          <w:b/>
          <w:color w:val="auto"/>
          <w:sz w:val="22"/>
          <w:szCs w:val="22"/>
          <w:u w:val="single"/>
        </w:rPr>
        <w:t>7</w:t>
      </w:r>
      <w:r w:rsidRPr="00DB5D26">
        <w:rPr>
          <w:rFonts w:ascii="Arial" w:hAnsi="Arial" w:cs="Arial"/>
          <w:b/>
          <w:color w:val="auto"/>
          <w:sz w:val="22"/>
          <w:szCs w:val="22"/>
        </w:rPr>
        <w:t>: RISK ASSESSMENT AND POSSIBLE BENEFITS</w:t>
      </w:r>
    </w:p>
    <w:p w14:paraId="4C748E81" w14:textId="20432738" w:rsidR="000324B0" w:rsidRPr="00DB5D26" w:rsidRDefault="000324B0">
      <w:pPr>
        <w:ind w:right="216"/>
        <w:rPr>
          <w:rFonts w:ascii="Arial" w:hAnsi="Arial" w:cs="Arial"/>
          <w:b/>
          <w:i/>
          <w:color w:val="FF0000"/>
          <w:sz w:val="22"/>
          <w:szCs w:val="22"/>
        </w:rPr>
      </w:pPr>
      <w:r w:rsidRPr="00DB5D26">
        <w:rPr>
          <w:rFonts w:ascii="Arial" w:hAnsi="Arial" w:cs="Arial"/>
          <w:i/>
          <w:color w:val="FF0000"/>
          <w:sz w:val="22"/>
          <w:szCs w:val="22"/>
        </w:rPr>
        <w:t>.</w:t>
      </w:r>
    </w:p>
    <w:p w14:paraId="446A6F07" w14:textId="77777777" w:rsidR="000324B0" w:rsidRPr="00DB5D26" w:rsidRDefault="000324B0">
      <w:pPr>
        <w:tabs>
          <w:tab w:val="left" w:pos="360"/>
        </w:tabs>
        <w:ind w:right="216"/>
        <w:rPr>
          <w:rFonts w:ascii="Arial" w:hAnsi="Arial" w:cs="Arial"/>
          <w:b/>
          <w:color w:val="auto"/>
          <w:sz w:val="22"/>
          <w:szCs w:val="22"/>
        </w:rPr>
      </w:pPr>
      <w:r w:rsidRPr="00DB5D26">
        <w:rPr>
          <w:rFonts w:ascii="Arial" w:hAnsi="Arial" w:cs="Arial"/>
          <w:b/>
          <w:color w:val="auto"/>
          <w:sz w:val="22"/>
          <w:szCs w:val="22"/>
        </w:rPr>
        <w:t>A.</w:t>
      </w:r>
      <w:r w:rsidRPr="00DB5D26">
        <w:rPr>
          <w:rFonts w:ascii="Arial" w:hAnsi="Arial" w:cs="Arial"/>
          <w:b/>
          <w:color w:val="auto"/>
          <w:sz w:val="22"/>
          <w:szCs w:val="22"/>
        </w:rPr>
        <w:tab/>
      </w:r>
      <w:r w:rsidR="00206D93" w:rsidRPr="00DB5D26">
        <w:rPr>
          <w:rFonts w:ascii="Arial" w:hAnsi="Arial" w:cs="Arial"/>
          <w:b/>
          <w:color w:val="auto"/>
          <w:sz w:val="22"/>
          <w:szCs w:val="22"/>
        </w:rPr>
        <w:t>Level of Risk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0"/>
      </w:tblGrid>
      <w:tr w:rsidR="000324B0" w:rsidRPr="00DB5D26" w14:paraId="06DC90FB" w14:textId="77777777" w:rsidTr="008470D1">
        <w:trPr>
          <w:trHeight w:val="432"/>
        </w:trPr>
        <w:tc>
          <w:tcPr>
            <w:tcW w:w="5000" w:type="pct"/>
            <w:shd w:val="clear" w:color="auto" w:fill="DBE5F1" w:themeFill="accent1" w:themeFillTint="33"/>
            <w:vAlign w:val="center"/>
          </w:tcPr>
          <w:p w14:paraId="1115A80C" w14:textId="72A3E7D5" w:rsidR="000324B0" w:rsidRPr="008470D1" w:rsidRDefault="008470D1" w:rsidP="008470D1">
            <w:pPr>
              <w:pStyle w:val="ListParagraph"/>
              <w:numPr>
                <w:ilvl w:val="0"/>
                <w:numId w:val="25"/>
              </w:numPr>
              <w:ind w:right="216"/>
              <w:rPr>
                <w:rFonts w:ascii="Arial" w:hAnsi="Arial" w:cs="Arial"/>
                <w:color w:val="000000"/>
                <w:sz w:val="22"/>
                <w:szCs w:val="22"/>
              </w:rPr>
            </w:pPr>
            <w:r>
              <w:rPr>
                <w:rFonts w:ascii="Arial" w:hAnsi="Arial" w:cs="Arial"/>
                <w:color w:val="000000"/>
                <w:sz w:val="22"/>
                <w:szCs w:val="22"/>
              </w:rPr>
              <w:t>Indicate</w:t>
            </w:r>
            <w:r>
              <w:rPr>
                <w:rFonts w:ascii="Arial" w:hAnsi="Arial" w:cs="Arial"/>
                <w:color w:val="auto"/>
                <w:sz w:val="22"/>
                <w:szCs w:val="22"/>
              </w:rPr>
              <w:t xml:space="preserve"> the level of review, </w:t>
            </w:r>
            <w:r w:rsidR="000324B0" w:rsidRPr="00D8051F">
              <w:rPr>
                <w:rFonts w:ascii="Arial" w:hAnsi="Arial" w:cs="Arial"/>
                <w:color w:val="auto"/>
                <w:sz w:val="22"/>
                <w:szCs w:val="22"/>
              </w:rPr>
              <w:t>based upon the</w:t>
            </w:r>
            <w:r>
              <w:rPr>
                <w:rFonts w:ascii="Arial" w:hAnsi="Arial" w:cs="Arial"/>
                <w:color w:val="auto"/>
                <w:sz w:val="22"/>
                <w:szCs w:val="22"/>
              </w:rPr>
              <w:t xml:space="preserve"> investigator’s risk assessment</w:t>
            </w:r>
            <w:r w:rsidR="000324B0" w:rsidRPr="00D8051F">
              <w:rPr>
                <w:rFonts w:ascii="Arial" w:hAnsi="Arial" w:cs="Arial"/>
                <w:color w:val="auto"/>
                <w:sz w:val="22"/>
                <w:szCs w:val="22"/>
              </w:rPr>
              <w:t>.</w:t>
            </w:r>
          </w:p>
        </w:tc>
      </w:tr>
      <w:tr w:rsidR="000324B0" w:rsidRPr="00DB5D26" w14:paraId="47CBBEFD" w14:textId="77777777" w:rsidTr="00D46B1A">
        <w:trPr>
          <w:trHeight w:val="890"/>
        </w:trPr>
        <w:tc>
          <w:tcPr>
            <w:tcW w:w="5000" w:type="pct"/>
          </w:tcPr>
          <w:p w14:paraId="56B29EA3" w14:textId="77777777" w:rsidR="000324B0" w:rsidRPr="00DB5D26" w:rsidRDefault="000324B0">
            <w:pPr>
              <w:ind w:right="216"/>
              <w:rPr>
                <w:rFonts w:ascii="Arial" w:hAnsi="Arial" w:cs="Arial"/>
                <w:color w:val="auto"/>
                <w:sz w:val="22"/>
                <w:szCs w:val="22"/>
              </w:rPr>
            </w:pPr>
          </w:p>
          <w:p w14:paraId="1D7CA890" w14:textId="77777777" w:rsidR="000324B0" w:rsidRPr="00DB5D26" w:rsidRDefault="000324B0">
            <w:pPr>
              <w:ind w:left="432" w:right="216" w:hanging="432"/>
              <w:rPr>
                <w:rFonts w:ascii="Arial" w:hAnsi="Arial" w:cs="Arial"/>
                <w:b/>
                <w:color w:val="000000"/>
                <w:sz w:val="22"/>
                <w:szCs w:val="22"/>
              </w:rPr>
            </w:pPr>
            <w:r w:rsidRPr="00DB5D26">
              <w:rPr>
                <w:rFonts w:ascii="Arial" w:hAnsi="Arial" w:cs="Arial"/>
                <w:b/>
                <w:color w:val="auto"/>
                <w:sz w:val="22"/>
                <w:szCs w:val="22"/>
              </w:rPr>
              <w:t xml:space="preserve">[ </w:t>
            </w:r>
            <w:proofErr w:type="gramStart"/>
            <w:r w:rsidRPr="00DB5D26">
              <w:rPr>
                <w:rFonts w:ascii="Arial" w:hAnsi="Arial" w:cs="Arial"/>
                <w:b/>
                <w:color w:val="auto"/>
                <w:sz w:val="22"/>
                <w:szCs w:val="22"/>
              </w:rPr>
              <w:t xml:space="preserve">  ]</w:t>
            </w:r>
            <w:proofErr w:type="gramEnd"/>
            <w:r w:rsidRPr="00DB5D26">
              <w:rPr>
                <w:rFonts w:ascii="Arial" w:hAnsi="Arial" w:cs="Arial"/>
                <w:color w:val="auto"/>
                <w:sz w:val="22"/>
                <w:szCs w:val="22"/>
              </w:rPr>
              <w:t xml:space="preserve"> </w:t>
            </w:r>
            <w:r w:rsidRPr="00DB5D26">
              <w:rPr>
                <w:rFonts w:ascii="Arial" w:hAnsi="Arial" w:cs="Arial"/>
                <w:color w:val="000000"/>
                <w:sz w:val="22"/>
                <w:szCs w:val="22"/>
              </w:rPr>
              <w:t xml:space="preserve">This study involves </w:t>
            </w:r>
            <w:r w:rsidRPr="00DB5D26">
              <w:rPr>
                <w:rFonts w:ascii="Arial" w:hAnsi="Arial" w:cs="Arial"/>
                <w:b/>
                <w:color w:val="000000"/>
                <w:sz w:val="22"/>
                <w:szCs w:val="22"/>
              </w:rPr>
              <w:t xml:space="preserve">greater than minimal risk </w:t>
            </w:r>
            <w:r w:rsidRPr="00DB5D26">
              <w:rPr>
                <w:rFonts w:ascii="Arial" w:hAnsi="Arial" w:cs="Arial"/>
                <w:color w:val="000000"/>
                <w:sz w:val="22"/>
                <w:szCs w:val="22"/>
              </w:rPr>
              <w:t xml:space="preserve">and requires </w:t>
            </w:r>
            <w:r w:rsidR="00C425FC" w:rsidRPr="00DB5D26">
              <w:rPr>
                <w:rFonts w:ascii="Arial" w:hAnsi="Arial" w:cs="Arial"/>
                <w:b/>
                <w:color w:val="000000"/>
                <w:sz w:val="22"/>
                <w:szCs w:val="22"/>
              </w:rPr>
              <w:t>F</w:t>
            </w:r>
            <w:r w:rsidRPr="00DB5D26">
              <w:rPr>
                <w:rFonts w:ascii="Arial" w:hAnsi="Arial" w:cs="Arial"/>
                <w:b/>
                <w:color w:val="000000"/>
                <w:sz w:val="22"/>
                <w:szCs w:val="22"/>
              </w:rPr>
              <w:t xml:space="preserve">ull </w:t>
            </w:r>
            <w:r w:rsidR="00C425FC" w:rsidRPr="00DB5D26">
              <w:rPr>
                <w:rFonts w:ascii="Arial" w:hAnsi="Arial" w:cs="Arial"/>
                <w:b/>
                <w:color w:val="000000"/>
                <w:sz w:val="22"/>
                <w:szCs w:val="22"/>
              </w:rPr>
              <w:t>C</w:t>
            </w:r>
            <w:r w:rsidRPr="00DB5D26">
              <w:rPr>
                <w:rFonts w:ascii="Arial" w:hAnsi="Arial" w:cs="Arial"/>
                <w:b/>
                <w:color w:val="000000"/>
                <w:sz w:val="22"/>
                <w:szCs w:val="22"/>
              </w:rPr>
              <w:t>ommittee review.</w:t>
            </w:r>
          </w:p>
          <w:p w14:paraId="525B4B84" w14:textId="77777777" w:rsidR="000324B0" w:rsidRPr="00DB5D26" w:rsidRDefault="000324B0">
            <w:pPr>
              <w:ind w:right="216"/>
              <w:rPr>
                <w:rFonts w:ascii="Arial" w:hAnsi="Arial" w:cs="Arial"/>
                <w:color w:val="000000"/>
                <w:sz w:val="22"/>
                <w:szCs w:val="22"/>
              </w:rPr>
            </w:pPr>
          </w:p>
          <w:p w14:paraId="136CF16E" w14:textId="59734634" w:rsidR="000324B0" w:rsidRPr="00DB5D26" w:rsidRDefault="000324B0" w:rsidP="007F2D78">
            <w:pPr>
              <w:ind w:left="432" w:right="216" w:hanging="432"/>
              <w:rPr>
                <w:rFonts w:ascii="Arial" w:hAnsi="Arial" w:cs="Arial"/>
                <w:b/>
                <w:color w:val="auto"/>
                <w:sz w:val="22"/>
                <w:szCs w:val="22"/>
              </w:rPr>
            </w:pPr>
            <w:r w:rsidRPr="00DB5D26">
              <w:rPr>
                <w:rFonts w:ascii="Arial" w:hAnsi="Arial" w:cs="Arial"/>
                <w:b/>
                <w:color w:val="auto"/>
                <w:sz w:val="22"/>
                <w:szCs w:val="22"/>
              </w:rPr>
              <w:t xml:space="preserve">[ </w:t>
            </w:r>
            <w:r w:rsidR="00835728">
              <w:rPr>
                <w:rFonts w:ascii="Arial" w:hAnsi="Arial" w:cs="Arial"/>
                <w:b/>
                <w:color w:val="auto"/>
                <w:sz w:val="22"/>
                <w:szCs w:val="22"/>
              </w:rPr>
              <w:t>X</w:t>
            </w:r>
            <w:r w:rsidRPr="00DB5D26">
              <w:rPr>
                <w:rFonts w:ascii="Arial" w:hAnsi="Arial" w:cs="Arial"/>
                <w:b/>
                <w:color w:val="auto"/>
                <w:sz w:val="22"/>
                <w:szCs w:val="22"/>
              </w:rPr>
              <w:t xml:space="preserve"> ]</w:t>
            </w:r>
            <w:r w:rsidRPr="00DB5D26">
              <w:rPr>
                <w:rFonts w:ascii="Arial" w:hAnsi="Arial" w:cs="Arial"/>
                <w:color w:val="auto"/>
                <w:sz w:val="22"/>
                <w:szCs w:val="22"/>
              </w:rPr>
              <w:t xml:space="preserve"> This </w:t>
            </w:r>
            <w:r w:rsidRPr="00DB5D26">
              <w:rPr>
                <w:rFonts w:ascii="Arial" w:hAnsi="Arial" w:cs="Arial"/>
                <w:color w:val="000000"/>
                <w:sz w:val="22"/>
                <w:szCs w:val="22"/>
              </w:rPr>
              <w:t xml:space="preserve">study involves </w:t>
            </w:r>
            <w:r w:rsidRPr="00DB5D26">
              <w:rPr>
                <w:rFonts w:ascii="Arial" w:hAnsi="Arial" w:cs="Arial"/>
                <w:b/>
                <w:color w:val="000000"/>
                <w:sz w:val="22"/>
                <w:szCs w:val="22"/>
              </w:rPr>
              <w:t>no more than minimal risk</w:t>
            </w:r>
            <w:r w:rsidRPr="00DB5D26">
              <w:rPr>
                <w:rFonts w:ascii="Arial" w:hAnsi="Arial" w:cs="Arial"/>
                <w:color w:val="000000"/>
                <w:sz w:val="22"/>
                <w:szCs w:val="22"/>
              </w:rPr>
              <w:t xml:space="preserve"> and qualifies as </w:t>
            </w:r>
            <w:hyperlink r:id="rId39" w:history="1">
              <w:r w:rsidRPr="00DB5D26">
                <w:rPr>
                  <w:rStyle w:val="Hyperlink"/>
                  <w:rFonts w:ascii="Arial" w:hAnsi="Arial" w:cs="Arial"/>
                  <w:b/>
                  <w:color w:val="0064A4"/>
                  <w:sz w:val="22"/>
                  <w:szCs w:val="22"/>
                </w:rPr>
                <w:t>Expedited research</w:t>
              </w:r>
            </w:hyperlink>
            <w:r w:rsidRPr="00DB5D26">
              <w:rPr>
                <w:rFonts w:ascii="Arial" w:hAnsi="Arial" w:cs="Arial"/>
                <w:color w:val="000000"/>
                <w:sz w:val="22"/>
                <w:szCs w:val="22"/>
              </w:rPr>
              <w:t xml:space="preserve">. </w:t>
            </w:r>
            <w:r w:rsidR="00206D93" w:rsidRPr="00DB5D26">
              <w:rPr>
                <w:rFonts w:ascii="Arial" w:hAnsi="Arial" w:cs="Arial"/>
              </w:rPr>
              <w:t xml:space="preserve"> </w:t>
            </w:r>
          </w:p>
          <w:p w14:paraId="5576C0B5" w14:textId="77777777" w:rsidR="000324B0" w:rsidRPr="00DB5D26" w:rsidRDefault="000324B0" w:rsidP="008224BA">
            <w:pPr>
              <w:tabs>
                <w:tab w:val="left" w:pos="747"/>
              </w:tabs>
              <w:ind w:right="216"/>
              <w:rPr>
                <w:rFonts w:ascii="Arial" w:hAnsi="Arial" w:cs="Arial"/>
                <w:sz w:val="22"/>
                <w:szCs w:val="22"/>
              </w:rPr>
            </w:pPr>
          </w:p>
        </w:tc>
      </w:tr>
      <w:tr w:rsidR="00D8051F" w:rsidRPr="00914DCF" w14:paraId="5327D70B" w14:textId="77777777" w:rsidTr="00D8051F">
        <w:trPr>
          <w:trHeight w:val="720"/>
        </w:trPr>
        <w:tc>
          <w:tcPr>
            <w:tcW w:w="5000" w:type="pct"/>
            <w:tcBorders>
              <w:top w:val="single" w:sz="4" w:space="0" w:color="auto"/>
              <w:left w:val="single" w:sz="4" w:space="0" w:color="auto"/>
              <w:bottom w:val="single" w:sz="4" w:space="0" w:color="auto"/>
              <w:right w:val="single" w:sz="4" w:space="0" w:color="auto"/>
            </w:tcBorders>
            <w:shd w:val="clear" w:color="auto" w:fill="DBE5F1"/>
            <w:vAlign w:val="center"/>
          </w:tcPr>
          <w:p w14:paraId="1A7344EC" w14:textId="77777777" w:rsidR="00D8051F" w:rsidRPr="00D8051F" w:rsidRDefault="00D8051F" w:rsidP="009C58FE">
            <w:pPr>
              <w:numPr>
                <w:ilvl w:val="0"/>
                <w:numId w:val="26"/>
              </w:numPr>
              <w:spacing w:line="276" w:lineRule="auto"/>
              <w:ind w:left="427" w:right="216"/>
              <w:rPr>
                <w:rFonts w:ascii="Arial" w:hAnsi="Arial" w:cs="Arial"/>
                <w:color w:val="auto"/>
                <w:sz w:val="22"/>
                <w:szCs w:val="22"/>
              </w:rPr>
            </w:pPr>
            <w:r w:rsidRPr="00914DCF">
              <w:rPr>
                <w:rFonts w:ascii="Arial" w:hAnsi="Arial" w:cs="Arial"/>
                <w:color w:val="auto"/>
                <w:sz w:val="22"/>
                <w:szCs w:val="22"/>
              </w:rPr>
              <w:t xml:space="preserve">If this study involves no more than minimal risk, provide justification </w:t>
            </w:r>
            <w:r w:rsidRPr="00D8051F">
              <w:rPr>
                <w:rFonts w:ascii="Arial" w:hAnsi="Arial" w:cs="Arial"/>
                <w:color w:val="auto"/>
                <w:sz w:val="22"/>
                <w:szCs w:val="22"/>
              </w:rPr>
              <w:t>for the level of review and for all applicable Expedited Categories you have chosen.</w:t>
            </w:r>
          </w:p>
        </w:tc>
      </w:tr>
      <w:tr w:rsidR="00D8051F" w:rsidRPr="00914DCF" w14:paraId="3367B440" w14:textId="77777777" w:rsidTr="00D8051F">
        <w:trPr>
          <w:trHeight w:val="432"/>
        </w:trPr>
        <w:tc>
          <w:tcPr>
            <w:tcW w:w="5000" w:type="pct"/>
            <w:tcBorders>
              <w:top w:val="single" w:sz="4" w:space="0" w:color="auto"/>
              <w:left w:val="single" w:sz="4" w:space="0" w:color="auto"/>
              <w:bottom w:val="single" w:sz="4" w:space="0" w:color="auto"/>
              <w:right w:val="single" w:sz="4" w:space="0" w:color="auto"/>
            </w:tcBorders>
            <w:vAlign w:val="center"/>
          </w:tcPr>
          <w:p w14:paraId="3A719B83" w14:textId="13293933" w:rsidR="00D8051F" w:rsidRPr="00D8051F" w:rsidRDefault="00E61696" w:rsidP="00D8051F">
            <w:pPr>
              <w:ind w:right="216"/>
              <w:rPr>
                <w:rFonts w:ascii="Arial" w:hAnsi="Arial" w:cs="Arial"/>
                <w:color w:val="auto"/>
                <w:sz w:val="22"/>
                <w:szCs w:val="22"/>
              </w:rPr>
            </w:pPr>
            <w:r>
              <w:rPr>
                <w:rFonts w:ascii="Arial" w:hAnsi="Arial" w:cs="Arial"/>
                <w:color w:val="auto"/>
                <w:sz w:val="22"/>
                <w:szCs w:val="22"/>
              </w:rPr>
              <w:t xml:space="preserve">This study would have qualified to be an Exempt (3.i.A) study, but </w:t>
            </w:r>
            <w:proofErr w:type="gramStart"/>
            <w:r>
              <w:rPr>
                <w:rFonts w:ascii="Arial" w:hAnsi="Arial" w:cs="Arial"/>
                <w:color w:val="auto"/>
                <w:sz w:val="22"/>
                <w:szCs w:val="22"/>
              </w:rPr>
              <w:t>as a result of</w:t>
            </w:r>
            <w:proofErr w:type="gramEnd"/>
            <w:r>
              <w:rPr>
                <w:rFonts w:ascii="Arial" w:hAnsi="Arial" w:cs="Arial"/>
                <w:color w:val="auto"/>
                <w:sz w:val="22"/>
                <w:szCs w:val="22"/>
              </w:rPr>
              <w:t xml:space="preserve"> including children for the completion of translation tasks (without providing identifiable information), this study falls under Expedited Review Category 6. </w:t>
            </w:r>
          </w:p>
        </w:tc>
      </w:tr>
    </w:tbl>
    <w:p w14:paraId="6E6AC494" w14:textId="77777777" w:rsidR="000324B0" w:rsidRPr="00DB5D26" w:rsidRDefault="000324B0">
      <w:pPr>
        <w:ind w:right="216"/>
        <w:rPr>
          <w:rFonts w:ascii="Arial" w:hAnsi="Arial" w:cs="Arial"/>
          <w:color w:val="auto"/>
          <w:sz w:val="22"/>
          <w:szCs w:val="22"/>
        </w:rPr>
      </w:pPr>
    </w:p>
    <w:p w14:paraId="11044559" w14:textId="77777777" w:rsidR="000324B0" w:rsidRPr="00DB5D26" w:rsidRDefault="000324B0">
      <w:pPr>
        <w:tabs>
          <w:tab w:val="left" w:pos="360"/>
        </w:tabs>
        <w:ind w:right="216"/>
        <w:rPr>
          <w:rFonts w:ascii="Arial" w:hAnsi="Arial" w:cs="Arial"/>
          <w:b/>
          <w:color w:val="auto"/>
          <w:sz w:val="22"/>
          <w:szCs w:val="22"/>
        </w:rPr>
      </w:pPr>
      <w:r w:rsidRPr="00DB5D26">
        <w:rPr>
          <w:rFonts w:ascii="Arial" w:hAnsi="Arial" w:cs="Arial"/>
          <w:b/>
          <w:color w:val="auto"/>
          <w:sz w:val="22"/>
          <w:szCs w:val="22"/>
        </w:rPr>
        <w:lastRenderedPageBreak/>
        <w:t>B.</w:t>
      </w:r>
      <w:r w:rsidRPr="00DB5D26">
        <w:rPr>
          <w:rFonts w:ascii="Arial" w:hAnsi="Arial" w:cs="Arial"/>
          <w:b/>
          <w:color w:val="auto"/>
          <w:sz w:val="22"/>
          <w:szCs w:val="22"/>
        </w:rPr>
        <w:tab/>
        <w:t>Risks and Discomforts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0"/>
      </w:tblGrid>
      <w:tr w:rsidR="000324B0" w:rsidRPr="00DB5D26" w14:paraId="62F5C8DB" w14:textId="77777777" w:rsidTr="00D46B1A">
        <w:trPr>
          <w:trHeight w:val="864"/>
        </w:trPr>
        <w:tc>
          <w:tcPr>
            <w:tcW w:w="5000" w:type="pct"/>
            <w:shd w:val="clear" w:color="auto" w:fill="DBE5F1" w:themeFill="accent1" w:themeFillTint="33"/>
            <w:vAlign w:val="center"/>
          </w:tcPr>
          <w:p w14:paraId="629E0369" w14:textId="03EDBF8E" w:rsidR="000324B0" w:rsidRPr="00D46B1A" w:rsidRDefault="000324B0" w:rsidP="009C58FE">
            <w:pPr>
              <w:numPr>
                <w:ilvl w:val="0"/>
                <w:numId w:val="4"/>
              </w:numPr>
              <w:tabs>
                <w:tab w:val="clear" w:pos="1080"/>
              </w:tabs>
              <w:ind w:left="432" w:hanging="360"/>
              <w:rPr>
                <w:rFonts w:ascii="Arial" w:hAnsi="Arial" w:cs="Arial"/>
                <w:color w:val="auto"/>
                <w:sz w:val="22"/>
                <w:szCs w:val="22"/>
              </w:rPr>
            </w:pPr>
            <w:r w:rsidRPr="00DB5D26">
              <w:rPr>
                <w:rFonts w:ascii="Arial" w:hAnsi="Arial" w:cs="Arial"/>
                <w:color w:val="auto"/>
                <w:sz w:val="22"/>
                <w:szCs w:val="22"/>
              </w:rPr>
              <w:t xml:space="preserve">Describe the </w:t>
            </w:r>
            <w:r w:rsidRPr="00DB5D26">
              <w:rPr>
                <w:rFonts w:ascii="Arial" w:hAnsi="Arial" w:cs="Arial"/>
                <w:b/>
                <w:color w:val="auto"/>
                <w:sz w:val="22"/>
                <w:szCs w:val="22"/>
              </w:rPr>
              <w:t>risks/potential discomforts</w:t>
            </w:r>
            <w:r w:rsidRPr="00DB5D26">
              <w:rPr>
                <w:rFonts w:ascii="Arial" w:hAnsi="Arial" w:cs="Arial"/>
                <w:color w:val="auto"/>
                <w:sz w:val="22"/>
                <w:szCs w:val="22"/>
              </w:rPr>
              <w:t xml:space="preserve"> </w:t>
            </w:r>
            <w:r w:rsidR="009D7738" w:rsidRPr="00DB5D26">
              <w:rPr>
                <w:rFonts w:ascii="Arial" w:hAnsi="Arial" w:cs="Arial"/>
                <w:color w:val="auto"/>
                <w:sz w:val="22"/>
                <w:szCs w:val="22"/>
              </w:rPr>
              <w:t>(e</w:t>
            </w:r>
            <w:r w:rsidR="008E0A3A" w:rsidRPr="00DB5D26">
              <w:rPr>
                <w:rFonts w:ascii="Arial" w:hAnsi="Arial" w:cs="Arial"/>
                <w:color w:val="auto"/>
                <w:sz w:val="22"/>
                <w:szCs w:val="22"/>
              </w:rPr>
              <w:t>.</w:t>
            </w:r>
            <w:r w:rsidR="009D7738" w:rsidRPr="00DB5D26">
              <w:rPr>
                <w:rFonts w:ascii="Arial" w:hAnsi="Arial" w:cs="Arial"/>
                <w:color w:val="auto"/>
                <w:sz w:val="22"/>
                <w:szCs w:val="22"/>
              </w:rPr>
              <w:t>g</w:t>
            </w:r>
            <w:r w:rsidR="008E0A3A" w:rsidRPr="00DB5D26">
              <w:rPr>
                <w:rFonts w:ascii="Arial" w:hAnsi="Arial" w:cs="Arial"/>
                <w:color w:val="auto"/>
                <w:sz w:val="22"/>
                <w:szCs w:val="22"/>
              </w:rPr>
              <w:t>.</w:t>
            </w:r>
            <w:r w:rsidR="009D7738" w:rsidRPr="00DB5D26">
              <w:rPr>
                <w:rFonts w:ascii="Arial" w:hAnsi="Arial" w:cs="Arial"/>
                <w:color w:val="auto"/>
                <w:sz w:val="22"/>
                <w:szCs w:val="22"/>
              </w:rPr>
              <w:t xml:space="preserve">, </w:t>
            </w:r>
            <w:r w:rsidR="00187E3C" w:rsidRPr="00DB5D26">
              <w:rPr>
                <w:rFonts w:ascii="Arial" w:hAnsi="Arial" w:cs="Arial"/>
                <w:color w:val="auto"/>
                <w:sz w:val="22"/>
                <w:szCs w:val="22"/>
              </w:rPr>
              <w:t xml:space="preserve">emotional reaction </w:t>
            </w:r>
            <w:r w:rsidR="009D7738" w:rsidRPr="00DB5D26">
              <w:rPr>
                <w:rFonts w:ascii="Arial" w:hAnsi="Arial" w:cs="Arial"/>
                <w:color w:val="auto"/>
                <w:sz w:val="22"/>
                <w:szCs w:val="22"/>
              </w:rPr>
              <w:t>from</w:t>
            </w:r>
            <w:r w:rsidR="00E1099D" w:rsidRPr="00DB5D26">
              <w:rPr>
                <w:rFonts w:ascii="Arial" w:eastAsiaTheme="minorHAnsi" w:hAnsi="Arial" w:cs="Arial"/>
                <w:color w:val="auto"/>
                <w:sz w:val="22"/>
                <w:szCs w:val="22"/>
              </w:rPr>
              <w:t xml:space="preserve"> personal or sensitive information </w:t>
            </w:r>
            <w:r w:rsidR="008E0A3A" w:rsidRPr="00DB5D26">
              <w:rPr>
                <w:rFonts w:ascii="Arial" w:eastAsiaTheme="minorHAnsi" w:hAnsi="Arial" w:cs="Arial"/>
                <w:color w:val="auto"/>
                <w:sz w:val="22"/>
                <w:szCs w:val="22"/>
              </w:rPr>
              <w:t xml:space="preserve">included </w:t>
            </w:r>
            <w:r w:rsidR="00E1099D" w:rsidRPr="00DB5D26">
              <w:rPr>
                <w:rFonts w:ascii="Arial" w:eastAsiaTheme="minorHAnsi" w:hAnsi="Arial" w:cs="Arial"/>
                <w:color w:val="auto"/>
                <w:sz w:val="22"/>
                <w:szCs w:val="22"/>
              </w:rPr>
              <w:t>in surveys</w:t>
            </w:r>
            <w:r w:rsidR="008E0A3A" w:rsidRPr="00DB5D26">
              <w:rPr>
                <w:rFonts w:ascii="Arial" w:eastAsiaTheme="minorHAnsi" w:hAnsi="Arial" w:cs="Arial"/>
                <w:color w:val="auto"/>
                <w:sz w:val="22"/>
                <w:szCs w:val="22"/>
              </w:rPr>
              <w:t>, interviews, focus group, etc.</w:t>
            </w:r>
            <w:r w:rsidR="00E1099D" w:rsidRPr="00DB5D26">
              <w:rPr>
                <w:rFonts w:ascii="Arial" w:eastAsiaTheme="minorHAnsi" w:hAnsi="Arial" w:cs="Arial"/>
                <w:color w:val="auto"/>
                <w:sz w:val="22"/>
                <w:szCs w:val="22"/>
              </w:rPr>
              <w:t>; embarrassment or stigma; invasion of privacy</w:t>
            </w:r>
            <w:r w:rsidR="00E1099D" w:rsidRPr="00DB5D26">
              <w:rPr>
                <w:rFonts w:ascii="Arial" w:hAnsi="Arial" w:cs="Arial"/>
                <w:color w:val="auto"/>
                <w:sz w:val="22"/>
                <w:szCs w:val="22"/>
              </w:rPr>
              <w:t xml:space="preserve">) </w:t>
            </w:r>
            <w:r w:rsidRPr="00DB5D26">
              <w:rPr>
                <w:rFonts w:ascii="Arial" w:hAnsi="Arial" w:cs="Arial"/>
                <w:color w:val="auto"/>
                <w:sz w:val="22"/>
                <w:szCs w:val="22"/>
              </w:rPr>
              <w:t xml:space="preserve">associated with </w:t>
            </w:r>
            <w:r w:rsidRPr="00DB5D26">
              <w:rPr>
                <w:rFonts w:ascii="Arial" w:hAnsi="Arial" w:cs="Arial"/>
                <w:b/>
                <w:color w:val="auto"/>
                <w:sz w:val="22"/>
                <w:szCs w:val="22"/>
                <w:u w:val="single"/>
              </w:rPr>
              <w:t>each</w:t>
            </w:r>
            <w:r w:rsidRPr="00DB5D26">
              <w:rPr>
                <w:rFonts w:ascii="Arial" w:hAnsi="Arial" w:cs="Arial"/>
                <w:color w:val="auto"/>
                <w:sz w:val="22"/>
                <w:szCs w:val="22"/>
              </w:rPr>
              <w:t xml:space="preserve"> intervention or research procedure.  </w:t>
            </w:r>
          </w:p>
        </w:tc>
      </w:tr>
      <w:tr w:rsidR="00B327AB" w:rsidRPr="00DB5D26" w14:paraId="22B8E1B3" w14:textId="77777777" w:rsidTr="00B327AB">
        <w:tblPrEx>
          <w:tblCellMar>
            <w:left w:w="115" w:type="dxa"/>
            <w:right w:w="115" w:type="dxa"/>
          </w:tblCellMar>
        </w:tblPrEx>
        <w:trPr>
          <w:trHeight w:val="1728"/>
        </w:trPr>
        <w:tc>
          <w:tcPr>
            <w:tcW w:w="5000" w:type="pct"/>
          </w:tcPr>
          <w:p w14:paraId="0A27611D" w14:textId="77777777" w:rsidR="00B327AB" w:rsidRPr="00DB5D26" w:rsidRDefault="00B327AB" w:rsidP="004C7121">
            <w:pPr>
              <w:ind w:right="216"/>
              <w:rPr>
                <w:rFonts w:ascii="Arial" w:hAnsi="Arial" w:cs="Arial"/>
                <w:color w:val="auto"/>
                <w:sz w:val="22"/>
                <w:szCs w:val="22"/>
              </w:rPr>
            </w:pPr>
          </w:p>
          <w:p w14:paraId="23C54A10" w14:textId="0370ED93" w:rsidR="00B327AB" w:rsidRPr="00AB4ACE" w:rsidRDefault="008058BB" w:rsidP="004C7121">
            <w:pPr>
              <w:ind w:right="216"/>
              <w:rPr>
                <w:rFonts w:ascii="Arial" w:hAnsi="Arial" w:cs="Arial"/>
                <w:color w:val="auto"/>
                <w:sz w:val="22"/>
                <w:szCs w:val="22"/>
              </w:rPr>
            </w:pPr>
            <w:r w:rsidRPr="00AB4ACE">
              <w:rPr>
                <w:rFonts w:ascii="Arial" w:hAnsi="Arial" w:cs="Arial"/>
                <w:color w:val="auto"/>
                <w:sz w:val="22"/>
                <w:szCs w:val="22"/>
              </w:rPr>
              <w:t xml:space="preserve">Participants may experience feelings of stress </w:t>
            </w:r>
            <w:r w:rsidR="00E06DDD" w:rsidRPr="00AB4ACE">
              <w:rPr>
                <w:rFonts w:ascii="Arial" w:hAnsi="Arial" w:cs="Arial"/>
                <w:color w:val="auto"/>
                <w:sz w:val="22"/>
                <w:szCs w:val="22"/>
              </w:rPr>
              <w:t xml:space="preserve">and/or boredom </w:t>
            </w:r>
            <w:r w:rsidRPr="00AB4ACE">
              <w:rPr>
                <w:rFonts w:ascii="Arial" w:hAnsi="Arial" w:cs="Arial"/>
                <w:color w:val="auto"/>
                <w:sz w:val="22"/>
                <w:szCs w:val="22"/>
              </w:rPr>
              <w:t xml:space="preserve">from providing accurate translations. </w:t>
            </w:r>
            <w:ins w:id="217" w:author="Jacob Kodner" w:date="2020-07-13T11:52:00Z">
              <w:r w:rsidR="00D35179">
                <w:rPr>
                  <w:rFonts w:ascii="Arial" w:hAnsi="Arial" w:cs="Arial"/>
                  <w:color w:val="auto"/>
                  <w:sz w:val="22"/>
                  <w:szCs w:val="22"/>
                </w:rPr>
                <w:t>Moreover, there is a risk of a breach of confidentiality</w:t>
              </w:r>
            </w:ins>
            <w:ins w:id="218" w:author="Jacob Kodner" w:date="2020-07-13T11:53:00Z">
              <w:r w:rsidR="00D35179">
                <w:rPr>
                  <w:rFonts w:ascii="Arial" w:hAnsi="Arial" w:cs="Arial"/>
                  <w:color w:val="auto"/>
                  <w:sz w:val="22"/>
                  <w:szCs w:val="22"/>
                </w:rPr>
                <w:t>.</w:t>
              </w:r>
            </w:ins>
          </w:p>
          <w:p w14:paraId="7981613D" w14:textId="77777777" w:rsidR="00B327AB" w:rsidRPr="00DB5D26" w:rsidRDefault="00B327AB" w:rsidP="004C7121">
            <w:pPr>
              <w:ind w:right="216"/>
              <w:rPr>
                <w:rFonts w:ascii="Arial" w:hAnsi="Arial" w:cs="Arial"/>
                <w:color w:val="auto"/>
                <w:sz w:val="22"/>
                <w:szCs w:val="22"/>
              </w:rPr>
            </w:pPr>
          </w:p>
          <w:p w14:paraId="62B707F3" w14:textId="7BBBBF0E" w:rsidR="00B327AB" w:rsidRPr="00B327AB" w:rsidRDefault="00B327AB" w:rsidP="00B327AB">
            <w:pPr>
              <w:ind w:left="432" w:right="216" w:hanging="432"/>
              <w:rPr>
                <w:rFonts w:ascii="Arial" w:hAnsi="Arial" w:cs="Arial"/>
                <w:color w:val="auto"/>
                <w:sz w:val="22"/>
                <w:szCs w:val="22"/>
              </w:rPr>
            </w:pPr>
            <w:commentRangeStart w:id="219"/>
            <w:r w:rsidRPr="00DB5D26">
              <w:rPr>
                <w:rFonts w:ascii="Arial" w:hAnsi="Arial" w:cs="Arial"/>
                <w:b/>
                <w:color w:val="auto"/>
                <w:sz w:val="22"/>
                <w:szCs w:val="22"/>
              </w:rPr>
              <w:t xml:space="preserve">[ </w:t>
            </w:r>
            <w:del w:id="220" w:author="Jacob Kodner" w:date="2020-07-12T10:09:00Z">
              <w:r w:rsidRPr="00DB5D26" w:rsidDel="00962865">
                <w:rPr>
                  <w:rFonts w:ascii="Arial" w:hAnsi="Arial" w:cs="Arial"/>
                  <w:b/>
                  <w:color w:val="auto"/>
                  <w:sz w:val="22"/>
                  <w:szCs w:val="22"/>
                </w:rPr>
                <w:delText xml:space="preserve"> </w:delText>
              </w:r>
            </w:del>
            <w:proofErr w:type="gramStart"/>
            <w:ins w:id="221" w:author="Jacob Kodner" w:date="2020-07-12T10:09:00Z">
              <w:r w:rsidR="00962865">
                <w:rPr>
                  <w:rFonts w:ascii="Arial" w:hAnsi="Arial" w:cs="Arial"/>
                  <w:b/>
                  <w:color w:val="auto"/>
                  <w:sz w:val="22"/>
                  <w:szCs w:val="22"/>
                </w:rPr>
                <w:t>X</w:t>
              </w:r>
            </w:ins>
            <w:r w:rsidRPr="00DB5D26">
              <w:rPr>
                <w:rFonts w:ascii="Arial" w:hAnsi="Arial" w:cs="Arial"/>
                <w:b/>
                <w:color w:val="auto"/>
                <w:sz w:val="22"/>
                <w:szCs w:val="22"/>
              </w:rPr>
              <w:t xml:space="preserve"> ]</w:t>
            </w:r>
            <w:proofErr w:type="gramEnd"/>
            <w:r w:rsidRPr="00DB5D26">
              <w:rPr>
                <w:rFonts w:ascii="Arial" w:hAnsi="Arial" w:cs="Arial"/>
                <w:b/>
                <w:color w:val="auto"/>
                <w:sz w:val="22"/>
                <w:szCs w:val="22"/>
              </w:rPr>
              <w:t xml:space="preserve"> This study involves the collection of participant identifiable data </w:t>
            </w:r>
            <w:r w:rsidRPr="00DB5D26">
              <w:rPr>
                <w:rFonts w:ascii="Arial" w:hAnsi="Arial" w:cs="Arial"/>
                <w:color w:val="auto"/>
                <w:sz w:val="22"/>
                <w:szCs w:val="22"/>
              </w:rPr>
              <w:t>(even if temporary such as for recruitment or compensation purposes), and as such, a breach of confidentiality is a risk associated with the research.</w:t>
            </w:r>
            <w:commentRangeEnd w:id="219"/>
            <w:r w:rsidR="009B150D">
              <w:rPr>
                <w:rStyle w:val="CommentReference"/>
              </w:rPr>
              <w:commentReference w:id="219"/>
            </w:r>
          </w:p>
        </w:tc>
      </w:tr>
      <w:tr w:rsidR="009D7738" w:rsidRPr="00DB5D26" w14:paraId="73E56C86" w14:textId="77777777" w:rsidTr="00D46B1A">
        <w:trPr>
          <w:trHeight w:val="720"/>
        </w:trPr>
        <w:tc>
          <w:tcPr>
            <w:tcW w:w="5000" w:type="pct"/>
            <w:shd w:val="clear" w:color="auto" w:fill="DBE5F1" w:themeFill="accent1" w:themeFillTint="33"/>
            <w:vAlign w:val="center"/>
          </w:tcPr>
          <w:p w14:paraId="4F3308CC" w14:textId="68DD130F" w:rsidR="00187E3C" w:rsidRPr="00D46B1A" w:rsidRDefault="009D7738" w:rsidP="009C58FE">
            <w:pPr>
              <w:numPr>
                <w:ilvl w:val="0"/>
                <w:numId w:val="4"/>
              </w:numPr>
              <w:tabs>
                <w:tab w:val="clear" w:pos="1080"/>
              </w:tabs>
              <w:ind w:left="432" w:hanging="360"/>
              <w:rPr>
                <w:rFonts w:ascii="Arial" w:hAnsi="Arial" w:cs="Arial"/>
                <w:sz w:val="22"/>
                <w:szCs w:val="22"/>
              </w:rPr>
            </w:pPr>
            <w:r w:rsidRPr="00DB5D26">
              <w:rPr>
                <w:rFonts w:ascii="Arial" w:hAnsi="Arial" w:cs="Arial"/>
                <w:color w:val="auto"/>
                <w:sz w:val="22"/>
                <w:szCs w:val="22"/>
              </w:rPr>
              <w:t xml:space="preserve">Discuss what steps have been taken and/or will be taken </w:t>
            </w:r>
            <w:r w:rsidRPr="00DB5D26">
              <w:rPr>
                <w:rFonts w:ascii="Arial" w:hAnsi="Arial" w:cs="Arial"/>
                <w:b/>
                <w:color w:val="auto"/>
                <w:sz w:val="22"/>
                <w:szCs w:val="22"/>
              </w:rPr>
              <w:t>minimize</w:t>
            </w:r>
            <w:r w:rsidR="008E0A3A" w:rsidRPr="00DB5D26">
              <w:rPr>
                <w:rFonts w:ascii="Arial" w:hAnsi="Arial" w:cs="Arial"/>
                <w:b/>
                <w:color w:val="auto"/>
                <w:sz w:val="22"/>
                <w:szCs w:val="22"/>
              </w:rPr>
              <w:t xml:space="preserve"> and prevent</w:t>
            </w:r>
            <w:r w:rsidR="008E0A3A" w:rsidRPr="00DB5D26">
              <w:rPr>
                <w:rFonts w:ascii="Arial" w:hAnsi="Arial" w:cs="Arial"/>
                <w:color w:val="auto"/>
                <w:sz w:val="22"/>
                <w:szCs w:val="22"/>
              </w:rPr>
              <w:t xml:space="preserve"> </w:t>
            </w:r>
            <w:r w:rsidR="00187E3C" w:rsidRPr="00DB5D26">
              <w:rPr>
                <w:rFonts w:ascii="Arial" w:hAnsi="Arial" w:cs="Arial"/>
                <w:color w:val="auto"/>
                <w:sz w:val="22"/>
                <w:szCs w:val="22"/>
              </w:rPr>
              <w:t>any risks/</w:t>
            </w:r>
            <w:r w:rsidRPr="00DB5D26">
              <w:rPr>
                <w:rFonts w:ascii="Arial" w:hAnsi="Arial" w:cs="Arial"/>
                <w:color w:val="auto"/>
                <w:sz w:val="22"/>
                <w:szCs w:val="22"/>
              </w:rPr>
              <w:t xml:space="preserve">potential discomforts described above.  </w:t>
            </w:r>
          </w:p>
        </w:tc>
      </w:tr>
      <w:tr w:rsidR="0070393C" w:rsidRPr="00DB5D26" w14:paraId="1DD561E6" w14:textId="77777777" w:rsidTr="00D46B1A">
        <w:tblPrEx>
          <w:tblCellMar>
            <w:left w:w="115" w:type="dxa"/>
            <w:right w:w="115" w:type="dxa"/>
          </w:tblCellMar>
        </w:tblPrEx>
        <w:tc>
          <w:tcPr>
            <w:tcW w:w="5000" w:type="pct"/>
          </w:tcPr>
          <w:p w14:paraId="43813888" w14:textId="77777777" w:rsidR="0070393C" w:rsidRPr="00DB5D26" w:rsidRDefault="0070393C" w:rsidP="004C7121">
            <w:pPr>
              <w:ind w:right="216"/>
              <w:rPr>
                <w:rFonts w:ascii="Arial" w:hAnsi="Arial" w:cs="Arial"/>
                <w:color w:val="auto"/>
                <w:sz w:val="22"/>
                <w:szCs w:val="22"/>
              </w:rPr>
            </w:pPr>
            <w:commentRangeStart w:id="222"/>
          </w:p>
          <w:p w14:paraId="4F6289F4" w14:textId="24313443" w:rsidR="0070393C" w:rsidRDefault="001A0E1E" w:rsidP="004C7121">
            <w:pPr>
              <w:ind w:right="216"/>
              <w:rPr>
                <w:ins w:id="223" w:author="Jacob Kodner" w:date="2020-07-13T10:32:00Z"/>
                <w:rFonts w:ascii="Arial" w:hAnsi="Arial" w:cs="Arial"/>
                <w:color w:val="auto"/>
                <w:sz w:val="22"/>
                <w:szCs w:val="22"/>
              </w:rPr>
            </w:pPr>
            <w:ins w:id="224" w:author="Jacob Kodner" w:date="2020-07-13T10:31:00Z">
              <w:r>
                <w:rPr>
                  <w:rFonts w:ascii="Arial" w:hAnsi="Arial" w:cs="Arial"/>
                  <w:color w:val="auto"/>
                  <w:sz w:val="22"/>
                  <w:szCs w:val="22"/>
                </w:rPr>
                <w:t xml:space="preserve">To mitigate risks associated with boredom and anxiety, </w:t>
              </w:r>
            </w:ins>
            <w:del w:id="225" w:author="Jacob Kodner" w:date="2020-07-13T10:31:00Z">
              <w:r w:rsidR="008058BB" w:rsidRPr="00AB4ACE" w:rsidDel="001A0E1E">
                <w:rPr>
                  <w:rFonts w:ascii="Arial" w:hAnsi="Arial" w:cs="Arial"/>
                  <w:color w:val="auto"/>
                  <w:sz w:val="22"/>
                  <w:szCs w:val="22"/>
                </w:rPr>
                <w:delText>T</w:delText>
              </w:r>
            </w:del>
            <w:ins w:id="226" w:author="Jacob Kodner" w:date="2020-07-13T10:31:00Z">
              <w:r>
                <w:rPr>
                  <w:rFonts w:ascii="Arial" w:hAnsi="Arial" w:cs="Arial"/>
                  <w:color w:val="auto"/>
                  <w:sz w:val="22"/>
                  <w:szCs w:val="22"/>
                </w:rPr>
                <w:t>t</w:t>
              </w:r>
            </w:ins>
            <w:r w:rsidR="008058BB" w:rsidRPr="00AB4ACE">
              <w:rPr>
                <w:rFonts w:ascii="Arial" w:hAnsi="Arial" w:cs="Arial"/>
                <w:color w:val="auto"/>
                <w:sz w:val="22"/>
                <w:szCs w:val="22"/>
              </w:rPr>
              <w:t>here will be no measures of accuracy in the study, and feedback regarding responses will not be provided</w:t>
            </w:r>
            <w:del w:id="227" w:author="Jacob Kodner" w:date="2020-07-13T11:53:00Z">
              <w:r w:rsidR="008058BB" w:rsidRPr="00AB4ACE" w:rsidDel="00D35179">
                <w:rPr>
                  <w:rFonts w:ascii="Arial" w:hAnsi="Arial" w:cs="Arial"/>
                  <w:color w:val="auto"/>
                  <w:sz w:val="22"/>
                  <w:szCs w:val="22"/>
                </w:rPr>
                <w:delText xml:space="preserve">. </w:delText>
              </w:r>
            </w:del>
            <w:commentRangeEnd w:id="222"/>
            <w:r w:rsidR="0009339C">
              <w:rPr>
                <w:rStyle w:val="CommentReference"/>
              </w:rPr>
              <w:commentReference w:id="222"/>
            </w:r>
            <w:ins w:id="228" w:author="Jacob Kodner" w:date="2020-07-13T10:16:00Z">
              <w:r w:rsidR="00D92967">
                <w:rPr>
                  <w:rFonts w:ascii="Arial" w:hAnsi="Arial" w:cs="Arial"/>
                  <w:color w:val="auto"/>
                  <w:sz w:val="22"/>
                  <w:szCs w:val="22"/>
                </w:rPr>
                <w:t xml:space="preserve"> </w:t>
              </w:r>
            </w:ins>
          </w:p>
          <w:p w14:paraId="45ABB65D" w14:textId="0A528C7E" w:rsidR="001A0E1E" w:rsidRDefault="001A0E1E" w:rsidP="004C7121">
            <w:pPr>
              <w:ind w:right="216"/>
              <w:rPr>
                <w:ins w:id="229" w:author="Jacob Kodner" w:date="2020-07-13T10:32:00Z"/>
                <w:rFonts w:ascii="Arial" w:hAnsi="Arial" w:cs="Arial"/>
                <w:color w:val="auto"/>
                <w:sz w:val="22"/>
                <w:szCs w:val="22"/>
              </w:rPr>
            </w:pPr>
          </w:p>
          <w:p w14:paraId="1BE4730D" w14:textId="1B67CC80" w:rsidR="001A0E1E" w:rsidRPr="00AB4ACE" w:rsidDel="00D35179" w:rsidRDefault="001A0E1E" w:rsidP="00D35179">
            <w:pPr>
              <w:ind w:right="216"/>
              <w:rPr>
                <w:del w:id="230" w:author="Jacob Kodner" w:date="2020-07-13T11:57:00Z"/>
                <w:rFonts w:ascii="Arial" w:hAnsi="Arial" w:cs="Arial"/>
                <w:color w:val="auto"/>
                <w:sz w:val="22"/>
                <w:szCs w:val="22"/>
              </w:rPr>
            </w:pPr>
            <w:ins w:id="231" w:author="Jacob Kodner" w:date="2020-07-13T10:32:00Z">
              <w:r>
                <w:rPr>
                  <w:rFonts w:ascii="Arial" w:hAnsi="Arial" w:cs="Arial"/>
                  <w:color w:val="auto"/>
                  <w:sz w:val="22"/>
                  <w:szCs w:val="22"/>
                </w:rPr>
                <w:t xml:space="preserve">Given that LINE IDs will be collected, there is a potential risk of breach of confidentiality. </w:t>
              </w:r>
            </w:ins>
            <w:ins w:id="232" w:author="Jacob Kodner" w:date="2020-07-13T11:54:00Z">
              <w:r w:rsidR="00D35179">
                <w:rPr>
                  <w:rFonts w:ascii="Arial" w:hAnsi="Arial" w:cs="Arial"/>
                  <w:color w:val="auto"/>
                  <w:sz w:val="22"/>
                  <w:szCs w:val="22"/>
                </w:rPr>
                <w:t>The data file pertaining to each participant will have a code</w:t>
              </w:r>
            </w:ins>
            <w:ins w:id="233" w:author="Jacob Kodner" w:date="2020-07-13T11:55:00Z">
              <w:r w:rsidR="00D35179">
                <w:rPr>
                  <w:rFonts w:ascii="Arial" w:hAnsi="Arial" w:cs="Arial"/>
                  <w:color w:val="auto"/>
                  <w:sz w:val="22"/>
                  <w:szCs w:val="22"/>
                </w:rPr>
                <w:t xml:space="preserve"> </w:t>
              </w:r>
              <w:proofErr w:type="gramStart"/>
              <w:r w:rsidR="00D35179">
                <w:rPr>
                  <w:rFonts w:ascii="Arial" w:hAnsi="Arial" w:cs="Arial"/>
                  <w:color w:val="auto"/>
                  <w:sz w:val="22"/>
                  <w:szCs w:val="22"/>
                </w:rPr>
                <w:t>so as to</w:t>
              </w:r>
              <w:proofErr w:type="gramEnd"/>
              <w:r w:rsidR="00D35179">
                <w:rPr>
                  <w:rFonts w:ascii="Arial" w:hAnsi="Arial" w:cs="Arial"/>
                  <w:color w:val="auto"/>
                  <w:sz w:val="22"/>
                  <w:szCs w:val="22"/>
                </w:rPr>
                <w:t xml:space="preserve"> keep </w:t>
              </w:r>
            </w:ins>
            <w:ins w:id="234" w:author="Jacob Kodner" w:date="2020-07-13T11:56:00Z">
              <w:r w:rsidR="00D35179">
                <w:rPr>
                  <w:rFonts w:ascii="Arial" w:hAnsi="Arial" w:cs="Arial"/>
                  <w:color w:val="auto"/>
                  <w:sz w:val="22"/>
                  <w:szCs w:val="22"/>
                </w:rPr>
                <w:t>anonymity</w:t>
              </w:r>
            </w:ins>
            <w:ins w:id="235" w:author="Jacob Kodner" w:date="2020-07-13T11:55:00Z">
              <w:r w:rsidR="00D35179">
                <w:rPr>
                  <w:rFonts w:ascii="Arial" w:hAnsi="Arial" w:cs="Arial"/>
                  <w:color w:val="auto"/>
                  <w:sz w:val="22"/>
                  <w:szCs w:val="22"/>
                </w:rPr>
                <w:t>, and these c</w:t>
              </w:r>
            </w:ins>
            <w:ins w:id="236" w:author="Jacob Kodner" w:date="2020-07-13T10:32:00Z">
              <w:r>
                <w:rPr>
                  <w:rFonts w:ascii="Arial" w:hAnsi="Arial" w:cs="Arial"/>
                  <w:color w:val="auto"/>
                  <w:sz w:val="22"/>
                  <w:szCs w:val="22"/>
                </w:rPr>
                <w:t>odes will only be available to</w:t>
              </w:r>
            </w:ins>
            <w:ins w:id="237" w:author="Jacob Kodner" w:date="2020-07-13T11:55:00Z">
              <w:r w:rsidR="00D35179">
                <w:rPr>
                  <w:rFonts w:ascii="Arial" w:hAnsi="Arial" w:cs="Arial"/>
                  <w:color w:val="auto"/>
                  <w:sz w:val="22"/>
                  <w:szCs w:val="22"/>
                </w:rPr>
                <w:t xml:space="preserve"> the</w:t>
              </w:r>
            </w:ins>
            <w:ins w:id="238" w:author="Jacob Kodner" w:date="2020-07-13T10:32:00Z">
              <w:r>
                <w:rPr>
                  <w:rFonts w:ascii="Arial" w:hAnsi="Arial" w:cs="Arial"/>
                  <w:color w:val="auto"/>
                  <w:sz w:val="22"/>
                  <w:szCs w:val="22"/>
                </w:rPr>
                <w:t xml:space="preserve"> </w:t>
              </w:r>
            </w:ins>
            <w:ins w:id="239" w:author="Jacob Kodner" w:date="2020-07-13T11:55:00Z">
              <w:r w:rsidR="00D35179">
                <w:rPr>
                  <w:rFonts w:ascii="Arial" w:hAnsi="Arial" w:cs="Arial"/>
                  <w:color w:val="auto"/>
                  <w:sz w:val="22"/>
                  <w:szCs w:val="22"/>
                </w:rPr>
                <w:t>L</w:t>
              </w:r>
            </w:ins>
            <w:ins w:id="240" w:author="Jacob Kodner" w:date="2020-07-13T10:32:00Z">
              <w:r>
                <w:rPr>
                  <w:rFonts w:ascii="Arial" w:hAnsi="Arial" w:cs="Arial"/>
                  <w:color w:val="auto"/>
                  <w:sz w:val="22"/>
                  <w:szCs w:val="22"/>
                </w:rPr>
                <w:t xml:space="preserve">ead </w:t>
              </w:r>
            </w:ins>
            <w:ins w:id="241" w:author="Jacob Kodner" w:date="2020-07-13T11:55:00Z">
              <w:r w:rsidR="00D35179">
                <w:rPr>
                  <w:rFonts w:ascii="Arial" w:hAnsi="Arial" w:cs="Arial"/>
                  <w:color w:val="auto"/>
                  <w:sz w:val="22"/>
                  <w:szCs w:val="22"/>
                </w:rPr>
                <w:t>R</w:t>
              </w:r>
            </w:ins>
            <w:ins w:id="242" w:author="Jacob Kodner" w:date="2020-07-13T10:32:00Z">
              <w:r>
                <w:rPr>
                  <w:rFonts w:ascii="Arial" w:hAnsi="Arial" w:cs="Arial"/>
                  <w:color w:val="auto"/>
                  <w:sz w:val="22"/>
                  <w:szCs w:val="22"/>
                </w:rPr>
                <w:t>esearcher</w:t>
              </w:r>
            </w:ins>
            <w:ins w:id="243" w:author="Jacob Kodner" w:date="2020-07-13T11:55:00Z">
              <w:r w:rsidR="00D35179">
                <w:rPr>
                  <w:rFonts w:ascii="Arial" w:hAnsi="Arial" w:cs="Arial"/>
                  <w:color w:val="auto"/>
                  <w:sz w:val="22"/>
                  <w:szCs w:val="22"/>
                </w:rPr>
                <w:t>.</w:t>
              </w:r>
            </w:ins>
            <w:ins w:id="244" w:author="Jacob Kodner" w:date="2020-07-13T11:56:00Z">
              <w:r w:rsidR="00D35179">
                <w:rPr>
                  <w:rFonts w:ascii="Arial" w:hAnsi="Arial" w:cs="Arial"/>
                  <w:color w:val="auto"/>
                  <w:sz w:val="22"/>
                  <w:szCs w:val="22"/>
                </w:rPr>
                <w:t xml:space="preserve"> LINE IDs collected and used for compensation will be destroyed two weeks after the data</w:t>
              </w:r>
            </w:ins>
            <w:ins w:id="245" w:author="Jacob Kodner" w:date="2020-07-13T11:57:00Z">
              <w:r w:rsidR="00D35179">
                <w:rPr>
                  <w:rFonts w:ascii="Arial" w:hAnsi="Arial" w:cs="Arial"/>
                  <w:color w:val="auto"/>
                  <w:sz w:val="22"/>
                  <w:szCs w:val="22"/>
                </w:rPr>
                <w:t xml:space="preserve"> collection process is finished. </w:t>
              </w:r>
            </w:ins>
          </w:p>
          <w:p w14:paraId="12533999" w14:textId="6E03C38F" w:rsidR="00D92967" w:rsidRPr="00DB5D26" w:rsidRDefault="00D92967" w:rsidP="004C7121">
            <w:pPr>
              <w:ind w:right="216"/>
              <w:rPr>
                <w:rFonts w:ascii="Arial" w:hAnsi="Arial" w:cs="Arial"/>
                <w:color w:val="000000"/>
                <w:sz w:val="22"/>
                <w:szCs w:val="22"/>
              </w:rPr>
            </w:pPr>
          </w:p>
        </w:tc>
      </w:tr>
    </w:tbl>
    <w:p w14:paraId="1E197AB1" w14:textId="77777777" w:rsidR="000324B0" w:rsidRPr="00DB5D26" w:rsidRDefault="000324B0">
      <w:pPr>
        <w:ind w:right="216"/>
        <w:rPr>
          <w:rFonts w:ascii="Arial" w:hAnsi="Arial" w:cs="Arial"/>
          <w:color w:val="auto"/>
          <w:sz w:val="22"/>
          <w:szCs w:val="22"/>
        </w:rPr>
      </w:pPr>
    </w:p>
    <w:p w14:paraId="52848C60" w14:textId="77777777" w:rsidR="000324B0" w:rsidRPr="00DB5D26" w:rsidRDefault="004A05C2">
      <w:pPr>
        <w:tabs>
          <w:tab w:val="left" w:pos="360"/>
        </w:tabs>
        <w:rPr>
          <w:rFonts w:ascii="Arial" w:hAnsi="Arial" w:cs="Arial"/>
          <w:b/>
          <w:color w:val="auto"/>
          <w:sz w:val="22"/>
          <w:szCs w:val="22"/>
        </w:rPr>
      </w:pPr>
      <w:r w:rsidRPr="00DB5D26">
        <w:rPr>
          <w:rFonts w:ascii="Arial" w:hAnsi="Arial" w:cs="Arial"/>
          <w:b/>
          <w:color w:val="auto"/>
          <w:sz w:val="22"/>
          <w:szCs w:val="22"/>
        </w:rPr>
        <w:t>C</w:t>
      </w:r>
      <w:r w:rsidR="000324B0" w:rsidRPr="00DB5D26">
        <w:rPr>
          <w:rFonts w:ascii="Arial" w:hAnsi="Arial" w:cs="Arial"/>
          <w:b/>
          <w:color w:val="auto"/>
          <w:sz w:val="22"/>
          <w:szCs w:val="22"/>
        </w:rPr>
        <w:t>.</w:t>
      </w:r>
      <w:r w:rsidR="000324B0" w:rsidRPr="00DB5D26">
        <w:rPr>
          <w:rFonts w:ascii="Arial" w:hAnsi="Arial" w:cs="Arial"/>
          <w:b/>
          <w:color w:val="auto"/>
          <w:sz w:val="22"/>
          <w:szCs w:val="22"/>
        </w:rPr>
        <w:tab/>
      </w:r>
      <w:r w:rsidR="005A7CFE" w:rsidRPr="00DB5D26">
        <w:rPr>
          <w:rFonts w:ascii="Arial" w:hAnsi="Arial" w:cs="Arial"/>
          <w:b/>
          <w:color w:val="auto"/>
          <w:sz w:val="22"/>
          <w:szCs w:val="22"/>
        </w:rPr>
        <w:t xml:space="preserve">Potential </w:t>
      </w:r>
      <w:r w:rsidR="000324B0" w:rsidRPr="00DB5D26">
        <w:rPr>
          <w:rFonts w:ascii="Arial" w:hAnsi="Arial" w:cs="Arial"/>
          <w:b/>
          <w:color w:val="auto"/>
          <w:sz w:val="22"/>
          <w:szCs w:val="22"/>
        </w:rPr>
        <w:t>Benefit</w:t>
      </w:r>
      <w:r w:rsidR="00206D93" w:rsidRPr="00DB5D26">
        <w:rPr>
          <w:rFonts w:ascii="Arial" w:hAnsi="Arial" w:cs="Arial"/>
          <w:b/>
          <w:color w:val="auto"/>
          <w:sz w:val="22"/>
          <w:szCs w:val="22"/>
        </w:rPr>
        <w:t>s</w:t>
      </w:r>
      <w:r w:rsidR="000324B0" w:rsidRPr="00DB5D26">
        <w:rPr>
          <w:rFonts w:ascii="Arial" w:hAnsi="Arial" w:cs="Arial"/>
          <w:b/>
          <w:color w:val="auto"/>
          <w:sz w:val="22"/>
          <w:szCs w:val="22"/>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0"/>
      </w:tblGrid>
      <w:tr w:rsidR="000324B0" w:rsidRPr="00DB5D26" w14:paraId="642B977C" w14:textId="77777777" w:rsidTr="00D46B1A">
        <w:trPr>
          <w:trHeight w:val="720"/>
        </w:trPr>
        <w:tc>
          <w:tcPr>
            <w:tcW w:w="5000" w:type="pct"/>
            <w:shd w:val="clear" w:color="auto" w:fill="DBE5F1" w:themeFill="accent1" w:themeFillTint="33"/>
            <w:vAlign w:val="center"/>
          </w:tcPr>
          <w:p w14:paraId="0C2E381E" w14:textId="6F5A67FF" w:rsidR="000324B0" w:rsidRPr="00D46B1A" w:rsidRDefault="003B43C3" w:rsidP="00D46B1A">
            <w:pPr>
              <w:ind w:right="216"/>
              <w:rPr>
                <w:rFonts w:ascii="Arial" w:hAnsi="Arial" w:cs="Arial"/>
                <w:b/>
                <w:color w:val="FF0000"/>
                <w:sz w:val="22"/>
                <w:szCs w:val="22"/>
              </w:rPr>
            </w:pPr>
            <w:r w:rsidRPr="00DB5D26">
              <w:rPr>
                <w:rFonts w:ascii="Arial" w:hAnsi="Arial" w:cs="Arial"/>
                <w:color w:val="auto"/>
                <w:sz w:val="22"/>
                <w:szCs w:val="22"/>
              </w:rPr>
              <w:t xml:space="preserve">Discuss the potential benefits directly </w:t>
            </w:r>
            <w:r w:rsidRPr="00DB5D26">
              <w:rPr>
                <w:rFonts w:ascii="Arial" w:hAnsi="Arial" w:cs="Arial"/>
                <w:b/>
                <w:color w:val="auto"/>
                <w:sz w:val="22"/>
                <w:szCs w:val="22"/>
              </w:rPr>
              <w:t>to the participant and to society</w:t>
            </w:r>
            <w:r w:rsidRPr="00DB5D26">
              <w:rPr>
                <w:rFonts w:ascii="Arial" w:hAnsi="Arial" w:cs="Arial"/>
                <w:color w:val="auto"/>
                <w:sz w:val="22"/>
                <w:szCs w:val="22"/>
              </w:rPr>
              <w:t xml:space="preserve">. </w:t>
            </w:r>
            <w:r w:rsidR="005A7CFE" w:rsidRPr="00DB5D26">
              <w:rPr>
                <w:rFonts w:ascii="Arial" w:hAnsi="Arial" w:cs="Arial"/>
                <w:b/>
                <w:color w:val="FF0000"/>
                <w:sz w:val="22"/>
                <w:szCs w:val="22"/>
              </w:rPr>
              <w:t xml:space="preserve"> </w:t>
            </w:r>
            <w:r w:rsidR="00206D93" w:rsidRPr="00DB5D26">
              <w:rPr>
                <w:rFonts w:ascii="Arial" w:hAnsi="Arial" w:cs="Arial"/>
                <w:b/>
                <w:color w:val="FF0000"/>
                <w:sz w:val="22"/>
                <w:szCs w:val="22"/>
              </w:rPr>
              <w:t>Compensation (i</w:t>
            </w:r>
            <w:r w:rsidR="005A7CFE" w:rsidRPr="00DB5D26">
              <w:rPr>
                <w:rFonts w:ascii="Arial" w:hAnsi="Arial" w:cs="Arial"/>
                <w:b/>
                <w:color w:val="FF0000"/>
                <w:sz w:val="22"/>
                <w:szCs w:val="22"/>
              </w:rPr>
              <w:t>.</w:t>
            </w:r>
            <w:r w:rsidR="00206D93" w:rsidRPr="00DB5D26">
              <w:rPr>
                <w:rFonts w:ascii="Arial" w:hAnsi="Arial" w:cs="Arial"/>
                <w:b/>
                <w:color w:val="FF0000"/>
                <w:sz w:val="22"/>
                <w:szCs w:val="22"/>
              </w:rPr>
              <w:t>e</w:t>
            </w:r>
            <w:r w:rsidR="005A7CFE" w:rsidRPr="00DB5D26">
              <w:rPr>
                <w:rFonts w:ascii="Arial" w:hAnsi="Arial" w:cs="Arial"/>
                <w:b/>
                <w:color w:val="FF0000"/>
                <w:sz w:val="22"/>
                <w:szCs w:val="22"/>
              </w:rPr>
              <w:t>.</w:t>
            </w:r>
            <w:r w:rsidR="00206D93" w:rsidRPr="00DB5D26">
              <w:rPr>
                <w:rFonts w:ascii="Arial" w:hAnsi="Arial" w:cs="Arial"/>
                <w:b/>
                <w:color w:val="FF0000"/>
                <w:sz w:val="22"/>
                <w:szCs w:val="22"/>
              </w:rPr>
              <w:t xml:space="preserve">, gift cards, cash, </w:t>
            </w:r>
            <w:r w:rsidR="008E7597" w:rsidRPr="00DB5D26">
              <w:rPr>
                <w:rFonts w:ascii="Arial" w:hAnsi="Arial" w:cs="Arial"/>
                <w:b/>
                <w:color w:val="FF0000"/>
                <w:sz w:val="22"/>
                <w:szCs w:val="22"/>
              </w:rPr>
              <w:t xml:space="preserve">course credit, </w:t>
            </w:r>
            <w:r w:rsidR="00206D93" w:rsidRPr="00DB5D26">
              <w:rPr>
                <w:rFonts w:ascii="Arial" w:hAnsi="Arial" w:cs="Arial"/>
                <w:b/>
                <w:color w:val="FF0000"/>
                <w:sz w:val="22"/>
                <w:szCs w:val="22"/>
              </w:rPr>
              <w:t>etc</w:t>
            </w:r>
            <w:r w:rsidR="00EC1420" w:rsidRPr="00DB5D26">
              <w:rPr>
                <w:rFonts w:ascii="Arial" w:hAnsi="Arial" w:cs="Arial"/>
                <w:b/>
                <w:color w:val="FF0000"/>
                <w:sz w:val="22"/>
                <w:szCs w:val="22"/>
              </w:rPr>
              <w:t>.</w:t>
            </w:r>
            <w:r w:rsidR="00206D93" w:rsidRPr="00DB5D26">
              <w:rPr>
                <w:rFonts w:ascii="Arial" w:hAnsi="Arial" w:cs="Arial"/>
                <w:b/>
                <w:color w:val="FF0000"/>
                <w:sz w:val="22"/>
                <w:szCs w:val="22"/>
              </w:rPr>
              <w:t xml:space="preserve">) is </w:t>
            </w:r>
            <w:r w:rsidR="00206D93" w:rsidRPr="00DB5D26">
              <w:rPr>
                <w:rFonts w:ascii="Arial" w:hAnsi="Arial" w:cs="Arial"/>
                <w:b/>
                <w:i/>
                <w:color w:val="FF0000"/>
                <w:sz w:val="22"/>
                <w:szCs w:val="22"/>
              </w:rPr>
              <w:t>not</w:t>
            </w:r>
            <w:r w:rsidR="00206D93" w:rsidRPr="00DB5D26">
              <w:rPr>
                <w:rFonts w:ascii="Arial" w:hAnsi="Arial" w:cs="Arial"/>
                <w:b/>
                <w:color w:val="FF0000"/>
                <w:sz w:val="22"/>
                <w:szCs w:val="22"/>
              </w:rPr>
              <w:t xml:space="preserve"> a benefit.</w:t>
            </w:r>
          </w:p>
        </w:tc>
      </w:tr>
      <w:tr w:rsidR="0070393C" w:rsidRPr="00DB5D26" w14:paraId="7B582B2D" w14:textId="77777777" w:rsidTr="00D46B1A">
        <w:tblPrEx>
          <w:tblCellMar>
            <w:left w:w="115" w:type="dxa"/>
            <w:right w:w="115" w:type="dxa"/>
          </w:tblCellMar>
        </w:tblPrEx>
        <w:tc>
          <w:tcPr>
            <w:tcW w:w="5000" w:type="pct"/>
          </w:tcPr>
          <w:p w14:paraId="775F5FE9" w14:textId="77777777" w:rsidR="0070393C" w:rsidRPr="00DB5D26" w:rsidRDefault="0070393C" w:rsidP="004C7121">
            <w:pPr>
              <w:ind w:right="216"/>
              <w:rPr>
                <w:rFonts w:ascii="Arial" w:hAnsi="Arial" w:cs="Arial"/>
                <w:color w:val="auto"/>
                <w:sz w:val="22"/>
                <w:szCs w:val="22"/>
              </w:rPr>
            </w:pPr>
          </w:p>
          <w:p w14:paraId="20EF751E" w14:textId="18084155" w:rsidR="003B43C3" w:rsidRPr="00DB5D26" w:rsidRDefault="003B43C3" w:rsidP="003B43C3">
            <w:pPr>
              <w:ind w:right="216"/>
              <w:rPr>
                <w:rFonts w:ascii="Arial" w:hAnsi="Arial" w:cs="Arial"/>
                <w:color w:val="000000"/>
                <w:sz w:val="22"/>
                <w:szCs w:val="22"/>
              </w:rPr>
            </w:pPr>
            <w:r w:rsidRPr="00DB5D26">
              <w:rPr>
                <w:rFonts w:ascii="Arial" w:hAnsi="Arial" w:cs="Arial"/>
                <w:b/>
                <w:color w:val="auto"/>
                <w:sz w:val="22"/>
                <w:szCs w:val="22"/>
              </w:rPr>
              <w:t xml:space="preserve">[ </w:t>
            </w:r>
            <w:proofErr w:type="gramStart"/>
            <w:r w:rsidR="00835728">
              <w:rPr>
                <w:rFonts w:ascii="Arial" w:hAnsi="Arial" w:cs="Arial"/>
                <w:b/>
                <w:color w:val="auto"/>
                <w:sz w:val="22"/>
                <w:szCs w:val="22"/>
              </w:rPr>
              <w:t>X</w:t>
            </w:r>
            <w:r w:rsidRPr="00DB5D26">
              <w:rPr>
                <w:rFonts w:ascii="Arial" w:hAnsi="Arial" w:cs="Arial"/>
                <w:b/>
                <w:color w:val="auto"/>
                <w:sz w:val="22"/>
                <w:szCs w:val="22"/>
              </w:rPr>
              <w:t xml:space="preserve">  ]</w:t>
            </w:r>
            <w:proofErr w:type="gramEnd"/>
            <w:r w:rsidRPr="00DB5D26">
              <w:rPr>
                <w:rFonts w:ascii="Arial" w:hAnsi="Arial" w:cs="Arial"/>
                <w:color w:val="auto"/>
                <w:sz w:val="22"/>
                <w:szCs w:val="22"/>
              </w:rPr>
              <w:t xml:space="preserve"> </w:t>
            </w:r>
            <w:r w:rsidRPr="00DB5D26">
              <w:rPr>
                <w:rFonts w:ascii="Arial" w:hAnsi="Arial" w:cs="Arial"/>
                <w:color w:val="000000"/>
                <w:sz w:val="22"/>
                <w:szCs w:val="22"/>
              </w:rPr>
              <w:t xml:space="preserve">There is no direct benefit anticipated for the </w:t>
            </w:r>
            <w:r w:rsidR="008E7597" w:rsidRPr="00DB5D26">
              <w:rPr>
                <w:rFonts w:ascii="Arial" w:hAnsi="Arial" w:cs="Arial"/>
                <w:color w:val="000000"/>
                <w:sz w:val="22"/>
                <w:szCs w:val="22"/>
              </w:rPr>
              <w:t>participant</w:t>
            </w:r>
            <w:r w:rsidRPr="00DB5D26">
              <w:rPr>
                <w:rFonts w:ascii="Arial" w:hAnsi="Arial" w:cs="Arial"/>
                <w:color w:val="000000"/>
                <w:sz w:val="22"/>
                <w:szCs w:val="22"/>
              </w:rPr>
              <w:t>.</w:t>
            </w:r>
          </w:p>
          <w:p w14:paraId="1D6CC2F6" w14:textId="77777777" w:rsidR="003B43C3" w:rsidRPr="00DB5D26" w:rsidRDefault="003B43C3" w:rsidP="003B43C3">
            <w:pPr>
              <w:ind w:right="216"/>
              <w:rPr>
                <w:rFonts w:ascii="Arial" w:hAnsi="Arial" w:cs="Arial"/>
                <w:color w:val="000000"/>
                <w:sz w:val="22"/>
                <w:szCs w:val="22"/>
              </w:rPr>
            </w:pPr>
          </w:p>
          <w:p w14:paraId="708020A5" w14:textId="2D3A751A" w:rsidR="003B43C3" w:rsidRPr="00DB5D26" w:rsidDel="0009339C" w:rsidRDefault="003B43C3" w:rsidP="003B43C3">
            <w:pPr>
              <w:tabs>
                <w:tab w:val="left" w:pos="312"/>
              </w:tabs>
              <w:ind w:right="216"/>
              <w:rPr>
                <w:del w:id="246" w:author="William Kettler" w:date="2020-06-30T11:44:00Z"/>
                <w:rFonts w:ascii="Arial" w:hAnsi="Arial" w:cs="Arial"/>
                <w:b/>
                <w:color w:val="auto"/>
                <w:sz w:val="22"/>
                <w:szCs w:val="22"/>
              </w:rPr>
            </w:pPr>
            <w:commentRangeStart w:id="247"/>
            <w:del w:id="248" w:author="William Kettler" w:date="2020-06-30T11:44:00Z">
              <w:r w:rsidRPr="00DB5D26" w:rsidDel="0009339C">
                <w:rPr>
                  <w:rFonts w:ascii="Arial" w:hAnsi="Arial" w:cs="Arial"/>
                  <w:color w:val="auto"/>
                  <w:sz w:val="22"/>
                  <w:szCs w:val="22"/>
                </w:rPr>
                <w:delText xml:space="preserve">      </w:delText>
              </w:r>
              <w:r w:rsidRPr="00DB5D26" w:rsidDel="0009339C">
                <w:rPr>
                  <w:rFonts w:ascii="Arial" w:hAnsi="Arial" w:cs="Arial"/>
                  <w:b/>
                  <w:color w:val="auto"/>
                  <w:sz w:val="22"/>
                  <w:szCs w:val="22"/>
                </w:rPr>
                <w:delText>OR</w:delText>
              </w:r>
            </w:del>
          </w:p>
          <w:p w14:paraId="7E714C81" w14:textId="77777777" w:rsidR="003B43C3" w:rsidRPr="00DB5D26" w:rsidRDefault="003B43C3" w:rsidP="003B43C3">
            <w:pPr>
              <w:ind w:right="216"/>
              <w:rPr>
                <w:rFonts w:ascii="Arial" w:hAnsi="Arial" w:cs="Arial"/>
                <w:color w:val="auto"/>
                <w:sz w:val="22"/>
                <w:szCs w:val="22"/>
              </w:rPr>
            </w:pPr>
          </w:p>
          <w:p w14:paraId="5B90E6B9" w14:textId="0CB602CA" w:rsidR="003B43C3" w:rsidRPr="00A51EAB" w:rsidRDefault="003B43C3" w:rsidP="003B43C3">
            <w:pPr>
              <w:ind w:right="216"/>
              <w:rPr>
                <w:rFonts w:ascii="Arial" w:hAnsi="Arial" w:cs="Arial"/>
                <w:color w:val="auto"/>
                <w:sz w:val="22"/>
                <w:szCs w:val="22"/>
                <w:rPrChange w:id="249" w:author="Jacob Kodner" w:date="2020-07-10T11:18:00Z">
                  <w:rPr>
                    <w:rFonts w:ascii="Arial" w:hAnsi="Arial" w:cs="Arial"/>
                    <w:color w:val="0064A4"/>
                    <w:sz w:val="22"/>
                    <w:szCs w:val="22"/>
                  </w:rPr>
                </w:rPrChange>
              </w:rPr>
            </w:pPr>
            <w:del w:id="250" w:author="Jacob Kodner" w:date="2020-07-10T11:18:00Z">
              <w:r w:rsidRPr="00A51EAB" w:rsidDel="00A51EAB">
                <w:rPr>
                  <w:rFonts w:ascii="Arial" w:hAnsi="Arial" w:cs="Arial"/>
                  <w:color w:val="auto"/>
                  <w:sz w:val="22"/>
                  <w:szCs w:val="22"/>
                  <w:rPrChange w:id="251" w:author="Jacob Kodner" w:date="2020-07-10T11:18:00Z">
                    <w:rPr>
                      <w:rFonts w:ascii="Arial" w:hAnsi="Arial" w:cs="Arial"/>
                      <w:color w:val="0064A4"/>
                      <w:sz w:val="22"/>
                      <w:szCs w:val="22"/>
                    </w:rPr>
                  </w:rPrChange>
                </w:rPr>
                <w:delText xml:space="preserve">&lt;Type here </w:delText>
              </w:r>
              <w:r w:rsidR="00495A4F" w:rsidRPr="00A51EAB" w:rsidDel="00A51EAB">
                <w:rPr>
                  <w:rFonts w:ascii="Arial" w:hAnsi="Arial" w:cs="Arial"/>
                  <w:color w:val="auto"/>
                  <w:sz w:val="22"/>
                  <w:szCs w:val="22"/>
                  <w:rPrChange w:id="252" w:author="Jacob Kodner" w:date="2020-07-10T11:18:00Z">
                    <w:rPr>
                      <w:rFonts w:ascii="Arial" w:hAnsi="Arial" w:cs="Arial"/>
                      <w:color w:val="0064A4"/>
                      <w:sz w:val="22"/>
                      <w:szCs w:val="22"/>
                    </w:rPr>
                  </w:rPrChange>
                </w:rPr>
                <w:delText>–</w:delText>
              </w:r>
              <w:r w:rsidR="005A7CFE" w:rsidRPr="00A51EAB" w:rsidDel="00A51EAB">
                <w:rPr>
                  <w:rFonts w:ascii="Arial" w:hAnsi="Arial" w:cs="Arial"/>
                  <w:color w:val="auto"/>
                  <w:sz w:val="22"/>
                  <w:szCs w:val="22"/>
                  <w:rPrChange w:id="253" w:author="Jacob Kodner" w:date="2020-07-10T11:18:00Z">
                    <w:rPr>
                      <w:rFonts w:ascii="Arial" w:hAnsi="Arial" w:cs="Arial"/>
                      <w:color w:val="0064A4"/>
                      <w:sz w:val="22"/>
                      <w:szCs w:val="22"/>
                    </w:rPr>
                  </w:rPrChange>
                </w:rPr>
                <w:delText xml:space="preserve"> </w:delText>
              </w:r>
              <w:r w:rsidR="00495A4F" w:rsidRPr="00A51EAB" w:rsidDel="00A51EAB">
                <w:rPr>
                  <w:rFonts w:ascii="Arial" w:hAnsi="Arial" w:cs="Arial"/>
                  <w:color w:val="auto"/>
                  <w:sz w:val="22"/>
                  <w:szCs w:val="22"/>
                  <w:rPrChange w:id="254" w:author="Jacob Kodner" w:date="2020-07-10T11:18:00Z">
                    <w:rPr>
                      <w:rFonts w:ascii="Arial" w:hAnsi="Arial" w:cs="Arial"/>
                      <w:color w:val="0064A4"/>
                      <w:sz w:val="22"/>
                      <w:szCs w:val="22"/>
                    </w:rPr>
                  </w:rPrChange>
                </w:rPr>
                <w:delText xml:space="preserve">Include </w:delText>
              </w:r>
              <w:r w:rsidRPr="00A51EAB" w:rsidDel="00A51EAB">
                <w:rPr>
                  <w:rFonts w:ascii="Arial" w:hAnsi="Arial" w:cs="Arial"/>
                  <w:color w:val="auto"/>
                  <w:sz w:val="22"/>
                  <w:szCs w:val="22"/>
                  <w:rPrChange w:id="255" w:author="Jacob Kodner" w:date="2020-07-10T11:18:00Z">
                    <w:rPr>
                      <w:rFonts w:ascii="Arial" w:hAnsi="Arial" w:cs="Arial"/>
                      <w:color w:val="0064A4"/>
                      <w:sz w:val="22"/>
                      <w:szCs w:val="22"/>
                    </w:rPr>
                  </w:rPrChange>
                </w:rPr>
                <w:delText xml:space="preserve">Participant </w:delText>
              </w:r>
              <w:r w:rsidRPr="00A51EAB" w:rsidDel="00A51EAB">
                <w:rPr>
                  <w:rFonts w:ascii="Arial" w:hAnsi="Arial" w:cs="Arial"/>
                  <w:i/>
                  <w:color w:val="auto"/>
                  <w:sz w:val="22"/>
                  <w:szCs w:val="22"/>
                  <w:rPrChange w:id="256" w:author="Jacob Kodner" w:date="2020-07-10T11:18:00Z">
                    <w:rPr>
                      <w:rFonts w:ascii="Arial" w:hAnsi="Arial" w:cs="Arial"/>
                      <w:i/>
                      <w:color w:val="0064A4"/>
                      <w:sz w:val="22"/>
                      <w:szCs w:val="22"/>
                    </w:rPr>
                  </w:rPrChange>
                </w:rPr>
                <w:delText>and</w:delText>
              </w:r>
              <w:r w:rsidRPr="00A51EAB" w:rsidDel="00A51EAB">
                <w:rPr>
                  <w:rFonts w:ascii="Arial" w:hAnsi="Arial" w:cs="Arial"/>
                  <w:color w:val="auto"/>
                  <w:sz w:val="22"/>
                  <w:szCs w:val="22"/>
                  <w:rPrChange w:id="257" w:author="Jacob Kodner" w:date="2020-07-10T11:18:00Z">
                    <w:rPr>
                      <w:rFonts w:ascii="Arial" w:hAnsi="Arial" w:cs="Arial"/>
                      <w:color w:val="0064A4"/>
                      <w:sz w:val="22"/>
                      <w:szCs w:val="22"/>
                    </w:rPr>
                  </w:rPrChange>
                </w:rPr>
                <w:delText xml:space="preserve"> Societal Benefits&gt;</w:delText>
              </w:r>
              <w:commentRangeEnd w:id="247"/>
              <w:r w:rsidR="0009339C" w:rsidRPr="00A51EAB" w:rsidDel="00A51EAB">
                <w:rPr>
                  <w:rStyle w:val="CommentReference"/>
                  <w:rFonts w:hint="eastAsia"/>
                  <w:color w:val="auto"/>
                  <w:rPrChange w:id="258" w:author="Jacob Kodner" w:date="2020-07-10T11:18:00Z">
                    <w:rPr>
                      <w:rStyle w:val="CommentReference"/>
                      <w:rFonts w:hint="eastAsia"/>
                    </w:rPr>
                  </w:rPrChange>
                </w:rPr>
                <w:commentReference w:id="247"/>
              </w:r>
            </w:del>
            <w:ins w:id="259" w:author="Jacob Kodner" w:date="2020-07-13T10:19:00Z">
              <w:r w:rsidR="00D92967">
                <w:rPr>
                  <w:rFonts w:ascii="Arial" w:hAnsi="Arial" w:cs="Arial"/>
                  <w:color w:val="auto"/>
                  <w:sz w:val="22"/>
                  <w:szCs w:val="22"/>
                </w:rPr>
                <w:t xml:space="preserve">There may be indirect societal benefits </w:t>
              </w:r>
              <w:proofErr w:type="gramStart"/>
              <w:r w:rsidR="00D92967">
                <w:rPr>
                  <w:rFonts w:ascii="Arial" w:hAnsi="Arial" w:cs="Arial"/>
                  <w:color w:val="auto"/>
                  <w:sz w:val="22"/>
                  <w:szCs w:val="22"/>
                </w:rPr>
                <w:t>as a result of</w:t>
              </w:r>
              <w:proofErr w:type="gramEnd"/>
              <w:r w:rsidR="00D92967">
                <w:rPr>
                  <w:rFonts w:ascii="Arial" w:hAnsi="Arial" w:cs="Arial"/>
                  <w:color w:val="auto"/>
                  <w:sz w:val="22"/>
                  <w:szCs w:val="22"/>
                </w:rPr>
                <w:t xml:space="preserve"> this research, in the form of a better understanding of the grammar of </w:t>
              </w:r>
              <w:proofErr w:type="spellStart"/>
              <w:r w:rsidR="00D92967">
                <w:rPr>
                  <w:rFonts w:ascii="Arial" w:hAnsi="Arial" w:cs="Arial"/>
                  <w:color w:val="auto"/>
                  <w:sz w:val="22"/>
                  <w:szCs w:val="22"/>
                </w:rPr>
                <w:t>Sqiliq</w:t>
              </w:r>
              <w:proofErr w:type="spellEnd"/>
              <w:r w:rsidR="00D92967">
                <w:rPr>
                  <w:rFonts w:ascii="Arial" w:hAnsi="Arial" w:cs="Arial"/>
                  <w:color w:val="auto"/>
                  <w:sz w:val="22"/>
                  <w:szCs w:val="22"/>
                </w:rPr>
                <w:t xml:space="preserve"> Atayal</w:t>
              </w:r>
            </w:ins>
            <w:ins w:id="260" w:author="Jacob Kodner" w:date="2020-07-15T09:25:00Z">
              <w:r w:rsidR="006F741A">
                <w:rPr>
                  <w:rFonts w:ascii="Arial" w:hAnsi="Arial" w:cs="Arial"/>
                  <w:color w:val="auto"/>
                  <w:sz w:val="22"/>
                  <w:szCs w:val="22"/>
                </w:rPr>
                <w:t xml:space="preserve"> for</w:t>
              </w:r>
            </w:ins>
            <w:ins w:id="261" w:author="Jacob Kodner" w:date="2020-07-15T09:26:00Z">
              <w:r w:rsidR="006F741A">
                <w:rPr>
                  <w:rFonts w:ascii="Arial" w:hAnsi="Arial" w:cs="Arial"/>
                  <w:color w:val="auto"/>
                  <w:sz w:val="22"/>
                  <w:szCs w:val="22"/>
                </w:rPr>
                <w:t xml:space="preserve"> the </w:t>
              </w:r>
            </w:ins>
            <w:ins w:id="262" w:author="Jacob Kodner" w:date="2020-07-17T13:04:00Z">
              <w:r w:rsidR="008E5698">
                <w:rPr>
                  <w:rFonts w:ascii="Arial" w:hAnsi="Arial" w:cs="Arial"/>
                  <w:color w:val="auto"/>
                  <w:sz w:val="22"/>
                  <w:szCs w:val="22"/>
                </w:rPr>
                <w:t xml:space="preserve">researchers and </w:t>
              </w:r>
            </w:ins>
            <w:ins w:id="263" w:author="Jacob Kodner" w:date="2020-07-15T09:26:00Z">
              <w:r w:rsidR="006F741A">
                <w:rPr>
                  <w:rFonts w:ascii="Arial" w:hAnsi="Arial" w:cs="Arial"/>
                  <w:color w:val="auto"/>
                  <w:sz w:val="22"/>
                  <w:szCs w:val="22"/>
                </w:rPr>
                <w:t>speakers of the language</w:t>
              </w:r>
            </w:ins>
            <w:ins w:id="264" w:author="Jacob Kodner" w:date="2020-07-13T10:19:00Z">
              <w:r w:rsidR="00D92967">
                <w:rPr>
                  <w:rFonts w:ascii="Arial" w:hAnsi="Arial" w:cs="Arial"/>
                  <w:color w:val="auto"/>
                  <w:sz w:val="22"/>
                  <w:szCs w:val="22"/>
                </w:rPr>
                <w:t>.</w:t>
              </w:r>
            </w:ins>
            <w:ins w:id="265" w:author="Jacob Kodner" w:date="2020-07-10T11:18:00Z">
              <w:r w:rsidR="00A51EAB" w:rsidRPr="00A51EAB">
                <w:rPr>
                  <w:rFonts w:ascii="Arial" w:hAnsi="Arial" w:cs="Arial"/>
                  <w:color w:val="auto"/>
                  <w:sz w:val="22"/>
                  <w:szCs w:val="22"/>
                  <w:rPrChange w:id="266" w:author="Jacob Kodner" w:date="2020-07-10T11:18:00Z">
                    <w:rPr>
                      <w:rFonts w:ascii="Arial" w:hAnsi="Arial" w:cs="Arial"/>
                      <w:color w:val="0064A4"/>
                      <w:sz w:val="22"/>
                      <w:szCs w:val="22"/>
                    </w:rPr>
                  </w:rPrChange>
                </w:rPr>
                <w:t xml:space="preserve"> </w:t>
              </w:r>
            </w:ins>
          </w:p>
          <w:p w14:paraId="60F03CC5" w14:textId="77777777" w:rsidR="0070393C" w:rsidRPr="00DB5D26" w:rsidRDefault="0070393C" w:rsidP="004C7121">
            <w:pPr>
              <w:ind w:right="216"/>
              <w:rPr>
                <w:rFonts w:ascii="Arial" w:hAnsi="Arial" w:cs="Arial"/>
                <w:color w:val="000000"/>
                <w:sz w:val="22"/>
                <w:szCs w:val="22"/>
              </w:rPr>
            </w:pPr>
          </w:p>
        </w:tc>
      </w:tr>
    </w:tbl>
    <w:p w14:paraId="65DF2BEE" w14:textId="77777777" w:rsidR="00E7025A" w:rsidRDefault="00E7025A">
      <w:pPr>
        <w:ind w:right="216"/>
        <w:rPr>
          <w:rFonts w:ascii="Arial" w:hAnsi="Arial" w:cs="Arial"/>
          <w:b/>
          <w:color w:val="auto"/>
          <w:sz w:val="22"/>
          <w:szCs w:val="22"/>
          <w:u w:val="single"/>
        </w:rPr>
      </w:pPr>
    </w:p>
    <w:p w14:paraId="6ED1D45C" w14:textId="77777777" w:rsidR="00D8051F" w:rsidRPr="00914DCF" w:rsidRDefault="00D8051F" w:rsidP="00D8051F">
      <w:pPr>
        <w:spacing w:line="276" w:lineRule="auto"/>
        <w:ind w:left="-180" w:right="216" w:firstLine="180"/>
        <w:rPr>
          <w:rFonts w:ascii="Arial" w:hAnsi="Arial" w:cs="Arial"/>
          <w:b/>
          <w:color w:val="auto"/>
          <w:sz w:val="22"/>
          <w:szCs w:val="22"/>
        </w:rPr>
      </w:pPr>
      <w:r w:rsidRPr="00914DCF">
        <w:rPr>
          <w:rFonts w:ascii="Arial" w:hAnsi="Arial" w:cs="Arial"/>
          <w:b/>
          <w:color w:val="auto"/>
          <w:sz w:val="22"/>
          <w:szCs w:val="22"/>
          <w:u w:val="single"/>
        </w:rPr>
        <w:t>SECTION 8</w:t>
      </w:r>
      <w:r w:rsidRPr="00914DCF">
        <w:rPr>
          <w:rFonts w:ascii="Arial" w:hAnsi="Arial" w:cs="Arial"/>
          <w:b/>
          <w:color w:val="auto"/>
          <w:sz w:val="22"/>
          <w:szCs w:val="22"/>
        </w:rPr>
        <w:t>: ALTERNATIVES TO PARTICIPATION</w:t>
      </w:r>
    </w:p>
    <w:p w14:paraId="02CCB161" w14:textId="77777777" w:rsidR="00D8051F" w:rsidRPr="00914DCF" w:rsidRDefault="00D8051F" w:rsidP="00D8051F">
      <w:pPr>
        <w:spacing w:line="276" w:lineRule="auto"/>
        <w:ind w:right="216"/>
        <w:rPr>
          <w:rFonts w:ascii="Arial" w:hAnsi="Arial" w:cs="Arial"/>
          <w:b/>
          <w:color w:val="auto"/>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0"/>
      </w:tblGrid>
      <w:tr w:rsidR="00D8051F" w:rsidRPr="00914DCF" w14:paraId="6124EE76" w14:textId="77777777" w:rsidTr="009C58FE">
        <w:trPr>
          <w:trHeight w:val="864"/>
        </w:trPr>
        <w:tc>
          <w:tcPr>
            <w:tcW w:w="5000" w:type="pct"/>
            <w:shd w:val="clear" w:color="auto" w:fill="DBE5F1"/>
            <w:vAlign w:val="center"/>
          </w:tcPr>
          <w:p w14:paraId="01BD95B5" w14:textId="77777777" w:rsidR="00D8051F" w:rsidRPr="00914DCF" w:rsidRDefault="00D8051F" w:rsidP="00F72E94">
            <w:pPr>
              <w:spacing w:line="276" w:lineRule="auto"/>
              <w:ind w:right="216"/>
              <w:rPr>
                <w:rFonts w:ascii="Arial" w:hAnsi="Arial" w:cs="Arial"/>
                <w:color w:val="000000"/>
                <w:sz w:val="22"/>
                <w:szCs w:val="22"/>
              </w:rPr>
            </w:pPr>
            <w:r w:rsidRPr="00914DCF">
              <w:rPr>
                <w:rFonts w:ascii="Arial" w:hAnsi="Arial" w:cs="Arial"/>
                <w:color w:val="000000"/>
                <w:sz w:val="22"/>
                <w:szCs w:val="22"/>
              </w:rPr>
              <w:t>Describe the alternatives to participation in the study available</w:t>
            </w:r>
            <w:r w:rsidRPr="00914DCF">
              <w:rPr>
                <w:rFonts w:ascii="Arial" w:hAnsi="Arial" w:cs="Arial"/>
                <w:b/>
                <w:color w:val="000000"/>
                <w:sz w:val="22"/>
                <w:szCs w:val="22"/>
              </w:rPr>
              <w:t xml:space="preserve"> </w:t>
            </w:r>
            <w:r w:rsidRPr="00914DCF">
              <w:rPr>
                <w:rFonts w:ascii="Arial" w:hAnsi="Arial" w:cs="Arial"/>
                <w:color w:val="000000"/>
                <w:sz w:val="22"/>
                <w:szCs w:val="22"/>
              </w:rPr>
              <w:t xml:space="preserve">to prospective subjects. Include routine (standard of care) options as well as other experimental options, as applicable. </w:t>
            </w:r>
          </w:p>
        </w:tc>
      </w:tr>
      <w:tr w:rsidR="00D8051F" w:rsidRPr="00914DCF" w14:paraId="73E4DDD5" w14:textId="77777777" w:rsidTr="009C58FE">
        <w:trPr>
          <w:trHeight w:val="1584"/>
        </w:trPr>
        <w:tc>
          <w:tcPr>
            <w:tcW w:w="5000" w:type="pct"/>
            <w:vAlign w:val="center"/>
          </w:tcPr>
          <w:p w14:paraId="60DD0E0F" w14:textId="7D05A970" w:rsidR="00D8051F" w:rsidRPr="00914DCF" w:rsidRDefault="00D8051F" w:rsidP="00F72E94">
            <w:pPr>
              <w:spacing w:after="160"/>
              <w:ind w:right="216"/>
              <w:rPr>
                <w:rFonts w:ascii="Arial" w:hAnsi="Arial" w:cs="Arial"/>
                <w:color w:val="000000"/>
                <w:sz w:val="22"/>
                <w:szCs w:val="22"/>
              </w:rPr>
            </w:pPr>
            <w:r w:rsidRPr="00914DCF">
              <w:rPr>
                <w:rFonts w:ascii="Arial" w:hAnsi="Arial" w:cs="Arial"/>
                <w:b/>
                <w:color w:val="auto"/>
                <w:sz w:val="22"/>
                <w:szCs w:val="22"/>
              </w:rPr>
              <w:t xml:space="preserve">[ </w:t>
            </w:r>
            <w:proofErr w:type="gramStart"/>
            <w:r w:rsidR="00E17F11">
              <w:rPr>
                <w:rFonts w:ascii="Arial" w:hAnsi="Arial" w:cs="Arial"/>
                <w:b/>
                <w:color w:val="auto"/>
                <w:sz w:val="22"/>
                <w:szCs w:val="22"/>
              </w:rPr>
              <w:t>X</w:t>
            </w:r>
            <w:r w:rsidRPr="00914DCF">
              <w:rPr>
                <w:rFonts w:ascii="Arial" w:hAnsi="Arial" w:cs="Arial"/>
                <w:b/>
                <w:color w:val="auto"/>
                <w:sz w:val="22"/>
                <w:szCs w:val="22"/>
              </w:rPr>
              <w:t xml:space="preserve">  ]</w:t>
            </w:r>
            <w:proofErr w:type="gramEnd"/>
            <w:r w:rsidRPr="00914DCF">
              <w:rPr>
                <w:rFonts w:ascii="Arial" w:hAnsi="Arial" w:cs="Arial"/>
                <w:b/>
                <w:color w:val="auto"/>
                <w:sz w:val="22"/>
                <w:szCs w:val="22"/>
              </w:rPr>
              <w:t xml:space="preserve"> </w:t>
            </w:r>
            <w:r w:rsidRPr="00914DCF">
              <w:rPr>
                <w:rFonts w:ascii="Arial" w:hAnsi="Arial" w:cs="Arial"/>
                <w:color w:val="auto"/>
                <w:sz w:val="22"/>
                <w:szCs w:val="22"/>
              </w:rPr>
              <w:t>No</w:t>
            </w:r>
            <w:r w:rsidRPr="00914DCF">
              <w:rPr>
                <w:rFonts w:ascii="Arial" w:hAnsi="Arial" w:cs="Arial"/>
                <w:color w:val="000000"/>
                <w:sz w:val="22"/>
                <w:szCs w:val="22"/>
              </w:rPr>
              <w:t xml:space="preserve"> alternatives exist. The only alternative to study participation is not to participate in the study.</w:t>
            </w:r>
          </w:p>
          <w:p w14:paraId="1B714EE9" w14:textId="77777777" w:rsidR="00D8051F" w:rsidRPr="00914DCF" w:rsidRDefault="00D8051F" w:rsidP="00F72E94">
            <w:pPr>
              <w:spacing w:after="160"/>
              <w:ind w:right="216"/>
              <w:rPr>
                <w:rFonts w:ascii="Arial" w:hAnsi="Arial" w:cs="Arial"/>
                <w:color w:val="0064A4"/>
                <w:sz w:val="22"/>
                <w:szCs w:val="22"/>
              </w:rPr>
            </w:pPr>
            <w:r w:rsidRPr="00914DCF">
              <w:rPr>
                <w:rFonts w:ascii="Arial" w:hAnsi="Arial" w:cs="Arial"/>
                <w:b/>
                <w:color w:val="auto"/>
                <w:sz w:val="22"/>
                <w:szCs w:val="22"/>
              </w:rPr>
              <w:t xml:space="preserve">[ </w:t>
            </w:r>
            <w:proofErr w:type="gramStart"/>
            <w:r w:rsidRPr="00914DCF">
              <w:rPr>
                <w:rFonts w:ascii="Arial" w:hAnsi="Arial" w:cs="Arial"/>
                <w:b/>
                <w:color w:val="auto"/>
                <w:sz w:val="22"/>
                <w:szCs w:val="22"/>
              </w:rPr>
              <w:t xml:space="preserve">  ]</w:t>
            </w:r>
            <w:proofErr w:type="gramEnd"/>
            <w:r w:rsidRPr="00914DCF">
              <w:rPr>
                <w:rFonts w:ascii="Arial" w:hAnsi="Arial" w:cs="Arial"/>
                <w:b/>
                <w:color w:val="auto"/>
                <w:sz w:val="22"/>
                <w:szCs w:val="22"/>
              </w:rPr>
              <w:t xml:space="preserve"> </w:t>
            </w:r>
            <w:r w:rsidRPr="00914DCF">
              <w:rPr>
                <w:rFonts w:ascii="Arial" w:hAnsi="Arial" w:cs="Arial"/>
                <w:color w:val="auto"/>
                <w:sz w:val="22"/>
                <w:szCs w:val="22"/>
              </w:rPr>
              <w:t xml:space="preserve">There are routine standard of care alternatives available; specify: </w:t>
            </w:r>
            <w:r w:rsidRPr="00914DCF">
              <w:rPr>
                <w:rFonts w:ascii="Arial" w:hAnsi="Arial" w:cs="Arial"/>
                <w:color w:val="0064A4"/>
                <w:sz w:val="22"/>
                <w:szCs w:val="22"/>
              </w:rPr>
              <w:t>&lt;Type here&gt;</w:t>
            </w:r>
          </w:p>
          <w:p w14:paraId="64ED04FA" w14:textId="77777777" w:rsidR="00D8051F" w:rsidRPr="00914DCF" w:rsidRDefault="00D8051F" w:rsidP="00F72E94">
            <w:pPr>
              <w:spacing w:after="160"/>
              <w:ind w:right="216"/>
              <w:rPr>
                <w:rFonts w:ascii="Arial" w:hAnsi="Arial" w:cs="Arial"/>
                <w:color w:val="0064A4"/>
                <w:sz w:val="22"/>
                <w:szCs w:val="22"/>
              </w:rPr>
            </w:pPr>
            <w:r w:rsidRPr="00914DCF">
              <w:rPr>
                <w:rFonts w:ascii="Arial" w:hAnsi="Arial" w:cs="Arial"/>
                <w:b/>
                <w:color w:val="auto"/>
                <w:sz w:val="22"/>
                <w:szCs w:val="22"/>
              </w:rPr>
              <w:t xml:space="preserve">[ </w:t>
            </w:r>
            <w:proofErr w:type="gramStart"/>
            <w:r w:rsidRPr="00914DCF">
              <w:rPr>
                <w:rFonts w:ascii="Arial" w:hAnsi="Arial" w:cs="Arial"/>
                <w:b/>
                <w:color w:val="auto"/>
                <w:sz w:val="22"/>
                <w:szCs w:val="22"/>
              </w:rPr>
              <w:t xml:space="preserve">  ]</w:t>
            </w:r>
            <w:proofErr w:type="gramEnd"/>
            <w:r w:rsidRPr="00914DCF">
              <w:rPr>
                <w:rFonts w:ascii="Arial" w:hAnsi="Arial" w:cs="Arial"/>
                <w:b/>
                <w:color w:val="auto"/>
                <w:sz w:val="22"/>
                <w:szCs w:val="22"/>
              </w:rPr>
              <w:t xml:space="preserve"> </w:t>
            </w:r>
            <w:r w:rsidRPr="00914DCF">
              <w:rPr>
                <w:rFonts w:ascii="Arial" w:hAnsi="Arial" w:cs="Arial"/>
                <w:color w:val="auto"/>
                <w:sz w:val="22"/>
                <w:szCs w:val="22"/>
              </w:rPr>
              <w:t xml:space="preserve">There are other </w:t>
            </w:r>
            <w:r w:rsidRPr="00914DCF">
              <w:rPr>
                <w:rFonts w:ascii="Arial" w:hAnsi="Arial" w:cs="Arial"/>
                <w:color w:val="000000"/>
                <w:sz w:val="22"/>
                <w:szCs w:val="22"/>
              </w:rPr>
              <w:t xml:space="preserve">alternatives to study participation; specify: </w:t>
            </w:r>
            <w:r w:rsidRPr="00914DCF">
              <w:rPr>
                <w:rFonts w:ascii="Arial" w:hAnsi="Arial" w:cs="Arial"/>
                <w:color w:val="0064A4"/>
                <w:sz w:val="22"/>
                <w:szCs w:val="22"/>
              </w:rPr>
              <w:t>&lt;Type here&gt;</w:t>
            </w:r>
          </w:p>
        </w:tc>
      </w:tr>
    </w:tbl>
    <w:p w14:paraId="2E1F2D9D" w14:textId="77777777" w:rsidR="00D8051F" w:rsidRPr="00914DCF" w:rsidRDefault="00D8051F" w:rsidP="00D8051F">
      <w:pPr>
        <w:spacing w:line="276" w:lineRule="auto"/>
        <w:ind w:right="216"/>
        <w:rPr>
          <w:rFonts w:ascii="Arial" w:hAnsi="Arial" w:cs="Arial"/>
          <w:color w:val="000000"/>
          <w:sz w:val="22"/>
          <w:szCs w:val="22"/>
        </w:rPr>
      </w:pPr>
    </w:p>
    <w:p w14:paraId="56CD1593" w14:textId="2AC31EC6" w:rsidR="000324B0" w:rsidRPr="00DB5D26" w:rsidRDefault="000324B0">
      <w:pPr>
        <w:ind w:right="216"/>
        <w:rPr>
          <w:rFonts w:ascii="Arial" w:hAnsi="Arial" w:cs="Arial"/>
          <w:color w:val="000000"/>
          <w:sz w:val="22"/>
          <w:szCs w:val="22"/>
        </w:rPr>
      </w:pPr>
      <w:r w:rsidRPr="00DB5D26">
        <w:rPr>
          <w:rFonts w:ascii="Arial" w:hAnsi="Arial" w:cs="Arial"/>
          <w:b/>
          <w:color w:val="000000"/>
          <w:sz w:val="22"/>
          <w:szCs w:val="22"/>
          <w:u w:val="single"/>
        </w:rPr>
        <w:t xml:space="preserve">SECTION </w:t>
      </w:r>
      <w:r w:rsidR="00D8051F">
        <w:rPr>
          <w:rFonts w:ascii="Arial" w:hAnsi="Arial" w:cs="Arial"/>
          <w:b/>
          <w:color w:val="000000"/>
          <w:sz w:val="22"/>
          <w:szCs w:val="22"/>
          <w:u w:val="single"/>
        </w:rPr>
        <w:t>9</w:t>
      </w:r>
      <w:r w:rsidRPr="00DB5D26">
        <w:rPr>
          <w:rFonts w:ascii="Arial" w:hAnsi="Arial" w:cs="Arial"/>
          <w:b/>
          <w:color w:val="000000"/>
          <w:sz w:val="22"/>
          <w:szCs w:val="22"/>
        </w:rPr>
        <w:t xml:space="preserve">: PARTICIPANT COMPENSATION </w:t>
      </w:r>
      <w:r w:rsidR="00EC1420" w:rsidRPr="00DB5D26">
        <w:rPr>
          <w:rFonts w:ascii="Arial" w:hAnsi="Arial" w:cs="Arial"/>
          <w:b/>
          <w:color w:val="000000"/>
          <w:sz w:val="22"/>
          <w:szCs w:val="22"/>
        </w:rPr>
        <w:t>AND REIMBURSEMENT</w:t>
      </w:r>
    </w:p>
    <w:p w14:paraId="14C18AA3" w14:textId="77777777" w:rsidR="000324B0" w:rsidRDefault="000324B0">
      <w:pPr>
        <w:ind w:right="216"/>
        <w:rPr>
          <w:rFonts w:ascii="Arial" w:hAnsi="Arial" w:cs="Arial"/>
          <w:color w:val="000000"/>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0"/>
      </w:tblGrid>
      <w:tr w:rsidR="009C58FE" w:rsidRPr="00914DCF" w14:paraId="4F75A82C" w14:textId="77777777" w:rsidTr="009C58FE">
        <w:trPr>
          <w:trHeight w:val="864"/>
        </w:trPr>
        <w:tc>
          <w:tcPr>
            <w:tcW w:w="5000" w:type="pct"/>
            <w:shd w:val="clear" w:color="auto" w:fill="DBE5F1"/>
            <w:vAlign w:val="center"/>
          </w:tcPr>
          <w:p w14:paraId="0725C7FB" w14:textId="77777777" w:rsidR="009C58FE" w:rsidRPr="00914DCF" w:rsidRDefault="009C58FE" w:rsidP="009C58FE">
            <w:pPr>
              <w:numPr>
                <w:ilvl w:val="0"/>
                <w:numId w:val="27"/>
              </w:numPr>
              <w:spacing w:line="276" w:lineRule="auto"/>
              <w:ind w:left="432"/>
              <w:rPr>
                <w:rFonts w:ascii="Arial" w:hAnsi="Arial" w:cs="Arial"/>
                <w:color w:val="auto"/>
                <w:sz w:val="22"/>
                <w:szCs w:val="22"/>
              </w:rPr>
            </w:pPr>
            <w:r w:rsidRPr="00914DCF">
              <w:rPr>
                <w:rFonts w:ascii="Arial" w:hAnsi="Arial" w:cs="Arial"/>
                <w:color w:val="auto"/>
                <w:sz w:val="22"/>
                <w:szCs w:val="22"/>
              </w:rPr>
              <w:lastRenderedPageBreak/>
              <w:t xml:space="preserve">If subjects will be compensated for their participation, explain the method/terms of payment (e.g., money; check; extra credit; gift certificate). </w:t>
            </w:r>
          </w:p>
        </w:tc>
      </w:tr>
      <w:tr w:rsidR="009C58FE" w:rsidRPr="00914DCF" w14:paraId="40654F6F" w14:textId="77777777" w:rsidTr="009C58FE">
        <w:trPr>
          <w:trHeight w:val="3312"/>
        </w:trPr>
        <w:tc>
          <w:tcPr>
            <w:tcW w:w="5000" w:type="pct"/>
            <w:tcBorders>
              <w:bottom w:val="single" w:sz="4" w:space="0" w:color="auto"/>
            </w:tcBorders>
            <w:vAlign w:val="center"/>
          </w:tcPr>
          <w:p w14:paraId="6FC17E77" w14:textId="0DCF22D9" w:rsidR="009C58FE" w:rsidRPr="00914DCF" w:rsidRDefault="009C58FE" w:rsidP="00F72E94">
            <w:pPr>
              <w:tabs>
                <w:tab w:val="left" w:pos="2952"/>
              </w:tabs>
              <w:spacing w:after="160"/>
              <w:ind w:left="432" w:right="216" w:hanging="432"/>
              <w:rPr>
                <w:rFonts w:ascii="Arial" w:hAnsi="Arial" w:cs="Arial"/>
                <w:color w:val="000000"/>
                <w:sz w:val="22"/>
                <w:szCs w:val="22"/>
              </w:rPr>
            </w:pPr>
            <w:r w:rsidRPr="00914DCF">
              <w:rPr>
                <w:rFonts w:ascii="Arial" w:hAnsi="Arial" w:cs="Arial"/>
                <w:b/>
                <w:color w:val="auto"/>
                <w:sz w:val="22"/>
                <w:szCs w:val="22"/>
              </w:rPr>
              <w:t xml:space="preserve">[ </w:t>
            </w:r>
            <w:proofErr w:type="gramStart"/>
            <w:r w:rsidRPr="00914DCF">
              <w:rPr>
                <w:rFonts w:ascii="Arial" w:hAnsi="Arial" w:cs="Arial"/>
                <w:b/>
                <w:color w:val="auto"/>
                <w:sz w:val="22"/>
                <w:szCs w:val="22"/>
              </w:rPr>
              <w:t xml:space="preserve">  ]</w:t>
            </w:r>
            <w:proofErr w:type="gramEnd"/>
            <w:r w:rsidRPr="00914DCF">
              <w:rPr>
                <w:rFonts w:ascii="Arial" w:hAnsi="Arial" w:cs="Arial"/>
                <w:b/>
                <w:color w:val="auto"/>
                <w:sz w:val="22"/>
                <w:szCs w:val="22"/>
              </w:rPr>
              <w:t xml:space="preserve"> </w:t>
            </w:r>
            <w:r w:rsidR="00E57932" w:rsidRPr="00E57932">
              <w:rPr>
                <w:rFonts w:ascii="Arial" w:hAnsi="Arial" w:cs="Arial"/>
                <w:b/>
                <w:color w:val="auto"/>
                <w:sz w:val="22"/>
                <w:szCs w:val="22"/>
              </w:rPr>
              <w:t>Not applicable</w:t>
            </w:r>
            <w:r w:rsidRPr="00914DCF">
              <w:rPr>
                <w:rFonts w:ascii="Arial" w:hAnsi="Arial" w:cs="Arial"/>
                <w:color w:val="auto"/>
                <w:sz w:val="22"/>
                <w:szCs w:val="22"/>
              </w:rPr>
              <w:t xml:space="preserve">: This study involves no interaction/intervention with research subjects. </w:t>
            </w:r>
            <w:r w:rsidRPr="00914DCF">
              <w:rPr>
                <w:rFonts w:ascii="Arial" w:hAnsi="Arial" w:cs="Arial"/>
                <w:i/>
                <w:color w:val="FF0000"/>
                <w:sz w:val="22"/>
                <w:szCs w:val="22"/>
              </w:rPr>
              <w:t>Skip to Section 1</w:t>
            </w:r>
            <w:r w:rsidR="008470D1">
              <w:rPr>
                <w:rFonts w:ascii="Arial" w:hAnsi="Arial" w:cs="Arial"/>
                <w:i/>
                <w:color w:val="FF0000"/>
                <w:sz w:val="22"/>
                <w:szCs w:val="22"/>
              </w:rPr>
              <w:t>0</w:t>
            </w:r>
            <w:r w:rsidRPr="00914DCF">
              <w:rPr>
                <w:rFonts w:ascii="Arial" w:hAnsi="Arial" w:cs="Arial"/>
                <w:i/>
                <w:color w:val="FF0000"/>
                <w:sz w:val="22"/>
                <w:szCs w:val="22"/>
              </w:rPr>
              <w:t>.</w:t>
            </w:r>
          </w:p>
          <w:p w14:paraId="6D1D9D4E" w14:textId="77777777" w:rsidR="009C58FE" w:rsidRPr="00914DCF" w:rsidRDefault="009C58FE" w:rsidP="00F72E94">
            <w:pPr>
              <w:tabs>
                <w:tab w:val="left" w:pos="2952"/>
              </w:tabs>
              <w:spacing w:after="160"/>
              <w:ind w:right="216"/>
              <w:rPr>
                <w:rFonts w:ascii="Arial" w:hAnsi="Arial" w:cs="Arial"/>
                <w:i/>
                <w:color w:val="auto"/>
                <w:sz w:val="22"/>
                <w:szCs w:val="22"/>
              </w:rPr>
            </w:pPr>
            <w:r w:rsidRPr="00914DCF">
              <w:rPr>
                <w:rFonts w:ascii="Arial" w:hAnsi="Arial" w:cs="Arial"/>
                <w:b/>
                <w:color w:val="auto"/>
                <w:sz w:val="22"/>
                <w:szCs w:val="22"/>
              </w:rPr>
              <w:t xml:space="preserve">[ </w:t>
            </w:r>
            <w:proofErr w:type="gramStart"/>
            <w:r w:rsidRPr="00914DCF">
              <w:rPr>
                <w:rFonts w:ascii="Arial" w:hAnsi="Arial" w:cs="Arial"/>
                <w:b/>
                <w:color w:val="auto"/>
                <w:sz w:val="22"/>
                <w:szCs w:val="22"/>
              </w:rPr>
              <w:t xml:space="preserve">  ]</w:t>
            </w:r>
            <w:proofErr w:type="gramEnd"/>
            <w:r w:rsidRPr="00914DCF">
              <w:rPr>
                <w:rFonts w:ascii="Arial" w:hAnsi="Arial" w:cs="Arial"/>
                <w:b/>
                <w:color w:val="auto"/>
                <w:sz w:val="22"/>
                <w:szCs w:val="22"/>
              </w:rPr>
              <w:t xml:space="preserve"> </w:t>
            </w:r>
            <w:r w:rsidRPr="00914DCF">
              <w:rPr>
                <w:rFonts w:ascii="Arial" w:hAnsi="Arial" w:cs="Arial"/>
                <w:color w:val="auto"/>
                <w:sz w:val="22"/>
                <w:szCs w:val="22"/>
              </w:rPr>
              <w:t xml:space="preserve">No compensation will be provided to subjects.  </w:t>
            </w:r>
          </w:p>
          <w:p w14:paraId="24289FC4" w14:textId="50CA3FD9" w:rsidR="009C58FE" w:rsidRPr="00914DCF" w:rsidRDefault="009C58FE" w:rsidP="00F72E94">
            <w:pPr>
              <w:tabs>
                <w:tab w:val="left" w:pos="2952"/>
              </w:tabs>
              <w:spacing w:after="160"/>
              <w:ind w:left="432" w:right="216" w:hanging="432"/>
              <w:rPr>
                <w:rFonts w:ascii="Arial" w:hAnsi="Arial" w:cs="Arial"/>
                <w:color w:val="auto"/>
                <w:sz w:val="22"/>
                <w:szCs w:val="22"/>
              </w:rPr>
            </w:pPr>
            <w:r w:rsidRPr="00914DCF">
              <w:rPr>
                <w:rFonts w:ascii="Arial" w:hAnsi="Arial" w:cs="Arial"/>
                <w:b/>
                <w:color w:val="auto"/>
                <w:sz w:val="22"/>
                <w:szCs w:val="22"/>
              </w:rPr>
              <w:t xml:space="preserve">[ </w:t>
            </w:r>
            <w:proofErr w:type="gramStart"/>
            <w:r w:rsidR="00E17F11">
              <w:rPr>
                <w:rFonts w:ascii="Arial" w:hAnsi="Arial" w:cs="Arial"/>
                <w:b/>
                <w:color w:val="auto"/>
                <w:sz w:val="22"/>
                <w:szCs w:val="22"/>
              </w:rPr>
              <w:t>X</w:t>
            </w:r>
            <w:r w:rsidRPr="00914DCF">
              <w:rPr>
                <w:rFonts w:ascii="Arial" w:hAnsi="Arial" w:cs="Arial"/>
                <w:b/>
                <w:color w:val="auto"/>
                <w:sz w:val="22"/>
                <w:szCs w:val="22"/>
              </w:rPr>
              <w:t xml:space="preserve"> ]</w:t>
            </w:r>
            <w:proofErr w:type="gramEnd"/>
            <w:r w:rsidRPr="00914DCF">
              <w:rPr>
                <w:rFonts w:ascii="Arial" w:hAnsi="Arial" w:cs="Arial"/>
                <w:b/>
                <w:color w:val="auto"/>
                <w:sz w:val="22"/>
                <w:szCs w:val="22"/>
              </w:rPr>
              <w:t xml:space="preserve"> </w:t>
            </w:r>
            <w:r w:rsidRPr="00914DCF">
              <w:rPr>
                <w:rFonts w:ascii="Arial" w:hAnsi="Arial" w:cs="Arial"/>
                <w:color w:val="000000"/>
                <w:sz w:val="22"/>
                <w:szCs w:val="22"/>
              </w:rPr>
              <w:t>Compensation will be provided to subjects in the form of cash/gift certificate.</w:t>
            </w:r>
          </w:p>
          <w:p w14:paraId="4585E15E" w14:textId="77777777" w:rsidR="009C58FE" w:rsidRPr="00914DCF" w:rsidRDefault="009C58FE" w:rsidP="00F72E94">
            <w:pPr>
              <w:tabs>
                <w:tab w:val="left" w:pos="2952"/>
              </w:tabs>
              <w:spacing w:after="160"/>
              <w:ind w:left="432" w:right="216" w:hanging="432"/>
              <w:rPr>
                <w:rFonts w:ascii="Arial" w:hAnsi="Arial" w:cs="Arial"/>
                <w:color w:val="000000"/>
                <w:sz w:val="22"/>
                <w:szCs w:val="22"/>
              </w:rPr>
            </w:pPr>
            <w:r w:rsidRPr="00914DCF">
              <w:rPr>
                <w:rFonts w:ascii="Arial" w:hAnsi="Arial" w:cs="Arial"/>
                <w:b/>
                <w:color w:val="auto"/>
                <w:sz w:val="22"/>
                <w:szCs w:val="22"/>
              </w:rPr>
              <w:t xml:space="preserve">[ </w:t>
            </w:r>
            <w:proofErr w:type="gramStart"/>
            <w:r w:rsidRPr="00914DCF">
              <w:rPr>
                <w:rFonts w:ascii="Arial" w:hAnsi="Arial" w:cs="Arial"/>
                <w:b/>
                <w:color w:val="auto"/>
                <w:sz w:val="22"/>
                <w:szCs w:val="22"/>
              </w:rPr>
              <w:t xml:space="preserve">  ]</w:t>
            </w:r>
            <w:proofErr w:type="gramEnd"/>
            <w:r w:rsidRPr="00914DCF">
              <w:rPr>
                <w:rFonts w:ascii="Arial" w:hAnsi="Arial" w:cs="Arial"/>
                <w:b/>
                <w:color w:val="auto"/>
                <w:sz w:val="22"/>
                <w:szCs w:val="22"/>
              </w:rPr>
              <w:t xml:space="preserve"> </w:t>
            </w:r>
            <w:r w:rsidRPr="00914DCF">
              <w:rPr>
                <w:rFonts w:ascii="Arial" w:hAnsi="Arial" w:cs="Arial"/>
                <w:color w:val="000000"/>
                <w:sz w:val="22"/>
                <w:szCs w:val="22"/>
              </w:rPr>
              <w:t xml:space="preserve">Compensation will be provided to subjects in the form of a check issued to the subjects through the UCI Accounting Office. </w:t>
            </w:r>
            <w:proofErr w:type="gramStart"/>
            <w:r w:rsidRPr="00914DCF">
              <w:rPr>
                <w:rFonts w:ascii="Arial" w:hAnsi="Arial" w:cs="Arial"/>
                <w:color w:val="000000"/>
                <w:sz w:val="22"/>
                <w:szCs w:val="22"/>
              </w:rPr>
              <w:t>The subject’s name, address, and social security number,</w:t>
            </w:r>
            <w:proofErr w:type="gramEnd"/>
            <w:r w:rsidRPr="00914DCF">
              <w:rPr>
                <w:rFonts w:ascii="Arial" w:hAnsi="Arial" w:cs="Arial"/>
                <w:color w:val="000000"/>
                <w:sz w:val="22"/>
                <w:szCs w:val="22"/>
              </w:rPr>
              <w:t xml:space="preserve"> will be released to the UCI Accounting Office for the purpose of payment and for tax reporting to the Internal Revenue Service (IRS).</w:t>
            </w:r>
          </w:p>
          <w:p w14:paraId="3C23B1B5" w14:textId="77777777" w:rsidR="009C58FE" w:rsidRPr="00914DCF" w:rsidRDefault="009C58FE" w:rsidP="00F72E94">
            <w:pPr>
              <w:ind w:left="432" w:right="216" w:hanging="432"/>
              <w:rPr>
                <w:rFonts w:ascii="Arial" w:hAnsi="Arial" w:cs="Arial"/>
                <w:color w:val="000000"/>
                <w:sz w:val="22"/>
                <w:szCs w:val="22"/>
              </w:rPr>
            </w:pPr>
            <w:r w:rsidRPr="00914DCF">
              <w:rPr>
                <w:rFonts w:ascii="Arial" w:hAnsi="Arial" w:cs="Arial"/>
                <w:b/>
                <w:color w:val="000000"/>
                <w:sz w:val="22"/>
                <w:szCs w:val="22"/>
              </w:rPr>
              <w:t xml:space="preserve">[ </w:t>
            </w:r>
            <w:proofErr w:type="gramStart"/>
            <w:r w:rsidRPr="00914DCF">
              <w:rPr>
                <w:rFonts w:ascii="Arial" w:hAnsi="Arial" w:cs="Arial"/>
                <w:b/>
                <w:color w:val="000000"/>
                <w:sz w:val="22"/>
                <w:szCs w:val="22"/>
              </w:rPr>
              <w:t xml:space="preserve">  ]</w:t>
            </w:r>
            <w:proofErr w:type="gramEnd"/>
            <w:r w:rsidRPr="00914DCF">
              <w:rPr>
                <w:rFonts w:ascii="Arial" w:hAnsi="Arial" w:cs="Arial"/>
                <w:b/>
                <w:color w:val="000000"/>
                <w:sz w:val="22"/>
                <w:szCs w:val="22"/>
              </w:rPr>
              <w:t xml:space="preserve"> </w:t>
            </w:r>
            <w:r w:rsidRPr="00914DCF">
              <w:rPr>
                <w:rFonts w:ascii="Arial" w:hAnsi="Arial" w:cs="Arial"/>
                <w:color w:val="000000"/>
                <w:sz w:val="22"/>
                <w:szCs w:val="22"/>
              </w:rPr>
              <w:t xml:space="preserve">Other:  </w:t>
            </w:r>
            <w:r w:rsidRPr="00914DCF">
              <w:rPr>
                <w:rFonts w:ascii="Arial" w:hAnsi="Arial" w:cs="Arial"/>
                <w:color w:val="0064A4"/>
                <w:sz w:val="22"/>
                <w:szCs w:val="22"/>
              </w:rPr>
              <w:t>&lt;Type here&gt;</w:t>
            </w:r>
          </w:p>
        </w:tc>
      </w:tr>
      <w:tr w:rsidR="009C58FE" w:rsidRPr="00914DCF" w14:paraId="5F8D5E55" w14:textId="77777777" w:rsidTr="009C58FE">
        <w:trPr>
          <w:trHeight w:val="2016"/>
        </w:trPr>
        <w:tc>
          <w:tcPr>
            <w:tcW w:w="5000" w:type="pct"/>
            <w:shd w:val="clear" w:color="auto" w:fill="DBE5F1"/>
            <w:vAlign w:val="center"/>
          </w:tcPr>
          <w:p w14:paraId="09A537A2" w14:textId="77777777" w:rsidR="009C58FE" w:rsidRPr="00914DCF" w:rsidRDefault="009C58FE" w:rsidP="009C58FE">
            <w:pPr>
              <w:numPr>
                <w:ilvl w:val="0"/>
                <w:numId w:val="27"/>
              </w:numPr>
              <w:spacing w:line="276" w:lineRule="auto"/>
              <w:ind w:left="432" w:right="216"/>
              <w:rPr>
                <w:rFonts w:ascii="Arial" w:hAnsi="Arial" w:cs="Arial"/>
                <w:i/>
                <w:color w:val="0070C0"/>
                <w:sz w:val="22"/>
                <w:szCs w:val="22"/>
              </w:rPr>
            </w:pPr>
            <w:r w:rsidRPr="00914DCF">
              <w:rPr>
                <w:rFonts w:ascii="Arial" w:hAnsi="Arial" w:cs="Arial"/>
                <w:color w:val="auto"/>
                <w:sz w:val="22"/>
                <w:szCs w:val="22"/>
              </w:rPr>
              <w:t>Specify the schedule and amounts of compensation (e.g., at end of study; after each session/visit) including the total amount subjects can receive for completing the study.</w:t>
            </w:r>
            <w:r w:rsidRPr="00914DCF">
              <w:rPr>
                <w:rFonts w:ascii="Arial" w:hAnsi="Arial" w:cs="Arial"/>
                <w:i/>
                <w:color w:val="3333FF"/>
                <w:sz w:val="22"/>
                <w:szCs w:val="22"/>
              </w:rPr>
              <w:t xml:space="preserve">  </w:t>
            </w:r>
            <w:r w:rsidRPr="00914DCF">
              <w:rPr>
                <w:rFonts w:ascii="Arial" w:hAnsi="Arial" w:cs="Arial"/>
                <w:i/>
                <w:color w:val="0064A4"/>
                <w:sz w:val="22"/>
                <w:szCs w:val="22"/>
              </w:rPr>
              <w:t>Compensation should be offered on a prorated</w:t>
            </w:r>
            <w:r w:rsidRPr="00914DCF">
              <w:rPr>
                <w:rFonts w:ascii="Arial" w:hAnsi="Arial" w:cs="Arial"/>
                <w:b/>
                <w:i/>
                <w:color w:val="0064A4"/>
                <w:sz w:val="22"/>
                <w:szCs w:val="22"/>
              </w:rPr>
              <w:t xml:space="preserve"> </w:t>
            </w:r>
            <w:r w:rsidRPr="00914DCF">
              <w:rPr>
                <w:rFonts w:ascii="Arial" w:hAnsi="Arial" w:cs="Arial"/>
                <w:i/>
                <w:color w:val="0064A4"/>
                <w:sz w:val="22"/>
                <w:szCs w:val="22"/>
              </w:rPr>
              <w:t xml:space="preserve">basis when the research involves multiple visits. </w:t>
            </w:r>
          </w:p>
          <w:p w14:paraId="22540151" w14:textId="77777777" w:rsidR="009C58FE" w:rsidRPr="00914DCF" w:rsidRDefault="009C58FE" w:rsidP="00F72E94">
            <w:pPr>
              <w:spacing w:line="276" w:lineRule="auto"/>
              <w:ind w:left="432" w:right="216"/>
              <w:rPr>
                <w:rFonts w:ascii="Arial" w:hAnsi="Arial" w:cs="Arial"/>
                <w:color w:val="auto"/>
                <w:sz w:val="22"/>
                <w:szCs w:val="22"/>
              </w:rPr>
            </w:pPr>
          </w:p>
          <w:p w14:paraId="0BC35480" w14:textId="77777777" w:rsidR="009C58FE" w:rsidRPr="00914DCF" w:rsidRDefault="009C58FE" w:rsidP="00F72E94">
            <w:pPr>
              <w:spacing w:line="276" w:lineRule="auto"/>
              <w:ind w:left="432" w:right="216"/>
              <w:rPr>
                <w:rFonts w:ascii="Arial" w:hAnsi="Arial" w:cs="Arial"/>
                <w:i/>
                <w:color w:val="0070C0"/>
                <w:sz w:val="22"/>
                <w:szCs w:val="22"/>
              </w:rPr>
            </w:pPr>
            <w:r w:rsidRPr="00914DCF">
              <w:rPr>
                <w:rFonts w:ascii="Arial" w:hAnsi="Arial" w:cs="Arial"/>
                <w:i/>
                <w:color w:val="0070C0"/>
                <w:sz w:val="22"/>
                <w:szCs w:val="22"/>
              </w:rPr>
              <w:t>For compensation ≥ $600, subject names and social security numbers must be collected. This information must be reported to UCI Accounting for tax-reporting purposes.</w:t>
            </w:r>
          </w:p>
        </w:tc>
      </w:tr>
      <w:tr w:rsidR="009C58FE" w:rsidRPr="00914DCF" w14:paraId="204194CE" w14:textId="77777777" w:rsidTr="009C58FE">
        <w:trPr>
          <w:trHeight w:val="1008"/>
        </w:trPr>
        <w:tc>
          <w:tcPr>
            <w:tcW w:w="5000" w:type="pct"/>
            <w:tcBorders>
              <w:bottom w:val="single" w:sz="4" w:space="0" w:color="auto"/>
            </w:tcBorders>
            <w:vAlign w:val="center"/>
          </w:tcPr>
          <w:p w14:paraId="4D68C6AF" w14:textId="51050438" w:rsidR="009C58FE" w:rsidRPr="00914DCF" w:rsidRDefault="009C58FE" w:rsidP="00F72E94">
            <w:pPr>
              <w:tabs>
                <w:tab w:val="left" w:pos="2952"/>
              </w:tabs>
              <w:spacing w:after="160"/>
              <w:ind w:right="216"/>
              <w:rPr>
                <w:rFonts w:ascii="Arial" w:hAnsi="Arial" w:cs="Arial"/>
                <w:color w:val="auto"/>
                <w:sz w:val="22"/>
                <w:szCs w:val="22"/>
              </w:rPr>
            </w:pPr>
            <w:r w:rsidRPr="00914DCF">
              <w:rPr>
                <w:rFonts w:ascii="Arial" w:hAnsi="Arial" w:cs="Arial"/>
                <w:b/>
                <w:color w:val="auto"/>
                <w:sz w:val="22"/>
                <w:szCs w:val="22"/>
              </w:rPr>
              <w:t xml:space="preserve">[ </w:t>
            </w:r>
            <w:proofErr w:type="gramStart"/>
            <w:r w:rsidRPr="00914DCF">
              <w:rPr>
                <w:rFonts w:ascii="Arial" w:hAnsi="Arial" w:cs="Arial"/>
                <w:b/>
                <w:color w:val="auto"/>
                <w:sz w:val="22"/>
                <w:szCs w:val="22"/>
              </w:rPr>
              <w:t xml:space="preserve">  ]</w:t>
            </w:r>
            <w:proofErr w:type="gramEnd"/>
            <w:r w:rsidRPr="00914DCF">
              <w:rPr>
                <w:rFonts w:ascii="Arial" w:hAnsi="Arial" w:cs="Arial"/>
                <w:b/>
                <w:color w:val="auto"/>
                <w:sz w:val="22"/>
                <w:szCs w:val="22"/>
              </w:rPr>
              <w:t xml:space="preserve"> </w:t>
            </w:r>
            <w:r w:rsidR="00E57932" w:rsidRPr="00E57932">
              <w:rPr>
                <w:rFonts w:ascii="Arial" w:hAnsi="Arial" w:cs="Arial"/>
                <w:b/>
                <w:color w:val="auto"/>
                <w:sz w:val="22"/>
                <w:szCs w:val="22"/>
              </w:rPr>
              <w:t>Not applicable</w:t>
            </w:r>
            <w:r w:rsidRPr="00914DCF">
              <w:rPr>
                <w:rFonts w:ascii="Arial" w:hAnsi="Arial" w:cs="Arial"/>
                <w:color w:val="auto"/>
                <w:sz w:val="22"/>
                <w:szCs w:val="22"/>
              </w:rPr>
              <w:t>: This study involves no compensation to subjects.</w:t>
            </w:r>
          </w:p>
          <w:p w14:paraId="479AFF51" w14:textId="4FF0EF5B" w:rsidR="009C58FE" w:rsidRPr="00914DCF" w:rsidRDefault="00CF18B6" w:rsidP="00F72E94">
            <w:pPr>
              <w:tabs>
                <w:tab w:val="left" w:pos="2952"/>
              </w:tabs>
              <w:ind w:right="216"/>
              <w:rPr>
                <w:rFonts w:ascii="Arial" w:hAnsi="Arial" w:cs="Arial"/>
                <w:sz w:val="22"/>
                <w:szCs w:val="22"/>
              </w:rPr>
            </w:pPr>
            <w:ins w:id="267" w:author="Jacob Kodner" w:date="2020-07-16T17:32:00Z">
              <w:r>
                <w:rPr>
                  <w:rFonts w:ascii="Arial" w:hAnsi="Arial" w:cs="Arial"/>
                  <w:color w:val="222222"/>
                  <w:shd w:val="clear" w:color="auto" w:fill="FFFFFF"/>
                </w:rPr>
                <w:t>Subjects will be compensated with the following schedule and amounts: electronic gift card equivalent of $15 USD at end of providing translated responses The gift card will be transmitted via the LINE chat room.</w:t>
              </w:r>
            </w:ins>
            <w:commentRangeStart w:id="268"/>
            <w:del w:id="269" w:author="Jacob Kodner" w:date="2020-07-16T17:32:00Z">
              <w:r w:rsidR="009C58FE" w:rsidRPr="00914DCF" w:rsidDel="00CF18B6">
                <w:rPr>
                  <w:rFonts w:ascii="Arial" w:hAnsi="Arial" w:cs="Arial"/>
                  <w:color w:val="auto"/>
                  <w:sz w:val="22"/>
                  <w:szCs w:val="22"/>
                </w:rPr>
                <w:delText xml:space="preserve">Subjects will be compensated with the following schedule and amounts: </w:delText>
              </w:r>
              <w:r w:rsidR="00E06DDD" w:rsidDel="00CF18B6">
                <w:rPr>
                  <w:rFonts w:ascii="Arial" w:hAnsi="Arial" w:cs="Arial"/>
                  <w:color w:val="auto"/>
                  <w:sz w:val="22"/>
                  <w:szCs w:val="22"/>
                </w:rPr>
                <w:delText xml:space="preserve">equivalent of </w:delText>
              </w:r>
              <w:r w:rsidR="00E17F11" w:rsidDel="00CF18B6">
                <w:rPr>
                  <w:rFonts w:ascii="Arial" w:hAnsi="Arial" w:cs="Arial"/>
                  <w:color w:val="auto"/>
                  <w:sz w:val="22"/>
                  <w:szCs w:val="22"/>
                </w:rPr>
                <w:delText>$</w:delText>
              </w:r>
              <w:r w:rsidR="00C949E6" w:rsidDel="00CF18B6">
                <w:rPr>
                  <w:rFonts w:ascii="Arial" w:hAnsi="Arial" w:cs="Arial"/>
                  <w:color w:val="auto"/>
                  <w:sz w:val="22"/>
                  <w:szCs w:val="22"/>
                </w:rPr>
                <w:delText>15</w:delText>
              </w:r>
              <w:r w:rsidR="00E17F11" w:rsidDel="00CF18B6">
                <w:rPr>
                  <w:rFonts w:ascii="Arial" w:hAnsi="Arial" w:cs="Arial"/>
                  <w:color w:val="auto"/>
                  <w:sz w:val="22"/>
                  <w:szCs w:val="22"/>
                </w:rPr>
                <w:delText xml:space="preserve"> USD at end of providing translated responses</w:delText>
              </w:r>
              <w:commentRangeEnd w:id="268"/>
              <w:r w:rsidR="0009339C" w:rsidDel="00CF18B6">
                <w:rPr>
                  <w:rStyle w:val="CommentReference"/>
                </w:rPr>
                <w:commentReference w:id="268"/>
              </w:r>
            </w:del>
          </w:p>
        </w:tc>
      </w:tr>
      <w:tr w:rsidR="009C58FE" w:rsidRPr="00914DCF" w14:paraId="1B544CFF" w14:textId="77777777" w:rsidTr="009C58FE">
        <w:trPr>
          <w:trHeight w:val="864"/>
        </w:trPr>
        <w:tc>
          <w:tcPr>
            <w:tcW w:w="5000" w:type="pct"/>
            <w:shd w:val="clear" w:color="auto" w:fill="DBE5F1"/>
            <w:vAlign w:val="center"/>
          </w:tcPr>
          <w:p w14:paraId="0EF6562A" w14:textId="77777777" w:rsidR="009C58FE" w:rsidRPr="00914DCF" w:rsidRDefault="009C58FE" w:rsidP="00F72E94">
            <w:pPr>
              <w:spacing w:line="276" w:lineRule="auto"/>
              <w:ind w:left="432" w:hanging="360"/>
              <w:rPr>
                <w:rFonts w:ascii="Arial" w:hAnsi="Arial" w:cs="Arial"/>
                <w:color w:val="auto"/>
                <w:sz w:val="22"/>
                <w:szCs w:val="22"/>
              </w:rPr>
            </w:pPr>
            <w:r w:rsidRPr="00914DCF">
              <w:rPr>
                <w:rFonts w:ascii="Arial" w:hAnsi="Arial" w:cs="Arial"/>
                <w:color w:val="auto"/>
                <w:sz w:val="22"/>
                <w:szCs w:val="22"/>
              </w:rPr>
              <w:t xml:space="preserve">3.   Specify whether subjects will be reimbursed for </w:t>
            </w:r>
            <w:proofErr w:type="spellStart"/>
            <w:r w:rsidRPr="00914DCF">
              <w:rPr>
                <w:rFonts w:ascii="Arial" w:hAnsi="Arial" w:cs="Arial"/>
                <w:color w:val="auto"/>
                <w:sz w:val="22"/>
                <w:szCs w:val="22"/>
              </w:rPr>
              <w:t>out-of</w:t>
            </w:r>
            <w:proofErr w:type="spellEnd"/>
            <w:r w:rsidRPr="00914DCF">
              <w:rPr>
                <w:rFonts w:ascii="Arial" w:hAnsi="Arial" w:cs="Arial"/>
                <w:color w:val="auto"/>
                <w:sz w:val="22"/>
                <w:szCs w:val="22"/>
              </w:rPr>
              <w:t xml:space="preserve"> pocket expenses. If so, describe any requirements for reimbursement (e.g., receipt).</w:t>
            </w:r>
          </w:p>
        </w:tc>
      </w:tr>
      <w:tr w:rsidR="009C58FE" w:rsidRPr="00914DCF" w14:paraId="58E94745" w14:textId="77777777" w:rsidTr="009C58FE">
        <w:trPr>
          <w:trHeight w:val="1008"/>
        </w:trPr>
        <w:tc>
          <w:tcPr>
            <w:tcW w:w="5000" w:type="pct"/>
            <w:tcBorders>
              <w:bottom w:val="single" w:sz="4" w:space="0" w:color="auto"/>
            </w:tcBorders>
            <w:vAlign w:val="center"/>
          </w:tcPr>
          <w:p w14:paraId="0C1A8DE9" w14:textId="5FF3F19A" w:rsidR="009C58FE" w:rsidRPr="00914DCF" w:rsidRDefault="009C58FE" w:rsidP="00F72E94">
            <w:pPr>
              <w:tabs>
                <w:tab w:val="left" w:pos="2952"/>
              </w:tabs>
              <w:spacing w:after="160"/>
              <w:ind w:right="216"/>
              <w:rPr>
                <w:rFonts w:ascii="Arial" w:hAnsi="Arial" w:cs="Arial"/>
                <w:color w:val="auto"/>
                <w:sz w:val="22"/>
                <w:szCs w:val="22"/>
              </w:rPr>
            </w:pPr>
            <w:r w:rsidRPr="00914DCF">
              <w:rPr>
                <w:rFonts w:ascii="Arial" w:hAnsi="Arial" w:cs="Arial"/>
                <w:b/>
                <w:color w:val="auto"/>
                <w:sz w:val="22"/>
                <w:szCs w:val="22"/>
              </w:rPr>
              <w:t xml:space="preserve">[ </w:t>
            </w:r>
            <w:proofErr w:type="gramStart"/>
            <w:r w:rsidR="00E17F11">
              <w:rPr>
                <w:rFonts w:ascii="Arial" w:hAnsi="Arial" w:cs="Arial"/>
                <w:b/>
                <w:color w:val="auto"/>
                <w:sz w:val="22"/>
                <w:szCs w:val="22"/>
              </w:rPr>
              <w:t>X</w:t>
            </w:r>
            <w:r w:rsidRPr="00914DCF">
              <w:rPr>
                <w:rFonts w:ascii="Arial" w:hAnsi="Arial" w:cs="Arial"/>
                <w:b/>
                <w:color w:val="auto"/>
                <w:sz w:val="22"/>
                <w:szCs w:val="22"/>
              </w:rPr>
              <w:t xml:space="preserve"> ]</w:t>
            </w:r>
            <w:proofErr w:type="gramEnd"/>
            <w:r w:rsidRPr="00914DCF">
              <w:rPr>
                <w:rFonts w:ascii="Arial" w:hAnsi="Arial" w:cs="Arial"/>
                <w:b/>
                <w:color w:val="auto"/>
                <w:sz w:val="22"/>
                <w:szCs w:val="22"/>
              </w:rPr>
              <w:t xml:space="preserve"> </w:t>
            </w:r>
            <w:r w:rsidR="00E57932" w:rsidRPr="00E57932">
              <w:rPr>
                <w:rFonts w:ascii="Arial" w:hAnsi="Arial" w:cs="Arial"/>
                <w:b/>
                <w:color w:val="auto"/>
                <w:sz w:val="22"/>
                <w:szCs w:val="22"/>
              </w:rPr>
              <w:t>Not applicable</w:t>
            </w:r>
            <w:r w:rsidRPr="00914DCF">
              <w:rPr>
                <w:rFonts w:ascii="Arial" w:hAnsi="Arial" w:cs="Arial"/>
                <w:color w:val="auto"/>
                <w:sz w:val="22"/>
                <w:szCs w:val="22"/>
              </w:rPr>
              <w:t>: This study involves no reimbursement to subjects.</w:t>
            </w:r>
          </w:p>
          <w:p w14:paraId="71C2CAC1" w14:textId="77777777" w:rsidR="009C58FE" w:rsidRPr="00914DCF" w:rsidRDefault="009C58FE" w:rsidP="00F72E94">
            <w:pPr>
              <w:tabs>
                <w:tab w:val="left" w:pos="2952"/>
              </w:tabs>
              <w:ind w:right="216"/>
              <w:rPr>
                <w:rFonts w:ascii="Arial" w:hAnsi="Arial" w:cs="Arial"/>
                <w:sz w:val="22"/>
                <w:szCs w:val="22"/>
              </w:rPr>
            </w:pPr>
            <w:r w:rsidRPr="00914DCF">
              <w:rPr>
                <w:rFonts w:ascii="Arial" w:hAnsi="Arial" w:cs="Arial"/>
                <w:color w:val="auto"/>
                <w:sz w:val="22"/>
                <w:szCs w:val="22"/>
              </w:rPr>
              <w:t xml:space="preserve">Subjects will be reimbursed; specify: </w:t>
            </w:r>
            <w:r w:rsidRPr="00914DCF">
              <w:rPr>
                <w:rFonts w:ascii="Arial" w:hAnsi="Arial" w:cs="Arial"/>
                <w:color w:val="0064A4"/>
                <w:sz w:val="22"/>
                <w:szCs w:val="22"/>
              </w:rPr>
              <w:t>&lt;Type here&gt;</w:t>
            </w:r>
          </w:p>
        </w:tc>
      </w:tr>
    </w:tbl>
    <w:p w14:paraId="086AE026" w14:textId="77777777" w:rsidR="009C58FE" w:rsidRPr="00DB5D26" w:rsidRDefault="009C58FE">
      <w:pPr>
        <w:ind w:right="216"/>
        <w:rPr>
          <w:rFonts w:ascii="Arial" w:hAnsi="Arial" w:cs="Arial"/>
          <w:color w:val="000000"/>
          <w:sz w:val="22"/>
          <w:szCs w:val="22"/>
        </w:rPr>
      </w:pPr>
    </w:p>
    <w:p w14:paraId="2EC391F0" w14:textId="4946522C" w:rsidR="000324B0" w:rsidRPr="00DB5D26" w:rsidRDefault="000324B0">
      <w:pPr>
        <w:ind w:right="216"/>
        <w:rPr>
          <w:rFonts w:ascii="Arial" w:hAnsi="Arial" w:cs="Arial"/>
          <w:b/>
          <w:color w:val="auto"/>
          <w:sz w:val="22"/>
          <w:szCs w:val="22"/>
        </w:rPr>
      </w:pPr>
      <w:r w:rsidRPr="00DB5D26">
        <w:rPr>
          <w:rFonts w:ascii="Arial" w:hAnsi="Arial" w:cs="Arial"/>
          <w:b/>
          <w:color w:val="auto"/>
          <w:sz w:val="22"/>
          <w:szCs w:val="22"/>
          <w:u w:val="single"/>
        </w:rPr>
        <w:t xml:space="preserve">SECTION </w:t>
      </w:r>
      <w:r w:rsidR="00D8051F">
        <w:rPr>
          <w:rFonts w:ascii="Arial" w:hAnsi="Arial" w:cs="Arial"/>
          <w:b/>
          <w:color w:val="auto"/>
          <w:sz w:val="22"/>
          <w:szCs w:val="22"/>
          <w:u w:val="single"/>
        </w:rPr>
        <w:t>10</w:t>
      </w:r>
      <w:r w:rsidRPr="00DB5D26">
        <w:rPr>
          <w:rFonts w:ascii="Arial" w:hAnsi="Arial" w:cs="Arial"/>
          <w:b/>
          <w:color w:val="auto"/>
          <w:sz w:val="22"/>
          <w:szCs w:val="22"/>
        </w:rPr>
        <w:t>: CONFIDENTIALITY OF RESEARCH DATA</w:t>
      </w:r>
    </w:p>
    <w:p w14:paraId="785529C6" w14:textId="77777777" w:rsidR="009C58FE" w:rsidRPr="00914DCF" w:rsidRDefault="009C58FE" w:rsidP="009C58FE">
      <w:pPr>
        <w:spacing w:line="276" w:lineRule="auto"/>
        <w:ind w:right="216"/>
        <w:rPr>
          <w:rFonts w:ascii="Arial" w:hAnsi="Arial" w:cs="Arial"/>
          <w:b/>
          <w:bCs/>
          <w:color w:val="auto"/>
          <w:sz w:val="22"/>
          <w:szCs w:val="22"/>
        </w:rPr>
      </w:pPr>
    </w:p>
    <w:p w14:paraId="7630952D" w14:textId="77777777" w:rsidR="009C58FE" w:rsidRPr="00914DCF" w:rsidRDefault="009C58FE" w:rsidP="009C58FE">
      <w:pPr>
        <w:numPr>
          <w:ilvl w:val="3"/>
          <w:numId w:val="28"/>
        </w:numPr>
        <w:tabs>
          <w:tab w:val="left" w:pos="450"/>
        </w:tabs>
        <w:spacing w:line="276" w:lineRule="auto"/>
        <w:ind w:left="450" w:hanging="450"/>
        <w:rPr>
          <w:rFonts w:ascii="Arial" w:hAnsi="Arial" w:cs="Arial"/>
          <w:b/>
          <w:color w:val="auto"/>
          <w:sz w:val="22"/>
          <w:szCs w:val="22"/>
        </w:rPr>
      </w:pPr>
      <w:r w:rsidRPr="00914DCF">
        <w:rPr>
          <w:rFonts w:ascii="Arial" w:hAnsi="Arial" w:cs="Arial"/>
          <w:b/>
          <w:color w:val="auto"/>
          <w:sz w:val="22"/>
          <w:szCs w:val="22"/>
        </w:rPr>
        <w:t xml:space="preserve"> </w:t>
      </w:r>
      <w:r>
        <w:rPr>
          <w:rFonts w:ascii="Arial" w:hAnsi="Arial" w:cs="Arial"/>
          <w:b/>
          <w:color w:val="auto"/>
          <w:sz w:val="22"/>
          <w:szCs w:val="22"/>
        </w:rPr>
        <w:t xml:space="preserve">Information and/or </w:t>
      </w:r>
      <w:r w:rsidRPr="00914DCF">
        <w:rPr>
          <w:rFonts w:ascii="Arial" w:hAnsi="Arial" w:cs="Arial"/>
          <w:b/>
          <w:color w:val="auto"/>
          <w:sz w:val="22"/>
          <w:szCs w:val="22"/>
        </w:rPr>
        <w:t>Biospecimens Storage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0"/>
      </w:tblGrid>
      <w:tr w:rsidR="009C58FE" w:rsidRPr="00914DCF" w14:paraId="3257D09D" w14:textId="77777777" w:rsidTr="009C58FE">
        <w:trPr>
          <w:trHeight w:val="576"/>
        </w:trPr>
        <w:tc>
          <w:tcPr>
            <w:tcW w:w="5000" w:type="pct"/>
            <w:shd w:val="clear" w:color="auto" w:fill="DBE5F1"/>
            <w:vAlign w:val="center"/>
          </w:tcPr>
          <w:p w14:paraId="40D7D01D" w14:textId="77777777" w:rsidR="009C58FE" w:rsidRPr="00D5667C" w:rsidRDefault="009C58FE" w:rsidP="009C58FE">
            <w:pPr>
              <w:numPr>
                <w:ilvl w:val="0"/>
                <w:numId w:val="29"/>
              </w:numPr>
              <w:spacing w:line="276" w:lineRule="auto"/>
              <w:ind w:left="432"/>
              <w:rPr>
                <w:rFonts w:ascii="Arial" w:hAnsi="Arial" w:cs="Arial"/>
                <w:color w:val="auto"/>
                <w:sz w:val="22"/>
                <w:szCs w:val="22"/>
              </w:rPr>
            </w:pPr>
            <w:r>
              <w:rPr>
                <w:rFonts w:ascii="Arial" w:hAnsi="Arial" w:cs="Arial"/>
                <w:color w:val="000000"/>
                <w:sz w:val="22"/>
                <w:szCs w:val="22"/>
              </w:rPr>
              <w:t>Indicate h</w:t>
            </w:r>
            <w:r w:rsidRPr="003F7050">
              <w:rPr>
                <w:rFonts w:ascii="Arial" w:hAnsi="Arial" w:cs="Arial"/>
                <w:color w:val="000000"/>
                <w:sz w:val="22"/>
                <w:szCs w:val="22"/>
              </w:rPr>
              <w:t xml:space="preserve">ow information and/or biospecimens </w:t>
            </w:r>
            <w:r>
              <w:rPr>
                <w:rFonts w:ascii="Arial" w:hAnsi="Arial" w:cs="Arial"/>
                <w:color w:val="000000"/>
                <w:sz w:val="22"/>
                <w:szCs w:val="22"/>
              </w:rPr>
              <w:t xml:space="preserve">will </w:t>
            </w:r>
            <w:r w:rsidRPr="003F7050">
              <w:rPr>
                <w:rFonts w:ascii="Arial" w:hAnsi="Arial" w:cs="Arial"/>
                <w:color w:val="000000"/>
                <w:sz w:val="22"/>
                <w:szCs w:val="22"/>
              </w:rPr>
              <w:t>be stored and secured</w:t>
            </w:r>
            <w:r>
              <w:rPr>
                <w:rFonts w:ascii="Arial" w:hAnsi="Arial" w:cs="Arial"/>
                <w:color w:val="000000"/>
                <w:sz w:val="22"/>
                <w:szCs w:val="22"/>
              </w:rPr>
              <w:t>.</w:t>
            </w:r>
            <w:r w:rsidRPr="003F7050">
              <w:rPr>
                <w:rFonts w:ascii="Arial" w:hAnsi="Arial" w:cs="Arial"/>
                <w:color w:val="000000"/>
                <w:sz w:val="22"/>
                <w:szCs w:val="22"/>
              </w:rPr>
              <w:t xml:space="preserve"> </w:t>
            </w:r>
            <w:r>
              <w:rPr>
                <w:rFonts w:ascii="Arial" w:hAnsi="Arial" w:cs="Arial"/>
                <w:color w:val="auto"/>
                <w:sz w:val="22"/>
                <w:szCs w:val="22"/>
              </w:rPr>
              <w:t>Check</w:t>
            </w:r>
            <w:r w:rsidRPr="003F7050">
              <w:rPr>
                <w:rFonts w:ascii="Arial" w:hAnsi="Arial" w:cs="Arial"/>
                <w:color w:val="auto"/>
                <w:sz w:val="22"/>
                <w:szCs w:val="22"/>
              </w:rPr>
              <w:t xml:space="preserve"> all that apply:</w:t>
            </w:r>
          </w:p>
        </w:tc>
      </w:tr>
      <w:tr w:rsidR="009C58FE" w:rsidRPr="00914DCF" w14:paraId="7C04103C" w14:textId="77777777" w:rsidTr="009C58FE">
        <w:trPr>
          <w:trHeight w:val="2448"/>
        </w:trPr>
        <w:tc>
          <w:tcPr>
            <w:tcW w:w="5000" w:type="pct"/>
            <w:shd w:val="clear" w:color="auto" w:fill="auto"/>
            <w:vAlign w:val="center"/>
          </w:tcPr>
          <w:p w14:paraId="6DEAD5F9" w14:textId="0D53A63E" w:rsidR="009C58FE" w:rsidRDefault="009C58FE" w:rsidP="00F72E94">
            <w:pPr>
              <w:widowControl w:val="0"/>
              <w:ind w:right="88"/>
              <w:rPr>
                <w:rFonts w:ascii="Arial" w:hAnsi="Arial" w:cs="Arial"/>
                <w:color w:val="auto"/>
                <w:sz w:val="22"/>
                <w:szCs w:val="22"/>
              </w:rPr>
            </w:pPr>
            <w:r w:rsidRPr="00914DCF">
              <w:rPr>
                <w:rFonts w:ascii="Arial" w:hAnsi="Arial" w:cs="Arial"/>
                <w:b/>
                <w:color w:val="auto"/>
                <w:sz w:val="22"/>
                <w:szCs w:val="22"/>
              </w:rPr>
              <w:t xml:space="preserve">[ </w:t>
            </w:r>
            <w:proofErr w:type="gramStart"/>
            <w:r w:rsidR="00E17F11">
              <w:rPr>
                <w:rFonts w:ascii="Arial" w:hAnsi="Arial" w:cs="Arial"/>
                <w:b/>
                <w:color w:val="auto"/>
                <w:sz w:val="22"/>
                <w:szCs w:val="22"/>
              </w:rPr>
              <w:t>X</w:t>
            </w:r>
            <w:r w:rsidRPr="00914DCF">
              <w:rPr>
                <w:rFonts w:ascii="Arial" w:hAnsi="Arial" w:cs="Arial"/>
                <w:b/>
                <w:color w:val="auto"/>
                <w:sz w:val="22"/>
                <w:szCs w:val="22"/>
              </w:rPr>
              <w:t xml:space="preserve"> ]</w:t>
            </w:r>
            <w:proofErr w:type="gramEnd"/>
            <w:r w:rsidRPr="00914DCF">
              <w:rPr>
                <w:rFonts w:ascii="Arial" w:hAnsi="Arial" w:cs="Arial"/>
                <w:b/>
                <w:color w:val="auto"/>
                <w:sz w:val="22"/>
                <w:szCs w:val="22"/>
              </w:rPr>
              <w:t xml:space="preserve"> </w:t>
            </w:r>
            <w:r>
              <w:rPr>
                <w:rFonts w:ascii="Arial" w:hAnsi="Arial" w:cs="Arial"/>
                <w:color w:val="auto"/>
                <w:sz w:val="22"/>
                <w:szCs w:val="22"/>
              </w:rPr>
              <w:t xml:space="preserve">Information will be maintained electronically. Information will be password protected and </w:t>
            </w:r>
          </w:p>
          <w:p w14:paraId="651FA179" w14:textId="77777777" w:rsidR="009C58FE" w:rsidRPr="00A27EC7" w:rsidRDefault="009C58FE" w:rsidP="00F72E94">
            <w:pPr>
              <w:widowControl w:val="0"/>
              <w:ind w:right="88"/>
              <w:rPr>
                <w:rFonts w:ascii="Arial" w:hAnsi="Arial" w:cs="Arial"/>
                <w:i/>
                <w:color w:val="5B9BD5"/>
                <w:sz w:val="22"/>
                <w:szCs w:val="22"/>
              </w:rPr>
            </w:pPr>
            <w:r>
              <w:rPr>
                <w:rFonts w:ascii="Arial" w:hAnsi="Arial" w:cs="Arial"/>
                <w:color w:val="auto"/>
                <w:sz w:val="22"/>
                <w:szCs w:val="22"/>
              </w:rPr>
              <w:t xml:space="preserve">       maintained in an </w:t>
            </w:r>
            <w:hyperlink r:id="rId40" w:history="1">
              <w:r w:rsidRPr="003F7050">
                <w:rPr>
                  <w:rStyle w:val="Hyperlink"/>
                  <w:rFonts w:ascii="Arial" w:hAnsi="Arial" w:cs="Arial"/>
                  <w:color w:val="0064A4"/>
                  <w:sz w:val="22"/>
                  <w:szCs w:val="22"/>
                </w:rPr>
                <w:t>encrypted</w:t>
              </w:r>
            </w:hyperlink>
            <w:r>
              <w:rPr>
                <w:color w:val="auto"/>
              </w:rPr>
              <w:t xml:space="preserve"> </w:t>
            </w:r>
            <w:r w:rsidRPr="00DD4EBC">
              <w:rPr>
                <w:rFonts w:ascii="Arial" w:hAnsi="Arial" w:cs="Arial"/>
                <w:color w:val="auto"/>
                <w:sz w:val="22"/>
                <w:szCs w:val="22"/>
              </w:rPr>
              <w:t>format</w:t>
            </w:r>
            <w:r>
              <w:rPr>
                <w:rFonts w:ascii="Arial" w:hAnsi="Arial" w:cs="Arial"/>
                <w:color w:val="auto"/>
                <w:sz w:val="22"/>
                <w:szCs w:val="22"/>
              </w:rPr>
              <w:t xml:space="preserve">. </w:t>
            </w:r>
            <w:r w:rsidRPr="00A27EC7">
              <w:rPr>
                <w:rFonts w:ascii="Arial" w:hAnsi="Arial" w:cs="Arial"/>
                <w:i/>
                <w:color w:val="5B9BD5"/>
                <w:sz w:val="22"/>
                <w:szCs w:val="22"/>
              </w:rPr>
              <w:t xml:space="preserve">Researchers may access UCI-contracted data sharing and </w:t>
            </w:r>
          </w:p>
          <w:p w14:paraId="09828E14" w14:textId="77777777" w:rsidR="009C58FE" w:rsidRDefault="009C58FE" w:rsidP="00F72E94">
            <w:pPr>
              <w:widowControl w:val="0"/>
              <w:ind w:right="88"/>
              <w:rPr>
                <w:rFonts w:ascii="Arial" w:hAnsi="Arial" w:cs="Arial"/>
                <w:color w:val="auto"/>
                <w:sz w:val="22"/>
                <w:szCs w:val="22"/>
              </w:rPr>
            </w:pPr>
            <w:r w:rsidRPr="00A27EC7">
              <w:rPr>
                <w:rFonts w:ascii="Arial" w:hAnsi="Arial" w:cs="Arial"/>
                <w:i/>
                <w:color w:val="5B9BD5"/>
                <w:sz w:val="22"/>
                <w:szCs w:val="22"/>
              </w:rPr>
              <w:t xml:space="preserve">       storage tools through </w:t>
            </w:r>
            <w:hyperlink r:id="rId41" w:history="1">
              <w:r w:rsidRPr="003F7050">
                <w:rPr>
                  <w:rStyle w:val="Hyperlink"/>
                  <w:rFonts w:ascii="Arial" w:hAnsi="Arial" w:cs="Arial"/>
                  <w:i/>
                  <w:color w:val="0064A4"/>
                  <w:sz w:val="22"/>
                  <w:szCs w:val="22"/>
                </w:rPr>
                <w:t>UCI OIT</w:t>
              </w:r>
            </w:hyperlink>
            <w:r>
              <w:rPr>
                <w:rFonts w:ascii="Arial" w:hAnsi="Arial" w:cs="Arial"/>
                <w:i/>
                <w:color w:val="auto"/>
                <w:sz w:val="22"/>
                <w:szCs w:val="22"/>
              </w:rPr>
              <w:t>.</w:t>
            </w:r>
          </w:p>
          <w:p w14:paraId="7091570D" w14:textId="77777777" w:rsidR="009C58FE" w:rsidRPr="00AA304A" w:rsidRDefault="009C58FE" w:rsidP="00F72E94">
            <w:pPr>
              <w:widowControl w:val="0"/>
              <w:ind w:right="88"/>
              <w:rPr>
                <w:rFonts w:ascii="Arial" w:hAnsi="Arial" w:cs="Arial"/>
                <w:color w:val="auto"/>
                <w:sz w:val="16"/>
                <w:szCs w:val="16"/>
              </w:rPr>
            </w:pPr>
          </w:p>
          <w:p w14:paraId="12C579FF" w14:textId="77777777" w:rsidR="009C58FE" w:rsidRDefault="009C58FE" w:rsidP="00F72E94">
            <w:pPr>
              <w:widowControl w:val="0"/>
              <w:ind w:left="427" w:right="88" w:hanging="427"/>
              <w:rPr>
                <w:rFonts w:ascii="Arial" w:hAnsi="Arial" w:cs="Arial"/>
                <w:color w:val="auto"/>
                <w:sz w:val="22"/>
                <w:szCs w:val="22"/>
              </w:rPr>
            </w:pPr>
            <w:r w:rsidRPr="00914DCF">
              <w:rPr>
                <w:rFonts w:ascii="Arial" w:hAnsi="Arial" w:cs="Arial"/>
                <w:b/>
                <w:color w:val="auto"/>
                <w:sz w:val="22"/>
                <w:szCs w:val="22"/>
              </w:rPr>
              <w:t xml:space="preserve">[ </w:t>
            </w:r>
            <w:proofErr w:type="gramStart"/>
            <w:r w:rsidRPr="00914DCF">
              <w:rPr>
                <w:rFonts w:ascii="Arial" w:hAnsi="Arial" w:cs="Arial"/>
                <w:b/>
                <w:color w:val="auto"/>
                <w:sz w:val="22"/>
                <w:szCs w:val="22"/>
              </w:rPr>
              <w:t xml:space="preserve">  ]</w:t>
            </w:r>
            <w:proofErr w:type="gramEnd"/>
            <w:r w:rsidRPr="00914DCF">
              <w:rPr>
                <w:rFonts w:ascii="Arial" w:hAnsi="Arial" w:cs="Arial"/>
                <w:b/>
                <w:color w:val="auto"/>
                <w:sz w:val="22"/>
                <w:szCs w:val="22"/>
              </w:rPr>
              <w:t xml:space="preserve"> </w:t>
            </w:r>
            <w:r>
              <w:rPr>
                <w:rFonts w:ascii="Arial" w:hAnsi="Arial" w:cs="Arial"/>
                <w:color w:val="auto"/>
                <w:sz w:val="22"/>
                <w:szCs w:val="22"/>
              </w:rPr>
              <w:t>Information will be maintained in hard copy.</w:t>
            </w:r>
            <w:r w:rsidRPr="0015698E">
              <w:rPr>
                <w:rFonts w:ascii="Arial" w:hAnsi="Arial" w:cs="Arial"/>
                <w:color w:val="auto"/>
                <w:sz w:val="22"/>
                <w:szCs w:val="22"/>
              </w:rPr>
              <w:t xml:space="preserve"> </w:t>
            </w:r>
            <w:r>
              <w:rPr>
                <w:rFonts w:ascii="Arial" w:hAnsi="Arial" w:cs="Arial"/>
                <w:color w:val="auto"/>
                <w:sz w:val="22"/>
                <w:szCs w:val="22"/>
              </w:rPr>
              <w:t xml:space="preserve">Information will be </w:t>
            </w:r>
            <w:r w:rsidRPr="0015698E">
              <w:rPr>
                <w:rFonts w:ascii="Arial" w:hAnsi="Arial" w:cs="Arial"/>
                <w:color w:val="auto"/>
                <w:sz w:val="22"/>
                <w:szCs w:val="22"/>
              </w:rPr>
              <w:t>stored in a locked area that is not accessible to non-study team members.</w:t>
            </w:r>
          </w:p>
          <w:p w14:paraId="3CE5F13F" w14:textId="77777777" w:rsidR="009C58FE" w:rsidRPr="00AA304A" w:rsidRDefault="009C58FE" w:rsidP="00F72E94">
            <w:pPr>
              <w:widowControl w:val="0"/>
              <w:ind w:right="88"/>
              <w:rPr>
                <w:rFonts w:ascii="Arial" w:hAnsi="Arial" w:cs="Arial"/>
                <w:color w:val="auto"/>
                <w:sz w:val="16"/>
                <w:szCs w:val="16"/>
              </w:rPr>
            </w:pPr>
          </w:p>
          <w:p w14:paraId="5C64CDE9" w14:textId="77777777" w:rsidR="009C58FE" w:rsidRDefault="009C58FE" w:rsidP="00F72E94">
            <w:pPr>
              <w:spacing w:line="276" w:lineRule="auto"/>
              <w:rPr>
                <w:rFonts w:ascii="Arial" w:hAnsi="Arial" w:cs="Arial"/>
                <w:color w:val="auto"/>
                <w:sz w:val="22"/>
                <w:szCs w:val="22"/>
              </w:rPr>
            </w:pPr>
            <w:r w:rsidRPr="00914DCF">
              <w:rPr>
                <w:rFonts w:ascii="Arial" w:hAnsi="Arial" w:cs="Arial"/>
                <w:b/>
                <w:color w:val="auto"/>
                <w:sz w:val="22"/>
                <w:szCs w:val="22"/>
              </w:rPr>
              <w:t xml:space="preserve">[ </w:t>
            </w:r>
            <w:proofErr w:type="gramStart"/>
            <w:r w:rsidRPr="00914DCF">
              <w:rPr>
                <w:rFonts w:ascii="Arial" w:hAnsi="Arial" w:cs="Arial"/>
                <w:b/>
                <w:color w:val="auto"/>
                <w:sz w:val="22"/>
                <w:szCs w:val="22"/>
              </w:rPr>
              <w:t xml:space="preserve">  ]</w:t>
            </w:r>
            <w:proofErr w:type="gramEnd"/>
            <w:r w:rsidRPr="00914DCF">
              <w:rPr>
                <w:rFonts w:ascii="Arial" w:hAnsi="Arial" w:cs="Arial"/>
                <w:b/>
                <w:color w:val="auto"/>
                <w:sz w:val="22"/>
                <w:szCs w:val="22"/>
              </w:rPr>
              <w:t xml:space="preserve"> </w:t>
            </w:r>
            <w:r>
              <w:rPr>
                <w:rFonts w:ascii="Arial" w:hAnsi="Arial" w:cs="Arial"/>
                <w:color w:val="auto"/>
                <w:sz w:val="22"/>
                <w:szCs w:val="22"/>
              </w:rPr>
              <w:t xml:space="preserve">Biospecimens will </w:t>
            </w:r>
            <w:r w:rsidRPr="0015698E">
              <w:rPr>
                <w:rFonts w:ascii="Arial" w:hAnsi="Arial" w:cs="Arial"/>
                <w:color w:val="auto"/>
                <w:sz w:val="22"/>
                <w:szCs w:val="22"/>
              </w:rPr>
              <w:t xml:space="preserve">be stored in a locked </w:t>
            </w:r>
            <w:r>
              <w:rPr>
                <w:rFonts w:ascii="Arial" w:hAnsi="Arial" w:cs="Arial"/>
                <w:color w:val="auto"/>
                <w:sz w:val="22"/>
                <w:szCs w:val="22"/>
              </w:rPr>
              <w:t>lab/refrigerator/freezer</w:t>
            </w:r>
            <w:r w:rsidRPr="0015698E">
              <w:rPr>
                <w:rFonts w:ascii="Arial" w:hAnsi="Arial" w:cs="Arial"/>
                <w:color w:val="auto"/>
                <w:sz w:val="22"/>
                <w:szCs w:val="22"/>
              </w:rPr>
              <w:t xml:space="preserve"> that is not accessible to non-study </w:t>
            </w:r>
          </w:p>
          <w:p w14:paraId="223C3D30" w14:textId="77777777" w:rsidR="009C58FE" w:rsidRPr="00914DCF" w:rsidRDefault="009C58FE" w:rsidP="00F72E94">
            <w:pPr>
              <w:spacing w:line="276" w:lineRule="auto"/>
              <w:rPr>
                <w:rFonts w:ascii="Arial" w:hAnsi="Arial" w:cs="Arial"/>
                <w:color w:val="auto"/>
                <w:sz w:val="22"/>
                <w:szCs w:val="22"/>
              </w:rPr>
            </w:pPr>
            <w:r>
              <w:rPr>
                <w:rFonts w:ascii="Arial" w:hAnsi="Arial" w:cs="Arial"/>
                <w:color w:val="auto"/>
                <w:sz w:val="22"/>
                <w:szCs w:val="22"/>
              </w:rPr>
              <w:t xml:space="preserve">       </w:t>
            </w:r>
            <w:r w:rsidRPr="0015698E">
              <w:rPr>
                <w:rFonts w:ascii="Arial" w:hAnsi="Arial" w:cs="Arial"/>
                <w:color w:val="auto"/>
                <w:sz w:val="22"/>
                <w:szCs w:val="22"/>
              </w:rPr>
              <w:t>team members.</w:t>
            </w:r>
          </w:p>
        </w:tc>
      </w:tr>
      <w:tr w:rsidR="009C58FE" w:rsidRPr="00914DCF" w14:paraId="01660E4A" w14:textId="77777777" w:rsidTr="009C58FE">
        <w:trPr>
          <w:trHeight w:val="576"/>
        </w:trPr>
        <w:tc>
          <w:tcPr>
            <w:tcW w:w="5000" w:type="pct"/>
            <w:shd w:val="clear" w:color="auto" w:fill="DBE5F1"/>
            <w:vAlign w:val="center"/>
          </w:tcPr>
          <w:p w14:paraId="42EFB7AC" w14:textId="77777777" w:rsidR="009C58FE" w:rsidRPr="00914DCF" w:rsidRDefault="009C58FE" w:rsidP="009C58FE">
            <w:pPr>
              <w:numPr>
                <w:ilvl w:val="0"/>
                <w:numId w:val="29"/>
              </w:numPr>
              <w:spacing w:line="276" w:lineRule="auto"/>
              <w:ind w:left="432"/>
              <w:rPr>
                <w:rFonts w:ascii="Arial" w:hAnsi="Arial" w:cs="Arial"/>
                <w:color w:val="auto"/>
                <w:sz w:val="22"/>
                <w:szCs w:val="22"/>
              </w:rPr>
            </w:pPr>
            <w:r w:rsidRPr="00914DCF">
              <w:rPr>
                <w:rFonts w:ascii="Arial" w:hAnsi="Arial" w:cs="Arial"/>
                <w:color w:val="auto"/>
                <w:sz w:val="22"/>
                <w:szCs w:val="22"/>
              </w:rPr>
              <w:lastRenderedPageBreak/>
              <w:t>List the location(s) w</w:t>
            </w:r>
            <w:r>
              <w:rPr>
                <w:rFonts w:ascii="Arial" w:hAnsi="Arial" w:cs="Arial"/>
                <w:color w:val="auto"/>
                <w:sz w:val="22"/>
                <w:szCs w:val="22"/>
              </w:rPr>
              <w:t>here the data and/or bio</w:t>
            </w:r>
            <w:r w:rsidRPr="00914DCF">
              <w:rPr>
                <w:rFonts w:ascii="Arial" w:hAnsi="Arial" w:cs="Arial"/>
                <w:color w:val="auto"/>
                <w:sz w:val="22"/>
                <w:szCs w:val="22"/>
              </w:rPr>
              <w:t>specimens</w:t>
            </w:r>
            <w:r w:rsidRPr="00914DCF" w:rsidDel="008D6EFD">
              <w:rPr>
                <w:rFonts w:ascii="Arial" w:hAnsi="Arial" w:cs="Arial"/>
                <w:color w:val="auto"/>
                <w:sz w:val="22"/>
                <w:szCs w:val="22"/>
              </w:rPr>
              <w:t xml:space="preserve"> </w:t>
            </w:r>
            <w:r w:rsidRPr="00914DCF">
              <w:rPr>
                <w:rFonts w:ascii="Arial" w:hAnsi="Arial" w:cs="Arial"/>
                <w:color w:val="auto"/>
                <w:sz w:val="22"/>
                <w:szCs w:val="22"/>
              </w:rPr>
              <w:t>will be stored</w:t>
            </w:r>
            <w:r w:rsidRPr="00914DCF">
              <w:rPr>
                <w:rFonts w:ascii="Arial" w:hAnsi="Arial" w:cs="Arial"/>
                <w:b/>
                <w:color w:val="auto"/>
                <w:sz w:val="22"/>
                <w:szCs w:val="22"/>
              </w:rPr>
              <w:t>.</w:t>
            </w:r>
            <w:r w:rsidRPr="00914DCF">
              <w:rPr>
                <w:rFonts w:ascii="Arial" w:hAnsi="Arial" w:cs="Arial"/>
                <w:color w:val="auto"/>
                <w:sz w:val="22"/>
                <w:szCs w:val="22"/>
              </w:rPr>
              <w:t xml:space="preserve"> </w:t>
            </w:r>
          </w:p>
        </w:tc>
      </w:tr>
      <w:tr w:rsidR="009C58FE" w:rsidRPr="00914DCF" w14:paraId="5F3D4F11" w14:textId="77777777" w:rsidTr="009C58FE">
        <w:tblPrEx>
          <w:tblCellMar>
            <w:left w:w="115" w:type="dxa"/>
            <w:right w:w="115" w:type="dxa"/>
          </w:tblCellMar>
        </w:tblPrEx>
        <w:trPr>
          <w:trHeight w:val="576"/>
        </w:trPr>
        <w:tc>
          <w:tcPr>
            <w:tcW w:w="5000" w:type="pct"/>
            <w:tcBorders>
              <w:bottom w:val="single" w:sz="4" w:space="0" w:color="auto"/>
            </w:tcBorders>
            <w:vAlign w:val="center"/>
          </w:tcPr>
          <w:p w14:paraId="433EE754" w14:textId="4FAB625C" w:rsidR="009C58FE" w:rsidRPr="00914DCF" w:rsidRDefault="00962865" w:rsidP="00F72E94">
            <w:pPr>
              <w:ind w:right="216"/>
              <w:rPr>
                <w:rFonts w:ascii="Arial" w:hAnsi="Arial" w:cs="Arial"/>
                <w:color w:val="0064A4"/>
                <w:sz w:val="22"/>
                <w:szCs w:val="22"/>
              </w:rPr>
            </w:pPr>
            <w:ins w:id="270" w:author="Jacob Kodner" w:date="2020-07-12T10:11:00Z">
              <w:r>
                <w:rPr>
                  <w:rFonts w:ascii="Arial" w:hAnsi="Arial" w:cs="Arial"/>
                  <w:color w:val="0064A4"/>
                  <w:sz w:val="22"/>
                  <w:szCs w:val="22"/>
                </w:rPr>
                <w:t xml:space="preserve">Data will be stored </w:t>
              </w:r>
            </w:ins>
            <w:ins w:id="271" w:author="Jacob Kodner" w:date="2020-07-13T10:21:00Z">
              <w:r w:rsidR="00D92967">
                <w:rPr>
                  <w:rFonts w:ascii="Arial" w:hAnsi="Arial" w:cs="Arial"/>
                  <w:color w:val="0064A4"/>
                  <w:sz w:val="22"/>
                  <w:szCs w:val="22"/>
                </w:rPr>
                <w:t xml:space="preserve">in an encrypted form </w:t>
              </w:r>
            </w:ins>
            <w:ins w:id="272" w:author="Jacob Kodner" w:date="2020-07-12T10:11:00Z">
              <w:r>
                <w:rPr>
                  <w:rFonts w:ascii="Arial" w:hAnsi="Arial" w:cs="Arial"/>
                  <w:color w:val="0064A4"/>
                  <w:sz w:val="22"/>
                  <w:szCs w:val="22"/>
                </w:rPr>
                <w:t xml:space="preserve">via Microsoft OneDrive on the Lead Researcher’s </w:t>
              </w:r>
            </w:ins>
            <w:ins w:id="273" w:author="Jacob Kodner" w:date="2020-07-13T10:21:00Z">
              <w:r w:rsidR="00D92967">
                <w:rPr>
                  <w:rFonts w:ascii="Arial" w:hAnsi="Arial" w:cs="Arial"/>
                  <w:color w:val="0064A4"/>
                  <w:sz w:val="22"/>
                  <w:szCs w:val="22"/>
                </w:rPr>
                <w:t xml:space="preserve">password-protected </w:t>
              </w:r>
            </w:ins>
            <w:ins w:id="274" w:author="Jacob Kodner" w:date="2020-07-12T10:12:00Z">
              <w:r>
                <w:rPr>
                  <w:rFonts w:ascii="Arial" w:hAnsi="Arial" w:cs="Arial"/>
                  <w:color w:val="0064A4"/>
                  <w:sz w:val="22"/>
                  <w:szCs w:val="22"/>
                </w:rPr>
                <w:t>personal laptop.</w:t>
              </w:r>
            </w:ins>
            <w:ins w:id="275" w:author="Jacob Kodner" w:date="2020-07-12T10:11:00Z">
              <w:r>
                <w:rPr>
                  <w:rFonts w:ascii="Arial" w:hAnsi="Arial" w:cs="Arial"/>
                  <w:color w:val="0064A4"/>
                  <w:sz w:val="22"/>
                  <w:szCs w:val="22"/>
                </w:rPr>
                <w:t xml:space="preserve"> </w:t>
              </w:r>
            </w:ins>
            <w:commentRangeStart w:id="276"/>
            <w:del w:id="277" w:author="Jacob Kodner" w:date="2020-07-12T10:11:00Z">
              <w:r w:rsidR="009C58FE" w:rsidRPr="00914DCF" w:rsidDel="00962865">
                <w:rPr>
                  <w:rFonts w:ascii="Arial" w:hAnsi="Arial" w:cs="Arial"/>
                  <w:color w:val="0064A4"/>
                  <w:sz w:val="22"/>
                  <w:szCs w:val="22"/>
                </w:rPr>
                <w:delText>&lt;Type here&gt;</w:delText>
              </w:r>
            </w:del>
            <w:commentRangeEnd w:id="276"/>
            <w:r w:rsidR="0009339C">
              <w:rPr>
                <w:rStyle w:val="CommentReference"/>
              </w:rPr>
              <w:commentReference w:id="276"/>
            </w:r>
          </w:p>
        </w:tc>
      </w:tr>
      <w:tr w:rsidR="009C58FE" w:rsidRPr="00914DCF" w14:paraId="35F46C78" w14:textId="77777777" w:rsidTr="009C58FE">
        <w:trPr>
          <w:trHeight w:val="1728"/>
        </w:trPr>
        <w:tc>
          <w:tcPr>
            <w:tcW w:w="5000" w:type="pct"/>
            <w:shd w:val="clear" w:color="auto" w:fill="DBE5F1"/>
            <w:vAlign w:val="center"/>
          </w:tcPr>
          <w:p w14:paraId="4E0F2467" w14:textId="77777777" w:rsidR="009C58FE" w:rsidRPr="00914DCF" w:rsidRDefault="009C58FE" w:rsidP="009C58FE">
            <w:pPr>
              <w:numPr>
                <w:ilvl w:val="0"/>
                <w:numId w:val="29"/>
              </w:numPr>
              <w:spacing w:line="276" w:lineRule="auto"/>
              <w:ind w:left="432"/>
              <w:rPr>
                <w:rFonts w:ascii="Arial" w:hAnsi="Arial" w:cs="Arial"/>
                <w:color w:val="auto"/>
                <w:sz w:val="22"/>
                <w:szCs w:val="22"/>
              </w:rPr>
            </w:pPr>
            <w:r w:rsidRPr="00914DCF">
              <w:rPr>
                <w:rFonts w:ascii="Arial" w:hAnsi="Arial" w:cs="Arial"/>
                <w:color w:val="auto"/>
                <w:sz w:val="22"/>
                <w:szCs w:val="22"/>
              </w:rPr>
              <w:t xml:space="preserve">Indicate all </w:t>
            </w:r>
            <w:r>
              <w:rPr>
                <w:rFonts w:ascii="Arial" w:hAnsi="Arial" w:cs="Arial"/>
                <w:color w:val="auto"/>
                <w:sz w:val="22"/>
                <w:szCs w:val="22"/>
              </w:rPr>
              <w:t>subject</w:t>
            </w:r>
            <w:r w:rsidRPr="00914DCF">
              <w:rPr>
                <w:rFonts w:ascii="Arial" w:hAnsi="Arial" w:cs="Arial"/>
                <w:color w:val="auto"/>
                <w:sz w:val="22"/>
                <w:szCs w:val="22"/>
              </w:rPr>
              <w:t xml:space="preserve"> identifiers that may be </w:t>
            </w:r>
            <w:r>
              <w:rPr>
                <w:rFonts w:ascii="Arial" w:hAnsi="Arial" w:cs="Arial"/>
                <w:color w:val="auto"/>
                <w:sz w:val="22"/>
                <w:szCs w:val="22"/>
              </w:rPr>
              <w:t>retained</w:t>
            </w:r>
            <w:r w:rsidRPr="00914DCF">
              <w:rPr>
                <w:rFonts w:ascii="Arial" w:hAnsi="Arial" w:cs="Arial"/>
                <w:color w:val="auto"/>
                <w:sz w:val="22"/>
                <w:szCs w:val="22"/>
              </w:rPr>
              <w:t xml:space="preserve"> with the</w:t>
            </w:r>
            <w:r>
              <w:rPr>
                <w:rFonts w:ascii="Arial" w:hAnsi="Arial" w:cs="Arial"/>
                <w:color w:val="auto"/>
                <w:sz w:val="22"/>
                <w:szCs w:val="22"/>
              </w:rPr>
              <w:t xml:space="preserve"> information and/or biospecimens</w:t>
            </w:r>
            <w:r w:rsidRPr="00914DCF">
              <w:rPr>
                <w:rFonts w:ascii="Arial" w:hAnsi="Arial" w:cs="Arial"/>
                <w:color w:val="auto"/>
                <w:sz w:val="22"/>
                <w:szCs w:val="22"/>
              </w:rPr>
              <w:t xml:space="preserve"> collected for the research study. </w:t>
            </w:r>
            <w:r w:rsidRPr="00914DCF">
              <w:rPr>
                <w:rFonts w:ascii="Arial" w:hAnsi="Arial" w:cs="Arial"/>
                <w:i/>
                <w:color w:val="0064A4"/>
                <w:sz w:val="22"/>
                <w:szCs w:val="22"/>
              </w:rPr>
              <w:t xml:space="preserve">If any study-related data will be derived from a medical record, added to a medical record, </w:t>
            </w:r>
            <w:proofErr w:type="gramStart"/>
            <w:r w:rsidRPr="00914DCF">
              <w:rPr>
                <w:rFonts w:ascii="Arial" w:hAnsi="Arial" w:cs="Arial"/>
                <w:i/>
                <w:color w:val="0064A4"/>
                <w:sz w:val="22"/>
                <w:szCs w:val="22"/>
              </w:rPr>
              <w:t>created</w:t>
            </w:r>
            <w:proofErr w:type="gramEnd"/>
            <w:r w:rsidRPr="00914DCF">
              <w:rPr>
                <w:rFonts w:ascii="Arial" w:hAnsi="Arial" w:cs="Arial"/>
                <w:i/>
                <w:color w:val="0064A4"/>
                <w:sz w:val="22"/>
                <w:szCs w:val="22"/>
              </w:rPr>
              <w:t xml:space="preserve"> or collected as part of health care, or used to make health care decisions the HIPAA policy applies. The subject’s HIPAA Research Authorization is </w:t>
            </w:r>
            <w:proofErr w:type="gramStart"/>
            <w:r w:rsidRPr="00914DCF">
              <w:rPr>
                <w:rFonts w:ascii="Arial" w:hAnsi="Arial" w:cs="Arial"/>
                <w:i/>
                <w:color w:val="0064A4"/>
                <w:sz w:val="22"/>
                <w:szCs w:val="22"/>
              </w:rPr>
              <w:t>required</w:t>
            </w:r>
            <w:proofErr w:type="gramEnd"/>
            <w:r w:rsidRPr="00914DCF">
              <w:rPr>
                <w:rFonts w:ascii="Arial" w:hAnsi="Arial" w:cs="Arial"/>
                <w:i/>
                <w:color w:val="0064A4"/>
                <w:sz w:val="22"/>
                <w:szCs w:val="22"/>
              </w:rPr>
              <w:t xml:space="preserve"> or a waiver of HIPAA Research Authorization must be requested by completing Appendix T.</w:t>
            </w:r>
          </w:p>
        </w:tc>
      </w:tr>
      <w:tr w:rsidR="009C58FE" w:rsidRPr="00914DCF" w14:paraId="3AEFD5EE" w14:textId="77777777" w:rsidTr="009C58FE">
        <w:trPr>
          <w:trHeight w:val="3024"/>
        </w:trPr>
        <w:tc>
          <w:tcPr>
            <w:tcW w:w="5000" w:type="pct"/>
            <w:tcBorders>
              <w:top w:val="single" w:sz="4" w:space="0" w:color="auto"/>
              <w:left w:val="single" w:sz="4" w:space="0" w:color="auto"/>
              <w:bottom w:val="single" w:sz="4" w:space="0" w:color="auto"/>
              <w:right w:val="single" w:sz="4" w:space="0" w:color="auto"/>
            </w:tcBorders>
            <w:shd w:val="clear" w:color="auto" w:fill="auto"/>
            <w:vAlign w:val="center"/>
          </w:tcPr>
          <w:p w14:paraId="7CF20464" w14:textId="7EEBDEB6" w:rsidR="009C58FE" w:rsidRDefault="009C58FE" w:rsidP="00F72E94">
            <w:pPr>
              <w:contextualSpacing/>
              <w:rPr>
                <w:rFonts w:ascii="Arial" w:hAnsi="Arial" w:cs="Arial"/>
                <w:color w:val="auto"/>
                <w:sz w:val="22"/>
                <w:szCs w:val="22"/>
              </w:rPr>
            </w:pPr>
            <w:commentRangeStart w:id="278"/>
            <w:r w:rsidRPr="00914DCF">
              <w:rPr>
                <w:rFonts w:ascii="Arial" w:hAnsi="Arial" w:cs="Arial"/>
                <w:b/>
                <w:color w:val="auto"/>
                <w:sz w:val="22"/>
                <w:szCs w:val="22"/>
              </w:rPr>
              <w:t>[</w:t>
            </w:r>
            <w:del w:id="279" w:author="Jacob Kodner" w:date="2020-07-13T10:22:00Z">
              <w:r w:rsidRPr="00914DCF" w:rsidDel="00D92967">
                <w:rPr>
                  <w:rFonts w:ascii="Arial" w:hAnsi="Arial" w:cs="Arial"/>
                  <w:b/>
                  <w:color w:val="auto"/>
                  <w:sz w:val="22"/>
                  <w:szCs w:val="22"/>
                </w:rPr>
                <w:delText xml:space="preserve"> </w:delText>
              </w:r>
            </w:del>
            <w:del w:id="280" w:author="Jacob Kodner" w:date="2020-07-13T10:21:00Z">
              <w:r w:rsidR="00E17F11" w:rsidDel="00D92967">
                <w:rPr>
                  <w:rFonts w:ascii="Arial" w:hAnsi="Arial" w:cs="Arial"/>
                  <w:b/>
                  <w:color w:val="auto"/>
                  <w:sz w:val="22"/>
                  <w:szCs w:val="22"/>
                </w:rPr>
                <w:delText>X</w:delText>
              </w:r>
            </w:del>
            <w:del w:id="281" w:author="Jacob Kodner" w:date="2020-07-13T10:22:00Z">
              <w:r w:rsidRPr="00914DCF" w:rsidDel="00D92967">
                <w:rPr>
                  <w:rFonts w:ascii="Arial" w:hAnsi="Arial" w:cs="Arial"/>
                  <w:b/>
                  <w:color w:val="auto"/>
                  <w:sz w:val="22"/>
                  <w:szCs w:val="22"/>
                </w:rPr>
                <w:delText xml:space="preserve"> </w:delText>
              </w:r>
            </w:del>
            <w:r w:rsidRPr="00914DCF">
              <w:rPr>
                <w:rFonts w:ascii="Arial" w:hAnsi="Arial" w:cs="Arial"/>
                <w:b/>
                <w:color w:val="auto"/>
                <w:sz w:val="22"/>
                <w:szCs w:val="22"/>
              </w:rPr>
              <w:t>]</w:t>
            </w:r>
            <w:r w:rsidRPr="00914DCF">
              <w:rPr>
                <w:rFonts w:ascii="Arial" w:hAnsi="Arial" w:cs="Arial"/>
                <w:color w:val="auto"/>
                <w:sz w:val="22"/>
                <w:szCs w:val="22"/>
              </w:rPr>
              <w:t xml:space="preserve"> This study does not involve the collection of </w:t>
            </w:r>
            <w:r>
              <w:rPr>
                <w:rFonts w:ascii="Arial" w:hAnsi="Arial" w:cs="Arial"/>
                <w:color w:val="auto"/>
                <w:sz w:val="22"/>
                <w:szCs w:val="22"/>
              </w:rPr>
              <w:t>subject</w:t>
            </w:r>
            <w:r w:rsidRPr="00914DCF">
              <w:rPr>
                <w:rFonts w:ascii="Arial" w:hAnsi="Arial" w:cs="Arial"/>
                <w:color w:val="auto"/>
                <w:sz w:val="22"/>
                <w:szCs w:val="22"/>
              </w:rPr>
              <w:t xml:space="preserve"> identifiers. </w:t>
            </w:r>
            <w:commentRangeEnd w:id="278"/>
            <w:r w:rsidR="0009339C">
              <w:rPr>
                <w:rStyle w:val="CommentReference"/>
              </w:rPr>
              <w:commentReference w:id="278"/>
            </w:r>
          </w:p>
          <w:p w14:paraId="6B9F777F" w14:textId="77777777" w:rsidR="009C58FE" w:rsidRPr="00914DCF" w:rsidRDefault="009C58FE" w:rsidP="00F72E94">
            <w:pPr>
              <w:contextualSpacing/>
              <w:rPr>
                <w:rFonts w:ascii="Arial" w:hAnsi="Arial" w:cs="Arial"/>
                <w:color w:val="auto"/>
                <w:sz w:val="22"/>
                <w:szCs w:val="22"/>
              </w:rPr>
            </w:pPr>
          </w:p>
          <w:p w14:paraId="5FB8370D" w14:textId="77777777" w:rsidR="009C58FE" w:rsidRPr="00914DCF" w:rsidRDefault="009C58FE" w:rsidP="00F72E94">
            <w:pPr>
              <w:ind w:left="432" w:hanging="432"/>
              <w:contextualSpacing/>
              <w:rPr>
                <w:rFonts w:ascii="Arial" w:hAnsi="Arial" w:cs="Arial"/>
                <w:color w:val="auto"/>
                <w:sz w:val="22"/>
                <w:szCs w:val="22"/>
              </w:rPr>
            </w:pPr>
            <w:r w:rsidRPr="00914DCF">
              <w:rPr>
                <w:rFonts w:ascii="Arial" w:hAnsi="Arial" w:cs="Arial"/>
                <w:bCs/>
                <w:color w:val="auto"/>
                <w:sz w:val="22"/>
                <w:szCs w:val="22"/>
              </w:rPr>
              <w:t xml:space="preserve">Check all </w:t>
            </w:r>
            <w:r w:rsidRPr="00914DCF">
              <w:rPr>
                <w:rFonts w:ascii="Arial" w:hAnsi="Arial" w:cs="Arial"/>
                <w:color w:val="auto"/>
                <w:sz w:val="22"/>
                <w:szCs w:val="22"/>
              </w:rPr>
              <w:t xml:space="preserve">the following identifiers will be used, created, collected, disclosed as part of the research: </w:t>
            </w:r>
            <w:r w:rsidRPr="00914DCF">
              <w:rPr>
                <w:rFonts w:ascii="Arial" w:hAnsi="Arial" w:cs="Arial"/>
                <w:b/>
                <w:color w:val="auto"/>
                <w:sz w:val="22"/>
                <w:szCs w:val="22"/>
              </w:rPr>
              <w:tab/>
            </w:r>
          </w:p>
          <w:p w14:paraId="3924C790" w14:textId="3123B66F" w:rsidR="009C58FE" w:rsidRPr="00914DCF" w:rsidRDefault="009C58FE" w:rsidP="00F72E94">
            <w:pPr>
              <w:tabs>
                <w:tab w:val="left" w:pos="432"/>
                <w:tab w:val="left" w:pos="2412"/>
              </w:tabs>
              <w:contextualSpacing/>
              <w:rPr>
                <w:rFonts w:ascii="Arial" w:hAnsi="Arial" w:cs="Arial"/>
                <w:color w:val="auto"/>
                <w:sz w:val="22"/>
                <w:szCs w:val="22"/>
              </w:rPr>
            </w:pPr>
            <w:r w:rsidRPr="00914DCF">
              <w:rPr>
                <w:rFonts w:ascii="Arial" w:hAnsi="Arial" w:cs="Arial"/>
                <w:b/>
                <w:color w:val="auto"/>
                <w:sz w:val="22"/>
                <w:szCs w:val="22"/>
              </w:rPr>
              <w:t xml:space="preserve">[ </w:t>
            </w:r>
            <w:del w:id="282" w:author="Jacob Kodner" w:date="2020-07-12T10:24:00Z">
              <w:r w:rsidRPr="00914DCF" w:rsidDel="004D7EA6">
                <w:rPr>
                  <w:rFonts w:ascii="Arial" w:hAnsi="Arial" w:cs="Arial"/>
                  <w:b/>
                  <w:color w:val="auto"/>
                  <w:sz w:val="22"/>
                  <w:szCs w:val="22"/>
                </w:rPr>
                <w:delText xml:space="preserve"> </w:delText>
              </w:r>
            </w:del>
            <w:r w:rsidRPr="00914DCF">
              <w:rPr>
                <w:rFonts w:ascii="Arial" w:hAnsi="Arial" w:cs="Arial"/>
                <w:b/>
                <w:color w:val="auto"/>
                <w:sz w:val="22"/>
                <w:szCs w:val="22"/>
              </w:rPr>
              <w:t xml:space="preserve"> ]</w:t>
            </w:r>
            <w:r w:rsidRPr="00914DCF">
              <w:rPr>
                <w:rFonts w:ascii="Arial" w:hAnsi="Arial" w:cs="Arial"/>
                <w:color w:val="auto"/>
                <w:sz w:val="22"/>
                <w:szCs w:val="22"/>
              </w:rPr>
              <w:t xml:space="preserve"> Names </w:t>
            </w:r>
            <w:r w:rsidRPr="00914DCF">
              <w:rPr>
                <w:rFonts w:ascii="Arial" w:hAnsi="Arial" w:cs="Arial"/>
                <w:color w:val="auto"/>
                <w:sz w:val="22"/>
                <w:szCs w:val="22"/>
              </w:rPr>
              <w:tab/>
            </w:r>
            <w:r w:rsidRPr="00914DCF">
              <w:rPr>
                <w:rFonts w:ascii="Arial" w:hAnsi="Arial" w:cs="Arial"/>
                <w:b/>
                <w:color w:val="auto"/>
                <w:sz w:val="22"/>
                <w:szCs w:val="22"/>
              </w:rPr>
              <w:t xml:space="preserve">[ </w:t>
            </w:r>
            <w:proofErr w:type="gramStart"/>
            <w:r w:rsidRPr="00914DCF">
              <w:rPr>
                <w:rFonts w:ascii="Arial" w:hAnsi="Arial" w:cs="Arial"/>
                <w:b/>
                <w:color w:val="auto"/>
                <w:sz w:val="22"/>
                <w:szCs w:val="22"/>
              </w:rPr>
              <w:t xml:space="preserve">  ]</w:t>
            </w:r>
            <w:proofErr w:type="gramEnd"/>
            <w:r w:rsidRPr="00914DCF">
              <w:rPr>
                <w:rFonts w:ascii="Arial" w:hAnsi="Arial" w:cs="Arial"/>
                <w:color w:val="auto"/>
                <w:sz w:val="22"/>
                <w:szCs w:val="22"/>
              </w:rPr>
              <w:t xml:space="preserve"> Social Security Numbers </w:t>
            </w:r>
            <w:r w:rsidRPr="00914DCF">
              <w:rPr>
                <w:rFonts w:ascii="Arial" w:hAnsi="Arial" w:cs="Arial"/>
                <w:color w:val="auto"/>
                <w:sz w:val="22"/>
                <w:szCs w:val="22"/>
              </w:rPr>
              <w:tab/>
              <w:t xml:space="preserve">   </w:t>
            </w:r>
            <w:r w:rsidRPr="00914DCF">
              <w:rPr>
                <w:rFonts w:ascii="Arial" w:hAnsi="Arial" w:cs="Arial"/>
                <w:b/>
                <w:color w:val="auto"/>
                <w:sz w:val="22"/>
                <w:szCs w:val="22"/>
              </w:rPr>
              <w:t>[   ]</w:t>
            </w:r>
            <w:r w:rsidRPr="00914DCF">
              <w:rPr>
                <w:rFonts w:ascii="Arial" w:hAnsi="Arial" w:cs="Arial"/>
                <w:color w:val="auto"/>
                <w:sz w:val="22"/>
                <w:szCs w:val="22"/>
              </w:rPr>
              <w:t xml:space="preserve"> Device identifiers/Serial numbers</w:t>
            </w:r>
          </w:p>
          <w:p w14:paraId="5308B0FC" w14:textId="77777777" w:rsidR="009C58FE" w:rsidRPr="00914DCF" w:rsidRDefault="009C58FE" w:rsidP="00F72E94">
            <w:pPr>
              <w:tabs>
                <w:tab w:val="left" w:pos="432"/>
                <w:tab w:val="left" w:pos="2412"/>
              </w:tabs>
              <w:contextualSpacing/>
              <w:rPr>
                <w:rFonts w:ascii="Arial" w:hAnsi="Arial" w:cs="Arial"/>
                <w:color w:val="auto"/>
                <w:sz w:val="22"/>
                <w:szCs w:val="22"/>
              </w:rPr>
            </w:pPr>
            <w:r w:rsidRPr="00914DCF">
              <w:rPr>
                <w:rFonts w:ascii="Arial" w:hAnsi="Arial" w:cs="Arial"/>
                <w:b/>
                <w:color w:val="auto"/>
                <w:sz w:val="22"/>
                <w:szCs w:val="22"/>
              </w:rPr>
              <w:t xml:space="preserve">[ </w:t>
            </w:r>
            <w:proofErr w:type="gramStart"/>
            <w:r w:rsidRPr="00914DCF">
              <w:rPr>
                <w:rFonts w:ascii="Arial" w:hAnsi="Arial" w:cs="Arial"/>
                <w:b/>
                <w:color w:val="auto"/>
                <w:sz w:val="22"/>
                <w:szCs w:val="22"/>
              </w:rPr>
              <w:t xml:space="preserve">  ]</w:t>
            </w:r>
            <w:proofErr w:type="gramEnd"/>
            <w:r w:rsidRPr="00914DCF">
              <w:rPr>
                <w:rFonts w:ascii="Arial" w:hAnsi="Arial" w:cs="Arial"/>
                <w:color w:val="auto"/>
                <w:sz w:val="22"/>
                <w:szCs w:val="22"/>
              </w:rPr>
              <w:t xml:space="preserve"> Dates</w:t>
            </w:r>
            <w:r w:rsidRPr="00914DCF">
              <w:rPr>
                <w:rFonts w:ascii="Arial" w:hAnsi="Arial" w:cs="Arial"/>
                <w:color w:val="FF0000"/>
                <w:sz w:val="22"/>
                <w:szCs w:val="22"/>
              </w:rPr>
              <w:t>*</w:t>
            </w:r>
            <w:r w:rsidRPr="00914DCF">
              <w:rPr>
                <w:rFonts w:ascii="Arial" w:hAnsi="Arial" w:cs="Arial"/>
                <w:color w:val="auto"/>
                <w:sz w:val="22"/>
                <w:szCs w:val="22"/>
              </w:rPr>
              <w:tab/>
            </w:r>
            <w:r w:rsidRPr="00914DCF">
              <w:rPr>
                <w:rFonts w:ascii="Arial" w:hAnsi="Arial" w:cs="Arial"/>
                <w:b/>
                <w:color w:val="auto"/>
                <w:sz w:val="22"/>
                <w:szCs w:val="22"/>
              </w:rPr>
              <w:t>[   ]</w:t>
            </w:r>
            <w:r w:rsidRPr="00914DCF">
              <w:rPr>
                <w:rFonts w:ascii="Arial" w:hAnsi="Arial" w:cs="Arial"/>
                <w:color w:val="auto"/>
                <w:sz w:val="22"/>
                <w:szCs w:val="22"/>
              </w:rPr>
              <w:t xml:space="preserve"> Medical record numbers </w:t>
            </w:r>
            <w:r w:rsidRPr="00914DCF">
              <w:rPr>
                <w:rFonts w:ascii="Arial" w:hAnsi="Arial" w:cs="Arial"/>
                <w:color w:val="auto"/>
                <w:sz w:val="22"/>
                <w:szCs w:val="22"/>
              </w:rPr>
              <w:tab/>
              <w:t xml:space="preserve">   </w:t>
            </w:r>
            <w:r w:rsidRPr="00914DCF">
              <w:rPr>
                <w:rFonts w:ascii="Arial" w:hAnsi="Arial" w:cs="Arial"/>
                <w:b/>
                <w:color w:val="auto"/>
                <w:sz w:val="22"/>
                <w:szCs w:val="22"/>
              </w:rPr>
              <w:t>[   ]</w:t>
            </w:r>
            <w:r w:rsidRPr="00914DCF">
              <w:rPr>
                <w:rFonts w:ascii="Arial" w:hAnsi="Arial" w:cs="Arial"/>
                <w:color w:val="auto"/>
                <w:sz w:val="22"/>
                <w:szCs w:val="22"/>
              </w:rPr>
              <w:t xml:space="preserve"> Web URLs</w:t>
            </w:r>
          </w:p>
          <w:p w14:paraId="0F7A8CF1" w14:textId="77777777" w:rsidR="009C58FE" w:rsidRPr="00914DCF" w:rsidRDefault="009C58FE" w:rsidP="00F72E94">
            <w:pPr>
              <w:tabs>
                <w:tab w:val="left" w:pos="432"/>
                <w:tab w:val="left" w:pos="2412"/>
              </w:tabs>
              <w:contextualSpacing/>
              <w:rPr>
                <w:rFonts w:ascii="Arial" w:hAnsi="Arial" w:cs="Arial"/>
                <w:color w:val="auto"/>
                <w:sz w:val="22"/>
                <w:szCs w:val="22"/>
              </w:rPr>
            </w:pPr>
            <w:r w:rsidRPr="00914DCF">
              <w:rPr>
                <w:rFonts w:ascii="Arial" w:hAnsi="Arial" w:cs="Arial"/>
                <w:b/>
                <w:color w:val="auto"/>
                <w:sz w:val="22"/>
                <w:szCs w:val="22"/>
              </w:rPr>
              <w:t xml:space="preserve">[ </w:t>
            </w:r>
            <w:proofErr w:type="gramStart"/>
            <w:r w:rsidRPr="00914DCF">
              <w:rPr>
                <w:rFonts w:ascii="Arial" w:hAnsi="Arial" w:cs="Arial"/>
                <w:b/>
                <w:color w:val="auto"/>
                <w:sz w:val="22"/>
                <w:szCs w:val="22"/>
              </w:rPr>
              <w:t xml:space="preserve">  ]</w:t>
            </w:r>
            <w:proofErr w:type="gramEnd"/>
            <w:r w:rsidRPr="00914DCF">
              <w:rPr>
                <w:rFonts w:ascii="Arial" w:hAnsi="Arial" w:cs="Arial"/>
                <w:color w:val="auto"/>
                <w:sz w:val="22"/>
                <w:szCs w:val="22"/>
              </w:rPr>
              <w:t xml:space="preserve"> Postal address</w:t>
            </w:r>
            <w:r w:rsidRPr="00914DCF">
              <w:rPr>
                <w:rFonts w:ascii="Arial" w:hAnsi="Arial" w:cs="Arial"/>
                <w:color w:val="auto"/>
                <w:sz w:val="22"/>
                <w:szCs w:val="22"/>
              </w:rPr>
              <w:tab/>
            </w:r>
            <w:r w:rsidRPr="00914DCF">
              <w:rPr>
                <w:rFonts w:ascii="Arial" w:hAnsi="Arial" w:cs="Arial"/>
                <w:b/>
                <w:color w:val="auto"/>
                <w:sz w:val="22"/>
                <w:szCs w:val="22"/>
              </w:rPr>
              <w:t>[   ]</w:t>
            </w:r>
            <w:r w:rsidRPr="00914DCF">
              <w:rPr>
                <w:rFonts w:ascii="Arial" w:hAnsi="Arial" w:cs="Arial"/>
                <w:color w:val="auto"/>
                <w:sz w:val="22"/>
                <w:szCs w:val="22"/>
              </w:rPr>
              <w:t xml:space="preserve"> Health plan numbers </w:t>
            </w:r>
            <w:r w:rsidRPr="00914DCF">
              <w:rPr>
                <w:rFonts w:ascii="Arial" w:hAnsi="Arial" w:cs="Arial"/>
                <w:color w:val="auto"/>
                <w:sz w:val="22"/>
                <w:szCs w:val="22"/>
              </w:rPr>
              <w:tab/>
              <w:t xml:space="preserve">               </w:t>
            </w:r>
            <w:r w:rsidRPr="00914DCF">
              <w:rPr>
                <w:rFonts w:ascii="Arial" w:hAnsi="Arial" w:cs="Arial"/>
                <w:b/>
                <w:color w:val="auto"/>
                <w:sz w:val="22"/>
                <w:szCs w:val="22"/>
              </w:rPr>
              <w:t>[   ]</w:t>
            </w:r>
            <w:r w:rsidRPr="00914DCF">
              <w:rPr>
                <w:rFonts w:ascii="Arial" w:hAnsi="Arial" w:cs="Arial"/>
                <w:color w:val="auto"/>
                <w:sz w:val="22"/>
                <w:szCs w:val="22"/>
              </w:rPr>
              <w:t xml:space="preserve"> IP address numbers</w:t>
            </w:r>
          </w:p>
          <w:p w14:paraId="6B7DA169" w14:textId="77777777" w:rsidR="009C58FE" w:rsidRPr="00914DCF" w:rsidRDefault="009C58FE" w:rsidP="00F72E94">
            <w:pPr>
              <w:tabs>
                <w:tab w:val="left" w:pos="432"/>
                <w:tab w:val="left" w:pos="2412"/>
              </w:tabs>
              <w:contextualSpacing/>
              <w:rPr>
                <w:rFonts w:ascii="Arial" w:hAnsi="Arial" w:cs="Arial"/>
                <w:color w:val="auto"/>
                <w:sz w:val="22"/>
                <w:szCs w:val="22"/>
              </w:rPr>
            </w:pPr>
            <w:r w:rsidRPr="00914DCF">
              <w:rPr>
                <w:rFonts w:ascii="Arial" w:hAnsi="Arial" w:cs="Arial"/>
                <w:b/>
                <w:color w:val="auto"/>
                <w:sz w:val="22"/>
                <w:szCs w:val="22"/>
              </w:rPr>
              <w:t xml:space="preserve">[ </w:t>
            </w:r>
            <w:proofErr w:type="gramStart"/>
            <w:r w:rsidRPr="00914DCF">
              <w:rPr>
                <w:rFonts w:ascii="Arial" w:hAnsi="Arial" w:cs="Arial"/>
                <w:b/>
                <w:color w:val="auto"/>
                <w:sz w:val="22"/>
                <w:szCs w:val="22"/>
              </w:rPr>
              <w:t xml:space="preserve">  ]</w:t>
            </w:r>
            <w:proofErr w:type="gramEnd"/>
            <w:r w:rsidRPr="00914DCF">
              <w:rPr>
                <w:rFonts w:ascii="Arial" w:hAnsi="Arial" w:cs="Arial"/>
                <w:color w:val="auto"/>
                <w:sz w:val="22"/>
                <w:szCs w:val="22"/>
              </w:rPr>
              <w:t xml:space="preserve"> Phone numbers</w:t>
            </w:r>
            <w:r w:rsidRPr="00914DCF">
              <w:rPr>
                <w:rFonts w:ascii="Arial" w:hAnsi="Arial" w:cs="Arial"/>
                <w:color w:val="auto"/>
                <w:sz w:val="22"/>
                <w:szCs w:val="22"/>
              </w:rPr>
              <w:tab/>
            </w:r>
            <w:r w:rsidRPr="00914DCF">
              <w:rPr>
                <w:rFonts w:ascii="Arial" w:hAnsi="Arial" w:cs="Arial"/>
                <w:b/>
                <w:color w:val="auto"/>
                <w:sz w:val="22"/>
                <w:szCs w:val="22"/>
              </w:rPr>
              <w:t>[   ]</w:t>
            </w:r>
            <w:r w:rsidRPr="00914DCF">
              <w:rPr>
                <w:rFonts w:ascii="Arial" w:hAnsi="Arial" w:cs="Arial"/>
                <w:color w:val="auto"/>
                <w:sz w:val="22"/>
                <w:szCs w:val="22"/>
              </w:rPr>
              <w:t xml:space="preserve"> Account numbers </w:t>
            </w:r>
            <w:r w:rsidRPr="00914DCF">
              <w:rPr>
                <w:rFonts w:ascii="Arial" w:hAnsi="Arial" w:cs="Arial"/>
                <w:color w:val="auto"/>
                <w:sz w:val="22"/>
                <w:szCs w:val="22"/>
              </w:rPr>
              <w:tab/>
            </w:r>
            <w:r w:rsidRPr="00914DCF">
              <w:rPr>
                <w:rFonts w:ascii="Arial" w:hAnsi="Arial" w:cs="Arial"/>
                <w:color w:val="auto"/>
                <w:sz w:val="22"/>
                <w:szCs w:val="22"/>
              </w:rPr>
              <w:tab/>
              <w:t xml:space="preserve">   </w:t>
            </w:r>
            <w:r w:rsidRPr="00914DCF">
              <w:rPr>
                <w:rFonts w:ascii="Arial" w:hAnsi="Arial" w:cs="Arial"/>
                <w:b/>
                <w:color w:val="auto"/>
                <w:sz w:val="22"/>
                <w:szCs w:val="22"/>
              </w:rPr>
              <w:t xml:space="preserve">[   ] </w:t>
            </w:r>
            <w:r w:rsidRPr="00914DCF">
              <w:rPr>
                <w:rFonts w:ascii="Arial" w:hAnsi="Arial" w:cs="Arial"/>
                <w:color w:val="auto"/>
                <w:sz w:val="22"/>
                <w:szCs w:val="22"/>
              </w:rPr>
              <w:t>Biometric identifiers</w:t>
            </w:r>
          </w:p>
          <w:p w14:paraId="4DA62B43" w14:textId="77777777" w:rsidR="009C58FE" w:rsidRPr="00914DCF" w:rsidRDefault="009C58FE" w:rsidP="00F72E94">
            <w:pPr>
              <w:tabs>
                <w:tab w:val="left" w:pos="432"/>
                <w:tab w:val="left" w:pos="2412"/>
              </w:tabs>
              <w:contextualSpacing/>
              <w:rPr>
                <w:rFonts w:ascii="Arial" w:hAnsi="Arial" w:cs="Arial"/>
                <w:color w:val="auto"/>
                <w:sz w:val="22"/>
                <w:szCs w:val="22"/>
              </w:rPr>
            </w:pPr>
            <w:r w:rsidRPr="00914DCF">
              <w:rPr>
                <w:rFonts w:ascii="Arial" w:hAnsi="Arial" w:cs="Arial"/>
                <w:b/>
                <w:color w:val="auto"/>
                <w:sz w:val="22"/>
                <w:szCs w:val="22"/>
              </w:rPr>
              <w:t xml:space="preserve">[ </w:t>
            </w:r>
            <w:proofErr w:type="gramStart"/>
            <w:r w:rsidRPr="00914DCF">
              <w:rPr>
                <w:rFonts w:ascii="Arial" w:hAnsi="Arial" w:cs="Arial"/>
                <w:b/>
                <w:color w:val="auto"/>
                <w:sz w:val="22"/>
                <w:szCs w:val="22"/>
              </w:rPr>
              <w:t xml:space="preserve">  ]</w:t>
            </w:r>
            <w:proofErr w:type="gramEnd"/>
            <w:r w:rsidRPr="00914DCF">
              <w:rPr>
                <w:rFonts w:ascii="Arial" w:hAnsi="Arial" w:cs="Arial"/>
                <w:color w:val="auto"/>
                <w:sz w:val="22"/>
                <w:szCs w:val="22"/>
              </w:rPr>
              <w:t xml:space="preserve"> Fax numbers</w:t>
            </w:r>
            <w:r w:rsidRPr="00914DCF">
              <w:rPr>
                <w:rFonts w:ascii="Arial" w:hAnsi="Arial" w:cs="Arial"/>
                <w:color w:val="auto"/>
                <w:sz w:val="22"/>
                <w:szCs w:val="22"/>
              </w:rPr>
              <w:tab/>
            </w:r>
            <w:r w:rsidRPr="00914DCF">
              <w:rPr>
                <w:rFonts w:ascii="Arial" w:hAnsi="Arial" w:cs="Arial"/>
                <w:b/>
                <w:color w:val="auto"/>
                <w:sz w:val="22"/>
                <w:szCs w:val="22"/>
              </w:rPr>
              <w:t>[   ]</w:t>
            </w:r>
            <w:r w:rsidRPr="00914DCF">
              <w:rPr>
                <w:rFonts w:ascii="Arial" w:hAnsi="Arial" w:cs="Arial"/>
                <w:color w:val="auto"/>
                <w:sz w:val="22"/>
                <w:szCs w:val="22"/>
              </w:rPr>
              <w:t xml:space="preserve"> License/Certificate numbers </w:t>
            </w:r>
            <w:r w:rsidRPr="00914DCF">
              <w:rPr>
                <w:rFonts w:ascii="Arial" w:hAnsi="Arial" w:cs="Arial"/>
                <w:color w:val="auto"/>
                <w:sz w:val="22"/>
                <w:szCs w:val="22"/>
              </w:rPr>
              <w:tab/>
              <w:t xml:space="preserve">   </w:t>
            </w:r>
            <w:r w:rsidRPr="00914DCF">
              <w:rPr>
                <w:rFonts w:ascii="Arial" w:hAnsi="Arial" w:cs="Arial"/>
                <w:b/>
                <w:color w:val="auto"/>
                <w:sz w:val="22"/>
                <w:szCs w:val="22"/>
              </w:rPr>
              <w:t>[   ]</w:t>
            </w:r>
            <w:r w:rsidRPr="00914DCF">
              <w:rPr>
                <w:rFonts w:ascii="Arial" w:hAnsi="Arial" w:cs="Arial"/>
                <w:color w:val="auto"/>
                <w:sz w:val="22"/>
                <w:szCs w:val="22"/>
              </w:rPr>
              <w:t xml:space="preserve"> Facial Photos/Images</w:t>
            </w:r>
          </w:p>
          <w:p w14:paraId="7AD67564" w14:textId="673281E7" w:rsidR="009C58FE" w:rsidRPr="00914DCF" w:rsidRDefault="009C58FE" w:rsidP="00F72E94">
            <w:pPr>
              <w:tabs>
                <w:tab w:val="left" w:pos="432"/>
                <w:tab w:val="left" w:pos="2412"/>
              </w:tabs>
              <w:contextualSpacing/>
              <w:rPr>
                <w:rFonts w:ascii="Arial" w:hAnsi="Arial" w:cs="Arial"/>
                <w:color w:val="auto"/>
                <w:sz w:val="22"/>
                <w:szCs w:val="22"/>
              </w:rPr>
            </w:pPr>
            <w:r w:rsidRPr="00914DCF">
              <w:rPr>
                <w:rFonts w:ascii="Arial" w:hAnsi="Arial" w:cs="Arial"/>
                <w:b/>
                <w:color w:val="auto"/>
                <w:sz w:val="22"/>
                <w:szCs w:val="22"/>
              </w:rPr>
              <w:t xml:space="preserve">[ </w:t>
            </w:r>
            <w:proofErr w:type="gramStart"/>
            <w:r w:rsidRPr="00914DCF">
              <w:rPr>
                <w:rFonts w:ascii="Arial" w:hAnsi="Arial" w:cs="Arial"/>
                <w:b/>
                <w:color w:val="auto"/>
                <w:sz w:val="22"/>
                <w:szCs w:val="22"/>
              </w:rPr>
              <w:t xml:space="preserve">  ]</w:t>
            </w:r>
            <w:proofErr w:type="gramEnd"/>
            <w:r w:rsidRPr="00914DCF">
              <w:rPr>
                <w:rFonts w:ascii="Arial" w:hAnsi="Arial" w:cs="Arial"/>
                <w:color w:val="auto"/>
                <w:sz w:val="22"/>
                <w:szCs w:val="22"/>
              </w:rPr>
              <w:t xml:space="preserve"> Email address</w:t>
            </w:r>
            <w:r w:rsidRPr="00914DCF">
              <w:rPr>
                <w:rFonts w:ascii="Arial" w:hAnsi="Arial" w:cs="Arial"/>
                <w:color w:val="auto"/>
                <w:sz w:val="22"/>
                <w:szCs w:val="22"/>
              </w:rPr>
              <w:tab/>
            </w:r>
            <w:r w:rsidRPr="00914DCF">
              <w:rPr>
                <w:rFonts w:ascii="Arial" w:hAnsi="Arial" w:cs="Arial"/>
                <w:b/>
                <w:color w:val="auto"/>
                <w:sz w:val="22"/>
                <w:szCs w:val="22"/>
              </w:rPr>
              <w:t>[   ]</w:t>
            </w:r>
            <w:r w:rsidRPr="00914DCF">
              <w:rPr>
                <w:rFonts w:ascii="Arial" w:hAnsi="Arial" w:cs="Arial"/>
                <w:color w:val="auto"/>
                <w:sz w:val="22"/>
                <w:szCs w:val="22"/>
              </w:rPr>
              <w:t xml:space="preserve"> Vehicle id numbers </w:t>
            </w:r>
            <w:r w:rsidRPr="00914DCF">
              <w:rPr>
                <w:rFonts w:ascii="Arial" w:hAnsi="Arial" w:cs="Arial"/>
                <w:color w:val="auto"/>
                <w:sz w:val="22"/>
                <w:szCs w:val="22"/>
              </w:rPr>
              <w:tab/>
            </w:r>
            <w:r w:rsidRPr="00914DCF">
              <w:rPr>
                <w:rFonts w:ascii="Arial" w:hAnsi="Arial" w:cs="Arial"/>
                <w:color w:val="auto"/>
                <w:sz w:val="22"/>
                <w:szCs w:val="22"/>
              </w:rPr>
              <w:tab/>
              <w:t xml:space="preserve">   </w:t>
            </w:r>
            <w:r w:rsidRPr="00914DCF">
              <w:rPr>
                <w:rFonts w:ascii="Arial" w:hAnsi="Arial" w:cs="Arial"/>
                <w:b/>
                <w:color w:val="auto"/>
                <w:sz w:val="22"/>
                <w:szCs w:val="22"/>
              </w:rPr>
              <w:t>[   ]</w:t>
            </w:r>
            <w:r w:rsidRPr="00914DCF">
              <w:rPr>
                <w:rFonts w:ascii="Arial" w:hAnsi="Arial" w:cs="Arial"/>
                <w:color w:val="auto"/>
                <w:sz w:val="22"/>
                <w:szCs w:val="22"/>
              </w:rPr>
              <w:t xml:space="preserve"> Any other unique identifier</w:t>
            </w:r>
          </w:p>
          <w:p w14:paraId="1062652F" w14:textId="622917FF" w:rsidR="009C58FE" w:rsidRPr="00914DCF" w:rsidRDefault="009C58FE" w:rsidP="00F72E94">
            <w:pPr>
              <w:ind w:right="216"/>
              <w:contextualSpacing/>
              <w:rPr>
                <w:rFonts w:ascii="Arial" w:hAnsi="Arial" w:cs="Arial"/>
                <w:sz w:val="22"/>
                <w:szCs w:val="22"/>
              </w:rPr>
            </w:pPr>
            <w:r w:rsidRPr="00914DCF">
              <w:rPr>
                <w:rFonts w:ascii="Arial" w:hAnsi="Arial" w:cs="Arial"/>
                <w:b/>
                <w:color w:val="auto"/>
                <w:sz w:val="22"/>
                <w:szCs w:val="22"/>
              </w:rPr>
              <w:t xml:space="preserve">[ </w:t>
            </w:r>
            <w:ins w:id="283" w:author="Jacob Kodner" w:date="2020-07-13T10:22:00Z">
              <w:r w:rsidR="00D92967">
                <w:rPr>
                  <w:rFonts w:ascii="Arial" w:hAnsi="Arial" w:cs="Arial"/>
                  <w:b/>
                  <w:color w:val="auto"/>
                  <w:sz w:val="22"/>
                  <w:szCs w:val="22"/>
                </w:rPr>
                <w:t>X</w:t>
              </w:r>
            </w:ins>
            <w:del w:id="284" w:author="Jacob Kodner" w:date="2020-07-13T10:22:00Z">
              <w:r w:rsidRPr="00914DCF" w:rsidDel="00D92967">
                <w:rPr>
                  <w:rFonts w:ascii="Arial" w:hAnsi="Arial" w:cs="Arial"/>
                  <w:b/>
                  <w:color w:val="auto"/>
                  <w:sz w:val="22"/>
                  <w:szCs w:val="22"/>
                </w:rPr>
                <w:delText xml:space="preserve"> </w:delText>
              </w:r>
            </w:del>
            <w:r w:rsidRPr="00914DCF">
              <w:rPr>
                <w:rFonts w:ascii="Arial" w:hAnsi="Arial" w:cs="Arial"/>
                <w:b/>
                <w:color w:val="auto"/>
                <w:sz w:val="22"/>
                <w:szCs w:val="22"/>
              </w:rPr>
              <w:t xml:space="preserve"> ]</w:t>
            </w:r>
            <w:r w:rsidRPr="00914DCF">
              <w:rPr>
                <w:rFonts w:ascii="Arial" w:hAnsi="Arial" w:cs="Arial"/>
                <w:color w:val="auto"/>
                <w:sz w:val="22"/>
                <w:szCs w:val="22"/>
              </w:rPr>
              <w:t xml:space="preserve"> Other (Specify all): </w:t>
            </w:r>
            <w:del w:id="285" w:author="Jacob Kodner" w:date="2020-07-13T10:22:00Z">
              <w:r w:rsidRPr="00914DCF" w:rsidDel="00D92967">
                <w:rPr>
                  <w:rFonts w:ascii="Arial" w:hAnsi="Arial" w:cs="Arial"/>
                  <w:color w:val="0064A4"/>
                  <w:sz w:val="22"/>
                  <w:szCs w:val="22"/>
                </w:rPr>
                <w:delText>&lt;Type here&gt;</w:delText>
              </w:r>
            </w:del>
            <w:ins w:id="286" w:author="Jacob Kodner" w:date="2020-07-13T10:22:00Z">
              <w:r w:rsidR="00D92967">
                <w:rPr>
                  <w:rFonts w:ascii="Arial" w:hAnsi="Arial" w:cs="Arial"/>
                  <w:color w:val="0064A4"/>
                  <w:sz w:val="22"/>
                  <w:szCs w:val="22"/>
                </w:rPr>
                <w:t xml:space="preserve">LINE ID </w:t>
              </w:r>
            </w:ins>
          </w:p>
          <w:p w14:paraId="29D06643" w14:textId="77777777" w:rsidR="009C58FE" w:rsidRPr="00914DCF" w:rsidRDefault="009C58FE" w:rsidP="00F72E94">
            <w:pPr>
              <w:tabs>
                <w:tab w:val="left" w:pos="432"/>
                <w:tab w:val="left" w:pos="2412"/>
              </w:tabs>
              <w:contextualSpacing/>
              <w:rPr>
                <w:rFonts w:ascii="Arial" w:hAnsi="Arial" w:cs="Arial"/>
                <w:color w:val="auto"/>
                <w:sz w:val="22"/>
                <w:szCs w:val="22"/>
              </w:rPr>
            </w:pPr>
            <w:r w:rsidRPr="00914DCF">
              <w:rPr>
                <w:rFonts w:ascii="Arial" w:hAnsi="Arial" w:cs="Arial"/>
                <w:color w:val="FF0000"/>
                <w:sz w:val="22"/>
                <w:szCs w:val="22"/>
              </w:rPr>
              <w:t>*</w:t>
            </w:r>
            <w:r w:rsidRPr="00914DCF">
              <w:rPr>
                <w:rFonts w:ascii="Arial" w:hAnsi="Arial" w:cs="Arial"/>
                <w:color w:val="auto"/>
                <w:sz w:val="22"/>
                <w:szCs w:val="22"/>
              </w:rPr>
              <w:t xml:space="preserve"> </w:t>
            </w:r>
            <w:r w:rsidRPr="00914DCF">
              <w:rPr>
                <w:rFonts w:ascii="Arial" w:hAnsi="Arial" w:cs="Arial"/>
                <w:i/>
                <w:color w:val="auto"/>
                <w:sz w:val="22"/>
                <w:szCs w:val="22"/>
              </w:rPr>
              <w:t>birth date, treatment/hospitalization dates</w:t>
            </w:r>
          </w:p>
        </w:tc>
      </w:tr>
      <w:tr w:rsidR="009C58FE" w:rsidRPr="00914DCF" w14:paraId="5A98CA0E" w14:textId="77777777" w:rsidTr="009C58FE">
        <w:trPr>
          <w:trHeight w:val="576"/>
          <w:hidden/>
        </w:trPr>
        <w:tc>
          <w:tcPr>
            <w:tcW w:w="5000" w:type="pct"/>
            <w:shd w:val="clear" w:color="auto" w:fill="DBE5F1"/>
            <w:vAlign w:val="center"/>
          </w:tcPr>
          <w:p w14:paraId="1DEEF124" w14:textId="77777777" w:rsidR="009C58FE" w:rsidRPr="00FA6464" w:rsidRDefault="009C58FE" w:rsidP="009C58FE">
            <w:pPr>
              <w:pStyle w:val="ListParagraph"/>
              <w:numPr>
                <w:ilvl w:val="0"/>
                <w:numId w:val="31"/>
              </w:numPr>
              <w:ind w:right="216"/>
              <w:contextualSpacing w:val="0"/>
              <w:rPr>
                <w:rFonts w:ascii="Arial" w:hAnsi="Arial" w:cs="Arial"/>
                <w:vanish/>
                <w:color w:val="auto"/>
                <w:sz w:val="22"/>
                <w:szCs w:val="22"/>
              </w:rPr>
            </w:pPr>
          </w:p>
          <w:p w14:paraId="72A5B835" w14:textId="77777777" w:rsidR="009C58FE" w:rsidRPr="003F7050" w:rsidRDefault="009C58FE" w:rsidP="009C58FE">
            <w:pPr>
              <w:numPr>
                <w:ilvl w:val="0"/>
                <w:numId w:val="31"/>
              </w:numPr>
              <w:ind w:left="432" w:right="216"/>
              <w:rPr>
                <w:rFonts w:ascii="Arial" w:hAnsi="Arial" w:cs="Arial"/>
                <w:color w:val="auto"/>
                <w:sz w:val="22"/>
                <w:szCs w:val="22"/>
              </w:rPr>
            </w:pPr>
            <w:r>
              <w:rPr>
                <w:rFonts w:ascii="Arial" w:hAnsi="Arial" w:cs="Arial"/>
                <w:color w:val="auto"/>
                <w:sz w:val="22"/>
                <w:szCs w:val="22"/>
              </w:rPr>
              <w:t xml:space="preserve">Indicate if </w:t>
            </w:r>
            <w:r w:rsidRPr="003F7050">
              <w:rPr>
                <w:rFonts w:ascii="Arial" w:hAnsi="Arial" w:cs="Arial"/>
                <w:color w:val="auto"/>
                <w:sz w:val="22"/>
                <w:szCs w:val="22"/>
              </w:rPr>
              <w:t xml:space="preserve">a code be used to link </w:t>
            </w:r>
            <w:r>
              <w:rPr>
                <w:rFonts w:ascii="Arial" w:hAnsi="Arial" w:cs="Arial"/>
                <w:color w:val="auto"/>
                <w:sz w:val="22"/>
                <w:szCs w:val="22"/>
              </w:rPr>
              <w:t>subject</w:t>
            </w:r>
            <w:r w:rsidRPr="003F7050">
              <w:rPr>
                <w:rFonts w:ascii="Arial" w:hAnsi="Arial" w:cs="Arial"/>
                <w:color w:val="auto"/>
                <w:sz w:val="22"/>
                <w:szCs w:val="22"/>
              </w:rPr>
              <w:t xml:space="preserve"> identifiers with the information and/or biospecimens</w:t>
            </w:r>
            <w:r w:rsidRPr="00352E56">
              <w:rPr>
                <w:rFonts w:ascii="Arial" w:hAnsi="Arial" w:cs="Arial"/>
                <w:color w:val="auto"/>
                <w:sz w:val="22"/>
                <w:szCs w:val="22"/>
              </w:rPr>
              <w:t>.</w:t>
            </w:r>
          </w:p>
        </w:tc>
      </w:tr>
      <w:tr w:rsidR="009C58FE" w:rsidRPr="00914DCF" w14:paraId="39B5F68B" w14:textId="77777777" w:rsidTr="009C58FE">
        <w:trPr>
          <w:trHeight w:val="1872"/>
        </w:trPr>
        <w:tc>
          <w:tcPr>
            <w:tcW w:w="5000" w:type="pct"/>
            <w:vAlign w:val="center"/>
          </w:tcPr>
          <w:p w14:paraId="328C5E38" w14:textId="35FEE1FA" w:rsidR="009C58FE" w:rsidRDefault="009C58FE" w:rsidP="00F72E94">
            <w:pPr>
              <w:tabs>
                <w:tab w:val="left" w:pos="432"/>
              </w:tabs>
              <w:ind w:right="216"/>
              <w:contextualSpacing/>
              <w:rPr>
                <w:rFonts w:ascii="Arial" w:hAnsi="Arial" w:cs="Arial"/>
                <w:color w:val="auto"/>
                <w:sz w:val="22"/>
                <w:szCs w:val="22"/>
              </w:rPr>
            </w:pPr>
            <w:r w:rsidRPr="00914DCF">
              <w:rPr>
                <w:rFonts w:ascii="Arial" w:hAnsi="Arial" w:cs="Arial"/>
                <w:b/>
                <w:color w:val="auto"/>
                <w:sz w:val="22"/>
                <w:szCs w:val="22"/>
              </w:rPr>
              <w:t xml:space="preserve">[ </w:t>
            </w:r>
            <w:del w:id="287" w:author="Jacob Kodner" w:date="2020-07-12T10:13:00Z">
              <w:r w:rsidR="00E17F11" w:rsidDel="00962865">
                <w:rPr>
                  <w:rFonts w:ascii="Arial" w:hAnsi="Arial" w:cs="Arial"/>
                  <w:b/>
                  <w:color w:val="auto"/>
                  <w:sz w:val="22"/>
                  <w:szCs w:val="22"/>
                </w:rPr>
                <w:delText>X</w:delText>
              </w:r>
            </w:del>
            <w:r w:rsidRPr="00914DCF">
              <w:rPr>
                <w:rFonts w:ascii="Arial" w:hAnsi="Arial" w:cs="Arial"/>
                <w:b/>
                <w:color w:val="auto"/>
                <w:sz w:val="22"/>
                <w:szCs w:val="22"/>
              </w:rPr>
              <w:t xml:space="preserve"> ] </w:t>
            </w:r>
            <w:r w:rsidR="00B327AB">
              <w:rPr>
                <w:rFonts w:ascii="Arial" w:hAnsi="Arial" w:cs="Arial"/>
                <w:b/>
                <w:color w:val="auto"/>
                <w:sz w:val="22"/>
                <w:szCs w:val="22"/>
              </w:rPr>
              <w:t xml:space="preserve">Not applicable: </w:t>
            </w:r>
            <w:r>
              <w:rPr>
                <w:rFonts w:ascii="Arial" w:hAnsi="Arial" w:cs="Arial"/>
                <w:color w:val="auto"/>
                <w:sz w:val="22"/>
                <w:szCs w:val="22"/>
              </w:rPr>
              <w:t>No subject identifiers will be collected.</w:t>
            </w:r>
          </w:p>
          <w:p w14:paraId="4E0749BC" w14:textId="77777777" w:rsidR="009C58FE" w:rsidRPr="00914DCF" w:rsidRDefault="009C58FE" w:rsidP="00F72E94">
            <w:pPr>
              <w:tabs>
                <w:tab w:val="left" w:pos="432"/>
              </w:tabs>
              <w:ind w:right="216"/>
              <w:contextualSpacing/>
              <w:rPr>
                <w:rFonts w:ascii="Arial" w:hAnsi="Arial" w:cs="Arial"/>
                <w:color w:val="auto"/>
                <w:sz w:val="22"/>
                <w:szCs w:val="22"/>
              </w:rPr>
            </w:pPr>
          </w:p>
          <w:p w14:paraId="08A47E67" w14:textId="1D7F692B" w:rsidR="009C58FE" w:rsidRDefault="009C58FE" w:rsidP="00F72E94">
            <w:pPr>
              <w:tabs>
                <w:tab w:val="left" w:pos="432"/>
              </w:tabs>
              <w:ind w:right="216"/>
              <w:contextualSpacing/>
              <w:rPr>
                <w:rFonts w:ascii="Arial" w:hAnsi="Arial" w:cs="Arial"/>
                <w:color w:val="auto"/>
                <w:sz w:val="22"/>
                <w:szCs w:val="22"/>
              </w:rPr>
            </w:pPr>
            <w:r w:rsidRPr="00914DCF">
              <w:rPr>
                <w:rFonts w:ascii="Arial" w:hAnsi="Arial" w:cs="Arial"/>
                <w:b/>
                <w:color w:val="auto"/>
                <w:sz w:val="22"/>
                <w:szCs w:val="22"/>
              </w:rPr>
              <w:t xml:space="preserve">[ </w:t>
            </w:r>
            <w:proofErr w:type="gramStart"/>
            <w:ins w:id="288" w:author="Jacob Kodner" w:date="2020-07-12T10:13:00Z">
              <w:r w:rsidR="00962865">
                <w:rPr>
                  <w:rFonts w:ascii="Arial" w:hAnsi="Arial" w:cs="Arial"/>
                  <w:b/>
                  <w:color w:val="auto"/>
                  <w:sz w:val="22"/>
                  <w:szCs w:val="22"/>
                </w:rPr>
                <w:t>X</w:t>
              </w:r>
            </w:ins>
            <w:r w:rsidRPr="00914DCF">
              <w:rPr>
                <w:rFonts w:ascii="Arial" w:hAnsi="Arial" w:cs="Arial"/>
                <w:b/>
                <w:color w:val="auto"/>
                <w:sz w:val="22"/>
                <w:szCs w:val="22"/>
              </w:rPr>
              <w:t xml:space="preserve">  ]</w:t>
            </w:r>
            <w:proofErr w:type="gramEnd"/>
            <w:r w:rsidRPr="00914DCF">
              <w:rPr>
                <w:rFonts w:ascii="Arial" w:hAnsi="Arial" w:cs="Arial"/>
                <w:color w:val="auto"/>
                <w:sz w:val="22"/>
                <w:szCs w:val="22"/>
              </w:rPr>
              <w:t xml:space="preserve"> </w:t>
            </w:r>
            <w:r w:rsidRPr="00D5667C">
              <w:rPr>
                <w:rFonts w:ascii="Arial" w:hAnsi="Arial" w:cs="Arial"/>
                <w:color w:val="auto"/>
                <w:sz w:val="22"/>
                <w:szCs w:val="22"/>
              </w:rPr>
              <w:t>A code will be used</w:t>
            </w:r>
            <w:r>
              <w:rPr>
                <w:rFonts w:ascii="Arial" w:hAnsi="Arial" w:cs="Arial"/>
                <w:color w:val="auto"/>
                <w:sz w:val="22"/>
                <w:szCs w:val="22"/>
              </w:rPr>
              <w:t xml:space="preserve"> (i.e. information and/or biospecimens will be coded)</w:t>
            </w:r>
            <w:r w:rsidRPr="00D5667C">
              <w:rPr>
                <w:rFonts w:ascii="Arial" w:hAnsi="Arial" w:cs="Arial"/>
                <w:color w:val="auto"/>
                <w:sz w:val="22"/>
                <w:szCs w:val="22"/>
              </w:rPr>
              <w:t xml:space="preserve">. </w:t>
            </w:r>
            <w:r>
              <w:rPr>
                <w:rFonts w:ascii="Arial" w:hAnsi="Arial" w:cs="Arial"/>
                <w:color w:val="auto"/>
                <w:sz w:val="22"/>
                <w:szCs w:val="22"/>
              </w:rPr>
              <w:t>Subject</w:t>
            </w:r>
            <w:r w:rsidRPr="00D5667C">
              <w:rPr>
                <w:rFonts w:ascii="Arial" w:hAnsi="Arial" w:cs="Arial"/>
                <w:color w:val="auto"/>
                <w:sz w:val="22"/>
                <w:szCs w:val="22"/>
              </w:rPr>
              <w:t xml:space="preserve"> </w:t>
            </w:r>
            <w:r w:rsidRPr="00661BCA">
              <w:rPr>
                <w:rFonts w:ascii="Arial" w:hAnsi="Arial" w:cs="Arial"/>
                <w:b/>
                <w:color w:val="auto"/>
                <w:sz w:val="22"/>
                <w:szCs w:val="22"/>
              </w:rPr>
              <w:t>identifiers</w:t>
            </w:r>
            <w:r w:rsidRPr="00D5667C">
              <w:rPr>
                <w:rFonts w:ascii="Arial" w:hAnsi="Arial" w:cs="Arial"/>
                <w:color w:val="auto"/>
                <w:sz w:val="22"/>
                <w:szCs w:val="22"/>
              </w:rPr>
              <w:t xml:space="preserve"> will be </w:t>
            </w:r>
          </w:p>
          <w:p w14:paraId="17A91373" w14:textId="4CF837CA" w:rsidR="0052061D" w:rsidRDefault="009C58FE" w:rsidP="0052061D">
            <w:pPr>
              <w:ind w:left="342" w:hanging="342"/>
              <w:contextualSpacing/>
              <w:rPr>
                <w:rFonts w:ascii="Arial" w:hAnsi="Arial" w:cs="Arial"/>
                <w:color w:val="auto"/>
                <w:sz w:val="22"/>
                <w:szCs w:val="22"/>
              </w:rPr>
            </w:pPr>
            <w:r>
              <w:rPr>
                <w:rFonts w:ascii="Arial" w:hAnsi="Arial" w:cs="Arial"/>
                <w:color w:val="auto"/>
                <w:sz w:val="22"/>
                <w:szCs w:val="22"/>
              </w:rPr>
              <w:t xml:space="preserve">       </w:t>
            </w:r>
            <w:r w:rsidRPr="003F7050">
              <w:rPr>
                <w:rFonts w:ascii="Arial" w:hAnsi="Arial" w:cs="Arial"/>
                <w:b/>
                <w:color w:val="auto"/>
                <w:sz w:val="22"/>
                <w:szCs w:val="22"/>
                <w:u w:val="single"/>
              </w:rPr>
              <w:t>kept separately</w:t>
            </w:r>
            <w:r w:rsidRPr="00D5667C">
              <w:rPr>
                <w:rFonts w:ascii="Arial" w:hAnsi="Arial" w:cs="Arial"/>
                <w:color w:val="auto"/>
                <w:sz w:val="22"/>
                <w:szCs w:val="22"/>
              </w:rPr>
              <w:t xml:space="preserve"> from the </w:t>
            </w:r>
            <w:r>
              <w:rPr>
                <w:rFonts w:ascii="Arial" w:hAnsi="Arial" w:cs="Arial"/>
                <w:color w:val="auto"/>
                <w:sz w:val="22"/>
                <w:szCs w:val="22"/>
              </w:rPr>
              <w:t>i</w:t>
            </w:r>
            <w:r w:rsidRPr="00D5667C">
              <w:rPr>
                <w:rFonts w:ascii="Arial" w:hAnsi="Arial" w:cs="Arial"/>
                <w:color w:val="auto"/>
                <w:sz w:val="22"/>
                <w:szCs w:val="22"/>
              </w:rPr>
              <w:t>nformation</w:t>
            </w:r>
            <w:r>
              <w:rPr>
                <w:rFonts w:ascii="Arial" w:hAnsi="Arial" w:cs="Arial"/>
                <w:color w:val="auto"/>
                <w:sz w:val="22"/>
                <w:szCs w:val="22"/>
              </w:rPr>
              <w:t xml:space="preserve"> and</w:t>
            </w:r>
            <w:r w:rsidRPr="00D5667C">
              <w:rPr>
                <w:rFonts w:ascii="Arial" w:hAnsi="Arial" w:cs="Arial"/>
                <w:color w:val="auto"/>
                <w:sz w:val="22"/>
                <w:szCs w:val="22"/>
              </w:rPr>
              <w:t>/</w:t>
            </w:r>
            <w:r>
              <w:rPr>
                <w:rFonts w:ascii="Arial" w:hAnsi="Arial" w:cs="Arial"/>
                <w:color w:val="auto"/>
                <w:sz w:val="22"/>
                <w:szCs w:val="22"/>
              </w:rPr>
              <w:t xml:space="preserve">or </w:t>
            </w:r>
            <w:r w:rsidRPr="00D5667C">
              <w:rPr>
                <w:rFonts w:ascii="Arial" w:hAnsi="Arial" w:cs="Arial"/>
                <w:color w:val="auto"/>
                <w:sz w:val="22"/>
                <w:szCs w:val="22"/>
              </w:rPr>
              <w:t>biospecimens.</w:t>
            </w:r>
            <w:r w:rsidR="0052061D">
              <w:rPr>
                <w:rFonts w:ascii="Arial" w:hAnsi="Arial" w:cs="Arial"/>
                <w:color w:val="auto"/>
                <w:sz w:val="22"/>
                <w:szCs w:val="22"/>
              </w:rPr>
              <w:t xml:space="preserve"> The</w:t>
            </w:r>
            <w:r w:rsidR="0052061D" w:rsidRPr="00914DCF">
              <w:rPr>
                <w:rFonts w:ascii="Arial" w:hAnsi="Arial" w:cs="Arial"/>
                <w:color w:val="auto"/>
                <w:sz w:val="22"/>
                <w:szCs w:val="22"/>
              </w:rPr>
              <w:t xml:space="preserve"> code key will be destroyed at the </w:t>
            </w:r>
            <w:r w:rsidR="0052061D">
              <w:rPr>
                <w:rFonts w:ascii="Arial" w:hAnsi="Arial" w:cs="Arial"/>
                <w:color w:val="auto"/>
                <w:sz w:val="22"/>
                <w:szCs w:val="22"/>
              </w:rPr>
              <w:t xml:space="preserve"> </w:t>
            </w:r>
          </w:p>
          <w:p w14:paraId="4C5BDDAC" w14:textId="77777777" w:rsidR="0052061D" w:rsidRDefault="0052061D" w:rsidP="0052061D">
            <w:pPr>
              <w:ind w:left="342" w:hanging="342"/>
              <w:contextualSpacing/>
              <w:rPr>
                <w:rFonts w:ascii="Arial" w:hAnsi="Arial" w:cs="Arial"/>
                <w:color w:val="0064A4"/>
                <w:sz w:val="22"/>
                <w:szCs w:val="22"/>
              </w:rPr>
            </w:pPr>
            <w:r w:rsidRPr="00AB1722">
              <w:rPr>
                <w:rFonts w:ascii="Arial" w:hAnsi="Arial" w:cs="Arial"/>
                <w:b/>
                <w:color w:val="auto"/>
                <w:sz w:val="22"/>
                <w:szCs w:val="22"/>
              </w:rPr>
              <w:t xml:space="preserve">       </w:t>
            </w:r>
            <w:r w:rsidRPr="00914DCF">
              <w:rPr>
                <w:rFonts w:ascii="Arial" w:hAnsi="Arial" w:cs="Arial"/>
                <w:color w:val="auto"/>
                <w:sz w:val="22"/>
                <w:szCs w:val="22"/>
              </w:rPr>
              <w:t xml:space="preserve">earliest </w:t>
            </w:r>
            <w:r>
              <w:rPr>
                <w:rFonts w:ascii="Arial" w:hAnsi="Arial" w:cs="Arial"/>
                <w:color w:val="auto"/>
                <w:sz w:val="22"/>
                <w:szCs w:val="22"/>
              </w:rPr>
              <w:t>opportunity</w:t>
            </w:r>
            <w:r w:rsidRPr="00914DCF">
              <w:rPr>
                <w:rFonts w:ascii="Arial" w:hAnsi="Arial" w:cs="Arial"/>
                <w:color w:val="auto"/>
                <w:sz w:val="22"/>
                <w:szCs w:val="22"/>
              </w:rPr>
              <w:t xml:space="preserve">, consistent with the conduct of this research. </w:t>
            </w:r>
          </w:p>
          <w:p w14:paraId="5D1950F1" w14:textId="77777777" w:rsidR="009C58FE" w:rsidRPr="00914DCF" w:rsidRDefault="009C58FE" w:rsidP="00F72E94">
            <w:pPr>
              <w:tabs>
                <w:tab w:val="left" w:pos="432"/>
              </w:tabs>
              <w:ind w:right="216"/>
              <w:contextualSpacing/>
              <w:rPr>
                <w:rFonts w:ascii="Arial" w:hAnsi="Arial" w:cs="Arial"/>
                <w:color w:val="auto"/>
                <w:sz w:val="22"/>
                <w:szCs w:val="22"/>
              </w:rPr>
            </w:pPr>
          </w:p>
          <w:p w14:paraId="2F4308D1" w14:textId="77777777" w:rsidR="009C58FE" w:rsidRPr="00914DCF" w:rsidRDefault="009C58FE" w:rsidP="00F72E94">
            <w:pPr>
              <w:tabs>
                <w:tab w:val="left" w:pos="522"/>
              </w:tabs>
              <w:ind w:left="432" w:right="216" w:hanging="432"/>
              <w:contextualSpacing/>
              <w:rPr>
                <w:rFonts w:ascii="Arial" w:hAnsi="Arial" w:cs="Arial"/>
                <w:sz w:val="22"/>
                <w:szCs w:val="22"/>
              </w:rPr>
            </w:pPr>
            <w:r w:rsidRPr="00914DCF">
              <w:rPr>
                <w:rFonts w:ascii="Arial" w:hAnsi="Arial" w:cs="Arial"/>
                <w:b/>
                <w:color w:val="auto"/>
                <w:sz w:val="22"/>
                <w:szCs w:val="22"/>
              </w:rPr>
              <w:t xml:space="preserve">[ </w:t>
            </w:r>
            <w:proofErr w:type="gramStart"/>
            <w:r w:rsidRPr="00914DCF">
              <w:rPr>
                <w:rFonts w:ascii="Arial" w:hAnsi="Arial" w:cs="Arial"/>
                <w:b/>
                <w:color w:val="auto"/>
                <w:sz w:val="22"/>
                <w:szCs w:val="22"/>
              </w:rPr>
              <w:t xml:space="preserve">  ]</w:t>
            </w:r>
            <w:proofErr w:type="gramEnd"/>
            <w:r w:rsidRPr="00914DCF">
              <w:rPr>
                <w:rFonts w:ascii="Arial" w:hAnsi="Arial" w:cs="Arial"/>
                <w:color w:val="auto"/>
                <w:sz w:val="22"/>
                <w:szCs w:val="22"/>
              </w:rPr>
              <w:t xml:space="preserve"> </w:t>
            </w:r>
            <w:r w:rsidRPr="00D5667C">
              <w:rPr>
                <w:rFonts w:ascii="Arial" w:hAnsi="Arial" w:cs="Arial"/>
                <w:color w:val="auto"/>
                <w:sz w:val="22"/>
                <w:szCs w:val="22"/>
              </w:rPr>
              <w:t xml:space="preserve">A code will not be used. </w:t>
            </w:r>
            <w:r>
              <w:rPr>
                <w:rFonts w:ascii="Arial" w:hAnsi="Arial" w:cs="Arial"/>
                <w:color w:val="auto"/>
                <w:sz w:val="22"/>
                <w:szCs w:val="22"/>
              </w:rPr>
              <w:t>Subject</w:t>
            </w:r>
            <w:r w:rsidRPr="00D5667C">
              <w:rPr>
                <w:rFonts w:ascii="Arial" w:hAnsi="Arial" w:cs="Arial"/>
                <w:color w:val="auto"/>
                <w:sz w:val="22"/>
                <w:szCs w:val="22"/>
              </w:rPr>
              <w:t xml:space="preserve"> </w:t>
            </w:r>
            <w:r w:rsidRPr="00661BCA">
              <w:rPr>
                <w:rFonts w:ascii="Arial" w:hAnsi="Arial" w:cs="Arial"/>
                <w:b/>
                <w:color w:val="auto"/>
                <w:sz w:val="22"/>
                <w:szCs w:val="22"/>
              </w:rPr>
              <w:t>identifiers</w:t>
            </w:r>
            <w:r w:rsidRPr="00D5667C">
              <w:rPr>
                <w:rFonts w:ascii="Arial" w:hAnsi="Arial" w:cs="Arial"/>
                <w:color w:val="auto"/>
                <w:sz w:val="22"/>
                <w:szCs w:val="22"/>
              </w:rPr>
              <w:t xml:space="preserve"> will be </w:t>
            </w:r>
            <w:r w:rsidRPr="003F7050">
              <w:rPr>
                <w:rFonts w:ascii="Arial" w:hAnsi="Arial" w:cs="Arial"/>
                <w:b/>
                <w:color w:val="auto"/>
                <w:sz w:val="22"/>
                <w:szCs w:val="22"/>
                <w:u w:val="single"/>
              </w:rPr>
              <w:t>kept directly</w:t>
            </w:r>
            <w:r w:rsidRPr="00D5667C">
              <w:rPr>
                <w:rFonts w:ascii="Arial" w:hAnsi="Arial" w:cs="Arial"/>
                <w:color w:val="auto"/>
                <w:sz w:val="22"/>
                <w:szCs w:val="22"/>
              </w:rPr>
              <w:t xml:space="preserve"> with the information/biospecimens.</w:t>
            </w:r>
          </w:p>
        </w:tc>
      </w:tr>
      <w:tr w:rsidR="009C58FE" w:rsidRPr="00914DCF" w14:paraId="2A768F5A" w14:textId="77777777" w:rsidTr="009C58FE">
        <w:trPr>
          <w:trHeight w:val="1728"/>
          <w:hidden/>
        </w:trPr>
        <w:tc>
          <w:tcPr>
            <w:tcW w:w="5000" w:type="pct"/>
            <w:shd w:val="clear" w:color="auto" w:fill="DBE5F1"/>
            <w:vAlign w:val="center"/>
          </w:tcPr>
          <w:p w14:paraId="14C00A51" w14:textId="77777777" w:rsidR="009C58FE" w:rsidRPr="00FA6464" w:rsidRDefault="009C58FE" w:rsidP="009C58FE">
            <w:pPr>
              <w:pStyle w:val="ListParagraph"/>
              <w:numPr>
                <w:ilvl w:val="0"/>
                <w:numId w:val="29"/>
              </w:numPr>
              <w:tabs>
                <w:tab w:val="left" w:pos="432"/>
              </w:tabs>
              <w:spacing w:line="276" w:lineRule="auto"/>
              <w:ind w:left="432"/>
              <w:contextualSpacing w:val="0"/>
              <w:rPr>
                <w:rFonts w:ascii="Arial" w:hAnsi="Arial" w:cs="Arial"/>
                <w:vanish/>
                <w:color w:val="auto"/>
                <w:sz w:val="22"/>
                <w:szCs w:val="22"/>
              </w:rPr>
            </w:pPr>
          </w:p>
          <w:p w14:paraId="26587468" w14:textId="77777777" w:rsidR="009C58FE" w:rsidRPr="00914DCF" w:rsidRDefault="009C58FE" w:rsidP="009C58FE">
            <w:pPr>
              <w:numPr>
                <w:ilvl w:val="0"/>
                <w:numId w:val="29"/>
              </w:numPr>
              <w:tabs>
                <w:tab w:val="left" w:pos="432"/>
              </w:tabs>
              <w:spacing w:line="276" w:lineRule="auto"/>
              <w:ind w:left="432"/>
              <w:rPr>
                <w:rFonts w:ascii="Arial" w:hAnsi="Arial" w:cs="Arial"/>
                <w:b/>
                <w:i/>
                <w:color w:val="auto"/>
                <w:sz w:val="22"/>
                <w:szCs w:val="22"/>
                <w:u w:val="single"/>
              </w:rPr>
            </w:pPr>
            <w:r w:rsidRPr="00914DCF">
              <w:rPr>
                <w:rFonts w:ascii="Arial" w:hAnsi="Arial" w:cs="Arial"/>
                <w:color w:val="auto"/>
                <w:sz w:val="22"/>
                <w:szCs w:val="22"/>
              </w:rPr>
              <w:t xml:space="preserve">If </w:t>
            </w:r>
            <w:r w:rsidRPr="003F7050">
              <w:rPr>
                <w:rFonts w:ascii="Arial" w:hAnsi="Arial" w:cs="Arial"/>
                <w:b/>
                <w:color w:val="auto"/>
                <w:sz w:val="22"/>
                <w:szCs w:val="22"/>
              </w:rPr>
              <w:t>subject identifiable data</w:t>
            </w:r>
            <w:r w:rsidRPr="00914DCF">
              <w:rPr>
                <w:rFonts w:ascii="Arial" w:hAnsi="Arial" w:cs="Arial"/>
                <w:color w:val="auto"/>
                <w:sz w:val="22"/>
                <w:szCs w:val="22"/>
              </w:rPr>
              <w:t xml:space="preserve"> will be transported or maintained on </w:t>
            </w:r>
            <w:r w:rsidRPr="003F7050">
              <w:rPr>
                <w:rFonts w:ascii="Arial" w:hAnsi="Arial" w:cs="Arial"/>
                <w:b/>
                <w:color w:val="auto"/>
                <w:sz w:val="22"/>
                <w:szCs w:val="22"/>
              </w:rPr>
              <w:t>portable devices</w:t>
            </w:r>
            <w:r w:rsidRPr="00914DCF">
              <w:rPr>
                <w:rFonts w:ascii="Arial" w:hAnsi="Arial" w:cs="Arial"/>
                <w:color w:val="auto"/>
                <w:sz w:val="22"/>
                <w:szCs w:val="22"/>
              </w:rPr>
              <w:t xml:space="preserve">, explain why it is necessary use these devices. </w:t>
            </w:r>
            <w:r w:rsidRPr="00914DCF">
              <w:rPr>
                <w:rFonts w:ascii="Arial" w:hAnsi="Arial" w:cs="Arial"/>
                <w:i/>
                <w:color w:val="0064A4"/>
                <w:sz w:val="22"/>
                <w:szCs w:val="22"/>
              </w:rPr>
              <w:t>Only the “minimum data necessary” should be stored on portable devices</w:t>
            </w:r>
            <w:r w:rsidRPr="00914DCF">
              <w:rPr>
                <w:rFonts w:ascii="Arial" w:hAnsi="Arial" w:cs="Arial"/>
                <w:color w:val="0064A4"/>
                <w:sz w:val="22"/>
                <w:szCs w:val="22"/>
              </w:rPr>
              <w:t xml:space="preserve"> </w:t>
            </w:r>
            <w:r w:rsidRPr="00914DCF">
              <w:rPr>
                <w:rFonts w:ascii="Arial" w:hAnsi="Arial" w:cs="Arial"/>
                <w:i/>
                <w:color w:val="0064A4"/>
                <w:sz w:val="22"/>
                <w:szCs w:val="22"/>
              </w:rPr>
              <w:t xml:space="preserve">as these devices are particularly susceptible to loss or theft. If there is a necessity to use a portable device for the initial collection of identifiable private information, the research files must be encrypted, and subject identifiers transferred to a secure system as soon as possible.  </w:t>
            </w:r>
          </w:p>
        </w:tc>
      </w:tr>
      <w:tr w:rsidR="009C58FE" w:rsidRPr="00914DCF" w14:paraId="31E17A26" w14:textId="77777777" w:rsidTr="009C58FE">
        <w:trPr>
          <w:trHeight w:val="1152"/>
        </w:trPr>
        <w:tc>
          <w:tcPr>
            <w:tcW w:w="5000" w:type="pct"/>
            <w:tcBorders>
              <w:bottom w:val="single" w:sz="4" w:space="0" w:color="auto"/>
            </w:tcBorders>
            <w:vAlign w:val="center"/>
          </w:tcPr>
          <w:p w14:paraId="216633CF" w14:textId="3E3D8E27" w:rsidR="009C58FE" w:rsidRPr="00914DCF" w:rsidRDefault="009C58FE" w:rsidP="00F72E94">
            <w:pPr>
              <w:spacing w:after="160"/>
              <w:ind w:right="216"/>
              <w:rPr>
                <w:rFonts w:ascii="Arial" w:hAnsi="Arial" w:cs="Arial"/>
                <w:color w:val="auto"/>
                <w:sz w:val="22"/>
                <w:szCs w:val="22"/>
              </w:rPr>
            </w:pPr>
            <w:r w:rsidRPr="00914DCF">
              <w:rPr>
                <w:rFonts w:ascii="Arial" w:hAnsi="Arial" w:cs="Arial"/>
                <w:b/>
                <w:color w:val="auto"/>
                <w:sz w:val="22"/>
                <w:szCs w:val="22"/>
              </w:rPr>
              <w:t xml:space="preserve">[ </w:t>
            </w:r>
            <w:del w:id="289" w:author="Jacob Kodner" w:date="2020-07-12T10:14:00Z">
              <w:r w:rsidR="00E17F11" w:rsidDel="00962865">
                <w:rPr>
                  <w:rFonts w:ascii="Arial" w:hAnsi="Arial" w:cs="Arial"/>
                  <w:b/>
                  <w:color w:val="auto"/>
                  <w:sz w:val="22"/>
                  <w:szCs w:val="22"/>
                </w:rPr>
                <w:delText>X</w:delText>
              </w:r>
            </w:del>
            <w:r w:rsidRPr="00914DCF">
              <w:rPr>
                <w:rFonts w:ascii="Arial" w:hAnsi="Arial" w:cs="Arial"/>
                <w:b/>
                <w:color w:val="auto"/>
                <w:sz w:val="22"/>
                <w:szCs w:val="22"/>
              </w:rPr>
              <w:t xml:space="preserve"> ] </w:t>
            </w:r>
            <w:r w:rsidR="00E57932" w:rsidRPr="00E57932">
              <w:rPr>
                <w:rFonts w:ascii="Arial" w:hAnsi="Arial" w:cs="Arial"/>
                <w:b/>
                <w:color w:val="auto"/>
                <w:sz w:val="22"/>
                <w:szCs w:val="22"/>
              </w:rPr>
              <w:t>Not applicable</w:t>
            </w:r>
            <w:r w:rsidRPr="00914DCF">
              <w:rPr>
                <w:rFonts w:ascii="Arial" w:hAnsi="Arial" w:cs="Arial"/>
                <w:color w:val="auto"/>
                <w:sz w:val="22"/>
                <w:szCs w:val="22"/>
              </w:rPr>
              <w:t>: Research data will not be transported or maintained on portable devices.</w:t>
            </w:r>
          </w:p>
          <w:p w14:paraId="68DE43F2" w14:textId="03B56B3F" w:rsidR="009C58FE" w:rsidRPr="00914DCF" w:rsidRDefault="007D4605" w:rsidP="00F72E94">
            <w:pPr>
              <w:ind w:left="432" w:right="216" w:hanging="432"/>
              <w:rPr>
                <w:rFonts w:ascii="Arial" w:hAnsi="Arial" w:cs="Arial"/>
                <w:sz w:val="22"/>
                <w:szCs w:val="22"/>
              </w:rPr>
            </w:pPr>
            <w:r w:rsidRPr="00914DCF">
              <w:rPr>
                <w:rFonts w:ascii="Arial" w:hAnsi="Arial" w:cs="Arial"/>
                <w:b/>
                <w:color w:val="auto"/>
                <w:sz w:val="22"/>
                <w:szCs w:val="22"/>
              </w:rPr>
              <w:t xml:space="preserve">[ </w:t>
            </w:r>
            <w:ins w:id="290" w:author="Jacob Kodner" w:date="2020-07-12T10:14:00Z">
              <w:r w:rsidR="00962865">
                <w:rPr>
                  <w:rFonts w:ascii="Arial" w:hAnsi="Arial" w:cs="Arial"/>
                  <w:b/>
                  <w:color w:val="auto"/>
                  <w:sz w:val="22"/>
                  <w:szCs w:val="22"/>
                </w:rPr>
                <w:t>X</w:t>
              </w:r>
            </w:ins>
            <w:r w:rsidRPr="00914DCF">
              <w:rPr>
                <w:rFonts w:ascii="Arial" w:hAnsi="Arial" w:cs="Arial"/>
                <w:b/>
                <w:color w:val="auto"/>
                <w:sz w:val="22"/>
                <w:szCs w:val="22"/>
              </w:rPr>
              <w:t xml:space="preserve">  ] </w:t>
            </w:r>
            <w:r w:rsidR="009C58FE" w:rsidRPr="00914DCF">
              <w:rPr>
                <w:rFonts w:ascii="Arial" w:hAnsi="Arial" w:cs="Arial"/>
                <w:color w:val="auto"/>
                <w:sz w:val="22"/>
                <w:szCs w:val="22"/>
              </w:rPr>
              <w:t>Research data will need to be maintained on the following portable device(s) for the following reason(s):</w:t>
            </w:r>
            <w:r w:rsidR="009C58FE" w:rsidRPr="00914DCF">
              <w:rPr>
                <w:rFonts w:ascii="Arial" w:hAnsi="Arial" w:cs="Arial"/>
                <w:color w:val="0064A4"/>
                <w:sz w:val="22"/>
                <w:szCs w:val="22"/>
              </w:rPr>
              <w:t xml:space="preserve"> </w:t>
            </w:r>
            <w:ins w:id="291" w:author="Jacob Kodner" w:date="2020-07-13T10:23:00Z">
              <w:r w:rsidR="001A0E1E">
                <w:rPr>
                  <w:rFonts w:ascii="Arial" w:hAnsi="Arial" w:cs="Arial"/>
                  <w:color w:val="0064A4"/>
                  <w:sz w:val="22"/>
                  <w:szCs w:val="22"/>
                </w:rPr>
                <w:t xml:space="preserve">Given the restrictions on on-campus work due to the current pandemic, data will be stored in an encrypted form via Microsoft OneDrive on the Lead Researcher’s password-protected personal laptop. </w:t>
              </w:r>
            </w:ins>
            <w:del w:id="292" w:author="Jacob Kodner" w:date="2020-07-13T10:23:00Z">
              <w:r w:rsidR="009C58FE" w:rsidRPr="00914DCF" w:rsidDel="001A0E1E">
                <w:rPr>
                  <w:rFonts w:ascii="Arial" w:hAnsi="Arial" w:cs="Arial"/>
                  <w:color w:val="0064A4"/>
                  <w:sz w:val="22"/>
                  <w:szCs w:val="22"/>
                </w:rPr>
                <w:delText>&lt;Type here&gt;</w:delText>
              </w:r>
            </w:del>
          </w:p>
        </w:tc>
      </w:tr>
    </w:tbl>
    <w:p w14:paraId="3217D87A" w14:textId="77777777" w:rsidR="009C58FE" w:rsidRPr="00914DCF" w:rsidRDefault="009C58FE" w:rsidP="009C58FE">
      <w:pPr>
        <w:tabs>
          <w:tab w:val="left" w:pos="360"/>
        </w:tabs>
        <w:spacing w:line="276" w:lineRule="auto"/>
        <w:ind w:right="216"/>
        <w:rPr>
          <w:rFonts w:ascii="Arial" w:hAnsi="Arial" w:cs="Arial"/>
          <w:sz w:val="22"/>
          <w:szCs w:val="22"/>
        </w:rPr>
      </w:pPr>
    </w:p>
    <w:p w14:paraId="57D87D89" w14:textId="77777777" w:rsidR="009C58FE" w:rsidRPr="00914DCF" w:rsidRDefault="009C58FE" w:rsidP="009C58FE">
      <w:pPr>
        <w:numPr>
          <w:ilvl w:val="3"/>
          <w:numId w:val="28"/>
        </w:numPr>
        <w:tabs>
          <w:tab w:val="left" w:pos="360"/>
        </w:tabs>
        <w:spacing w:line="276" w:lineRule="auto"/>
        <w:ind w:left="360"/>
        <w:rPr>
          <w:rFonts w:ascii="Arial" w:hAnsi="Arial" w:cs="Arial"/>
          <w:b/>
          <w:color w:val="auto"/>
          <w:sz w:val="22"/>
          <w:szCs w:val="22"/>
        </w:rPr>
      </w:pPr>
      <w:r>
        <w:rPr>
          <w:rFonts w:ascii="Arial" w:hAnsi="Arial" w:cs="Arial"/>
          <w:b/>
          <w:color w:val="auto"/>
          <w:sz w:val="22"/>
          <w:szCs w:val="22"/>
        </w:rPr>
        <w:t>Information</w:t>
      </w:r>
      <w:r w:rsidRPr="00914DCF">
        <w:rPr>
          <w:rFonts w:ascii="Arial" w:hAnsi="Arial" w:cs="Arial"/>
          <w:b/>
          <w:color w:val="auto"/>
          <w:sz w:val="22"/>
          <w:szCs w:val="22"/>
        </w:rPr>
        <w:t xml:space="preserve"> and/or Bio</w:t>
      </w:r>
      <w:r>
        <w:rPr>
          <w:rFonts w:ascii="Arial" w:hAnsi="Arial" w:cs="Arial"/>
          <w:b/>
          <w:color w:val="auto"/>
          <w:sz w:val="22"/>
          <w:szCs w:val="22"/>
        </w:rPr>
        <w:t>s</w:t>
      </w:r>
      <w:r w:rsidRPr="00914DCF">
        <w:rPr>
          <w:rFonts w:ascii="Arial" w:hAnsi="Arial" w:cs="Arial"/>
          <w:b/>
          <w:color w:val="auto"/>
          <w:sz w:val="22"/>
          <w:szCs w:val="22"/>
        </w:rPr>
        <w:t>pecimens</w:t>
      </w:r>
      <w:r w:rsidRPr="00914DCF" w:rsidDel="008D6EFD">
        <w:rPr>
          <w:rFonts w:ascii="Arial" w:hAnsi="Arial" w:cs="Arial"/>
          <w:b/>
          <w:color w:val="auto"/>
          <w:sz w:val="22"/>
          <w:szCs w:val="22"/>
        </w:rPr>
        <w:t xml:space="preserve"> </w:t>
      </w:r>
      <w:r w:rsidRPr="00914DCF">
        <w:rPr>
          <w:rFonts w:ascii="Arial" w:hAnsi="Arial" w:cs="Arial"/>
          <w:b/>
          <w:color w:val="auto"/>
          <w:sz w:val="22"/>
          <w:szCs w:val="22"/>
        </w:rPr>
        <w:t>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0"/>
      </w:tblGrid>
      <w:tr w:rsidR="009C58FE" w:rsidRPr="00914DCF" w14:paraId="7D3AD9D4" w14:textId="77777777" w:rsidTr="009C58FE">
        <w:trPr>
          <w:trHeight w:val="864"/>
        </w:trPr>
        <w:tc>
          <w:tcPr>
            <w:tcW w:w="5000" w:type="pct"/>
            <w:tcBorders>
              <w:bottom w:val="single" w:sz="4" w:space="0" w:color="auto"/>
            </w:tcBorders>
            <w:shd w:val="clear" w:color="auto" w:fill="DBE5F1"/>
            <w:vAlign w:val="center"/>
          </w:tcPr>
          <w:p w14:paraId="2754D9F8" w14:textId="77777777" w:rsidR="009C58FE" w:rsidRPr="00914DCF" w:rsidDel="005A7469" w:rsidRDefault="009C58FE" w:rsidP="009C58FE">
            <w:pPr>
              <w:numPr>
                <w:ilvl w:val="0"/>
                <w:numId w:val="33"/>
              </w:numPr>
              <w:spacing w:line="276" w:lineRule="auto"/>
              <w:ind w:left="432"/>
              <w:rPr>
                <w:rFonts w:ascii="Arial" w:hAnsi="Arial" w:cs="Arial"/>
                <w:color w:val="auto"/>
                <w:sz w:val="22"/>
                <w:szCs w:val="22"/>
              </w:rPr>
            </w:pPr>
            <w:r w:rsidRPr="00914DCF">
              <w:rPr>
                <w:rFonts w:ascii="Arial" w:hAnsi="Arial" w:cs="Arial"/>
                <w:color w:val="auto"/>
                <w:sz w:val="22"/>
                <w:szCs w:val="22"/>
              </w:rPr>
              <w:t xml:space="preserve">Specify who </w:t>
            </w:r>
            <w:r w:rsidRPr="007D4605">
              <w:rPr>
                <w:rFonts w:ascii="Arial" w:hAnsi="Arial" w:cs="Arial"/>
                <w:color w:val="auto"/>
                <w:sz w:val="22"/>
                <w:szCs w:val="22"/>
              </w:rPr>
              <w:t xml:space="preserve">will have </w:t>
            </w:r>
            <w:r w:rsidRPr="007D4605">
              <w:rPr>
                <w:rFonts w:ascii="Arial" w:hAnsi="Arial" w:cs="Arial"/>
                <w:b/>
                <w:color w:val="auto"/>
                <w:sz w:val="22"/>
                <w:szCs w:val="22"/>
              </w:rPr>
              <w:t>access to subject identifiable information and/or biospecimens</w:t>
            </w:r>
            <w:r w:rsidRPr="00914DCF">
              <w:rPr>
                <w:rFonts w:ascii="Arial" w:hAnsi="Arial" w:cs="Arial"/>
                <w:color w:val="auto"/>
                <w:sz w:val="22"/>
                <w:szCs w:val="22"/>
              </w:rPr>
              <w:t xml:space="preserve"> as part of this study.</w:t>
            </w:r>
            <w:r>
              <w:rPr>
                <w:rFonts w:ascii="Arial" w:hAnsi="Arial" w:cs="Arial"/>
                <w:color w:val="auto"/>
                <w:sz w:val="22"/>
                <w:szCs w:val="22"/>
              </w:rPr>
              <w:t xml:space="preserve"> Check all that apply.  </w:t>
            </w:r>
          </w:p>
        </w:tc>
      </w:tr>
      <w:tr w:rsidR="009C58FE" w:rsidRPr="00914DCF" w14:paraId="459A18ED" w14:textId="77777777" w:rsidTr="007D4605">
        <w:trPr>
          <w:trHeight w:val="2160"/>
        </w:trPr>
        <w:tc>
          <w:tcPr>
            <w:tcW w:w="5000" w:type="pct"/>
            <w:shd w:val="clear" w:color="auto" w:fill="auto"/>
            <w:vAlign w:val="center"/>
          </w:tcPr>
          <w:p w14:paraId="55C398F1" w14:textId="64F05969" w:rsidR="009C58FE" w:rsidRPr="00914DCF" w:rsidRDefault="009C58FE" w:rsidP="00F72E94">
            <w:pPr>
              <w:spacing w:after="160"/>
              <w:ind w:right="216"/>
              <w:rPr>
                <w:rFonts w:ascii="Arial" w:hAnsi="Arial" w:cs="Arial"/>
                <w:color w:val="auto"/>
                <w:sz w:val="22"/>
                <w:szCs w:val="22"/>
              </w:rPr>
            </w:pPr>
            <w:r w:rsidRPr="00914DCF">
              <w:rPr>
                <w:rFonts w:ascii="Arial" w:hAnsi="Arial" w:cs="Arial"/>
                <w:b/>
                <w:color w:val="auto"/>
                <w:sz w:val="22"/>
                <w:szCs w:val="22"/>
              </w:rPr>
              <w:lastRenderedPageBreak/>
              <w:t xml:space="preserve">[ </w:t>
            </w:r>
            <w:del w:id="293" w:author="Jacob Kodner" w:date="2020-07-12T10:15:00Z">
              <w:r w:rsidR="00E17F11" w:rsidDel="004D7EA6">
                <w:rPr>
                  <w:rFonts w:ascii="Arial" w:hAnsi="Arial" w:cs="Arial"/>
                  <w:b/>
                  <w:color w:val="auto"/>
                  <w:sz w:val="22"/>
                  <w:szCs w:val="22"/>
                </w:rPr>
                <w:delText>X</w:delText>
              </w:r>
            </w:del>
            <w:r w:rsidRPr="00914DCF">
              <w:rPr>
                <w:rFonts w:ascii="Arial" w:hAnsi="Arial" w:cs="Arial"/>
                <w:b/>
                <w:color w:val="auto"/>
                <w:sz w:val="22"/>
                <w:szCs w:val="22"/>
              </w:rPr>
              <w:t xml:space="preserve"> ] </w:t>
            </w:r>
            <w:r w:rsidR="00E57932" w:rsidRPr="00E57932">
              <w:rPr>
                <w:rFonts w:ascii="Arial" w:hAnsi="Arial" w:cs="Arial"/>
                <w:b/>
                <w:color w:val="auto"/>
                <w:sz w:val="22"/>
                <w:szCs w:val="22"/>
              </w:rPr>
              <w:t>Not applicable</w:t>
            </w:r>
            <w:r w:rsidRPr="00914DCF">
              <w:rPr>
                <w:rFonts w:ascii="Arial" w:hAnsi="Arial" w:cs="Arial"/>
                <w:color w:val="auto"/>
                <w:sz w:val="22"/>
                <w:szCs w:val="22"/>
              </w:rPr>
              <w:t xml:space="preserve">: No </w:t>
            </w:r>
            <w:r>
              <w:rPr>
                <w:rFonts w:ascii="Arial" w:hAnsi="Arial" w:cs="Arial"/>
                <w:color w:val="auto"/>
                <w:sz w:val="22"/>
                <w:szCs w:val="22"/>
              </w:rPr>
              <w:t>subject</w:t>
            </w:r>
            <w:r w:rsidRPr="00914DCF">
              <w:rPr>
                <w:rFonts w:ascii="Arial" w:hAnsi="Arial" w:cs="Arial"/>
                <w:color w:val="auto"/>
                <w:sz w:val="22"/>
                <w:szCs w:val="22"/>
              </w:rPr>
              <w:t xml:space="preserve"> identifiers will be </w:t>
            </w:r>
            <w:r>
              <w:rPr>
                <w:rFonts w:ascii="Arial" w:hAnsi="Arial" w:cs="Arial"/>
                <w:color w:val="auto"/>
                <w:sz w:val="22"/>
                <w:szCs w:val="22"/>
              </w:rPr>
              <w:t>collected</w:t>
            </w:r>
            <w:r w:rsidRPr="00914DCF">
              <w:rPr>
                <w:rFonts w:ascii="Arial" w:hAnsi="Arial" w:cs="Arial"/>
                <w:color w:val="auto"/>
                <w:sz w:val="22"/>
                <w:szCs w:val="22"/>
              </w:rPr>
              <w:t xml:space="preserve">. </w:t>
            </w:r>
          </w:p>
          <w:p w14:paraId="4BCF4A5D" w14:textId="77777777" w:rsidR="009C58FE" w:rsidRDefault="009C58FE" w:rsidP="00F72E94">
            <w:pPr>
              <w:spacing w:after="160"/>
              <w:ind w:left="432" w:right="216" w:hanging="432"/>
              <w:rPr>
                <w:rFonts w:ascii="Arial" w:hAnsi="Arial" w:cs="Arial"/>
                <w:color w:val="auto"/>
                <w:sz w:val="22"/>
                <w:szCs w:val="22"/>
                <w:shd w:val="clear" w:color="auto" w:fill="F2F2F2"/>
              </w:rPr>
            </w:pPr>
            <w:r w:rsidRPr="00914DCF">
              <w:rPr>
                <w:rFonts w:ascii="Arial" w:hAnsi="Arial" w:cs="Arial"/>
                <w:b/>
                <w:color w:val="auto"/>
                <w:sz w:val="22"/>
                <w:szCs w:val="22"/>
              </w:rPr>
              <w:t xml:space="preserve">[   ] </w:t>
            </w:r>
            <w:r w:rsidRPr="00914DCF">
              <w:rPr>
                <w:rFonts w:ascii="Arial" w:hAnsi="Arial" w:cs="Arial"/>
                <w:color w:val="auto"/>
                <w:sz w:val="22"/>
                <w:szCs w:val="22"/>
              </w:rPr>
              <w:t xml:space="preserve">Authorized UCI personnel such as the research team and appropriate institutional officials, the study sponsor or the sponsor’s agents (if applicable), and regulatory entities such as the Food and Drug </w:t>
            </w:r>
            <w:r w:rsidRPr="00C429A3">
              <w:rPr>
                <w:rFonts w:ascii="Arial" w:hAnsi="Arial" w:cs="Arial"/>
                <w:color w:val="auto"/>
                <w:sz w:val="22"/>
                <w:szCs w:val="22"/>
              </w:rPr>
              <w:t>Administration (FDA), the Office of Human Research Protections (OHRP), and the National Institutes of Health (NIH).</w:t>
            </w:r>
          </w:p>
          <w:p w14:paraId="4DB2209D" w14:textId="699EF071" w:rsidR="009C58FE" w:rsidRPr="00914DCF" w:rsidDel="005A7469" w:rsidRDefault="009C58FE" w:rsidP="00F72E94">
            <w:pPr>
              <w:ind w:left="432" w:right="216" w:hanging="432"/>
              <w:rPr>
                <w:rFonts w:ascii="Arial" w:hAnsi="Arial" w:cs="Arial"/>
                <w:color w:val="000000"/>
                <w:sz w:val="22"/>
                <w:szCs w:val="22"/>
              </w:rPr>
            </w:pPr>
            <w:r w:rsidRPr="00914DCF">
              <w:rPr>
                <w:rFonts w:ascii="Arial" w:hAnsi="Arial" w:cs="Arial"/>
                <w:b/>
                <w:color w:val="000000"/>
                <w:sz w:val="22"/>
                <w:szCs w:val="22"/>
              </w:rPr>
              <w:t xml:space="preserve">[ </w:t>
            </w:r>
            <w:ins w:id="294" w:author="Jacob Kodner" w:date="2020-07-12T10:21:00Z">
              <w:r w:rsidR="004D7EA6">
                <w:rPr>
                  <w:rFonts w:ascii="Arial" w:hAnsi="Arial" w:cs="Arial"/>
                  <w:b/>
                  <w:color w:val="000000"/>
                  <w:sz w:val="22"/>
                  <w:szCs w:val="22"/>
                </w:rPr>
                <w:t>X</w:t>
              </w:r>
            </w:ins>
            <w:del w:id="295" w:author="Jacob Kodner" w:date="2020-07-12T10:21:00Z">
              <w:r w:rsidRPr="00914DCF" w:rsidDel="004D7EA6">
                <w:rPr>
                  <w:rFonts w:ascii="Arial" w:hAnsi="Arial" w:cs="Arial"/>
                  <w:b/>
                  <w:color w:val="000000"/>
                  <w:sz w:val="22"/>
                  <w:szCs w:val="22"/>
                </w:rPr>
                <w:delText xml:space="preserve"> </w:delText>
              </w:r>
            </w:del>
            <w:r w:rsidRPr="00914DCF">
              <w:rPr>
                <w:rFonts w:ascii="Arial" w:hAnsi="Arial" w:cs="Arial"/>
                <w:b/>
                <w:color w:val="000000"/>
                <w:sz w:val="22"/>
                <w:szCs w:val="22"/>
              </w:rPr>
              <w:t xml:space="preserve"> ] </w:t>
            </w:r>
            <w:r w:rsidRPr="00914DCF">
              <w:rPr>
                <w:rFonts w:ascii="Arial" w:hAnsi="Arial" w:cs="Arial"/>
                <w:color w:val="000000"/>
                <w:sz w:val="22"/>
                <w:szCs w:val="22"/>
              </w:rPr>
              <w:t xml:space="preserve">Other:  </w:t>
            </w:r>
            <w:ins w:id="296" w:author="Jacob Kodner" w:date="2020-07-12T10:21:00Z">
              <w:r w:rsidR="004D7EA6">
                <w:rPr>
                  <w:rFonts w:ascii="Arial" w:hAnsi="Arial" w:cs="Arial"/>
                  <w:color w:val="000000"/>
                  <w:sz w:val="22"/>
                  <w:szCs w:val="22"/>
                </w:rPr>
                <w:t>The Lead Researcher will have access to</w:t>
              </w:r>
            </w:ins>
            <w:ins w:id="297" w:author="Jacob Kodner" w:date="2020-07-12T10:26:00Z">
              <w:r w:rsidR="009901E8">
                <w:rPr>
                  <w:rFonts w:ascii="Arial" w:hAnsi="Arial" w:cs="Arial"/>
                  <w:color w:val="000000"/>
                  <w:sz w:val="22"/>
                  <w:szCs w:val="22"/>
                </w:rPr>
                <w:t xml:space="preserve"> </w:t>
              </w:r>
            </w:ins>
            <w:ins w:id="298" w:author="Jacob Kodner" w:date="2020-07-13T10:24:00Z">
              <w:r w:rsidR="001A0E1E">
                <w:rPr>
                  <w:rFonts w:ascii="Arial" w:hAnsi="Arial" w:cs="Arial"/>
                  <w:color w:val="000000"/>
                  <w:sz w:val="22"/>
                  <w:szCs w:val="22"/>
                </w:rPr>
                <w:t>the participants</w:t>
              </w:r>
            </w:ins>
            <w:ins w:id="299" w:author="Jacob Kodner" w:date="2020-07-13T11:49:00Z">
              <w:r w:rsidR="00D35179">
                <w:rPr>
                  <w:rFonts w:ascii="Arial" w:hAnsi="Arial" w:cs="Arial"/>
                  <w:color w:val="000000"/>
                  <w:sz w:val="22"/>
                  <w:szCs w:val="22"/>
                </w:rPr>
                <w:t>’</w:t>
              </w:r>
            </w:ins>
            <w:ins w:id="300" w:author="Jacob Kodner" w:date="2020-07-13T10:24:00Z">
              <w:r w:rsidR="001A0E1E">
                <w:rPr>
                  <w:rFonts w:ascii="Arial" w:hAnsi="Arial" w:cs="Arial"/>
                  <w:color w:val="000000"/>
                  <w:sz w:val="22"/>
                  <w:szCs w:val="22"/>
                </w:rPr>
                <w:t xml:space="preserve"> LINE ID</w:t>
              </w:r>
            </w:ins>
            <w:ins w:id="301" w:author="Jacob Kodner" w:date="2020-07-13T11:49:00Z">
              <w:r w:rsidR="00D35179">
                <w:rPr>
                  <w:rFonts w:ascii="Arial" w:hAnsi="Arial" w:cs="Arial"/>
                  <w:color w:val="000000"/>
                  <w:sz w:val="22"/>
                  <w:szCs w:val="22"/>
                </w:rPr>
                <w:t>s</w:t>
              </w:r>
            </w:ins>
            <w:ins w:id="302" w:author="Jacob Kodner" w:date="2020-07-16T13:57:00Z">
              <w:r w:rsidR="00830FA6">
                <w:rPr>
                  <w:rFonts w:ascii="Arial" w:hAnsi="Arial" w:cs="Arial"/>
                  <w:color w:val="000000"/>
                  <w:sz w:val="22"/>
                  <w:szCs w:val="22"/>
                </w:rPr>
                <w:t>, which are custom strings created by the user during the registration of an account</w:t>
              </w:r>
            </w:ins>
            <w:ins w:id="303" w:author="Jacob Kodner" w:date="2020-07-13T10:24:00Z">
              <w:r w:rsidR="001A0E1E">
                <w:rPr>
                  <w:rFonts w:ascii="Arial" w:hAnsi="Arial" w:cs="Arial"/>
                  <w:color w:val="000000"/>
                  <w:sz w:val="22"/>
                  <w:szCs w:val="22"/>
                </w:rPr>
                <w:t xml:space="preserve">. </w:t>
              </w:r>
            </w:ins>
            <w:ins w:id="304" w:author="Jacob Kodner" w:date="2020-07-17T13:06:00Z">
              <w:r w:rsidR="008E5698">
                <w:rPr>
                  <w:rFonts w:ascii="Arial" w:hAnsi="Arial" w:cs="Arial"/>
                  <w:color w:val="000000"/>
                  <w:sz w:val="22"/>
                  <w:szCs w:val="22"/>
                </w:rPr>
                <w:t xml:space="preserve">Additional information about the participants cannot be obtained </w:t>
              </w:r>
              <w:proofErr w:type="gramStart"/>
              <w:r w:rsidR="008E5698">
                <w:rPr>
                  <w:rFonts w:ascii="Arial" w:hAnsi="Arial" w:cs="Arial"/>
                  <w:color w:val="000000"/>
                  <w:sz w:val="22"/>
                  <w:szCs w:val="22"/>
                </w:rPr>
                <w:t>on the basis of</w:t>
              </w:r>
              <w:proofErr w:type="gramEnd"/>
              <w:r w:rsidR="008E5698">
                <w:rPr>
                  <w:rFonts w:ascii="Arial" w:hAnsi="Arial" w:cs="Arial"/>
                  <w:color w:val="000000"/>
                  <w:sz w:val="22"/>
                  <w:szCs w:val="22"/>
                </w:rPr>
                <w:t xml:space="preserve"> LINE IDs. </w:t>
              </w:r>
            </w:ins>
            <w:del w:id="305" w:author="Jacob Kodner" w:date="2020-07-12T10:21:00Z">
              <w:r w:rsidRPr="00914DCF" w:rsidDel="004D7EA6">
                <w:rPr>
                  <w:rFonts w:ascii="Arial" w:hAnsi="Arial" w:cs="Arial"/>
                  <w:color w:val="0064A4"/>
                  <w:sz w:val="22"/>
                  <w:szCs w:val="22"/>
                </w:rPr>
                <w:delText>&lt;Type here&gt;</w:delText>
              </w:r>
            </w:del>
          </w:p>
        </w:tc>
      </w:tr>
      <w:tr w:rsidR="009C58FE" w:rsidRPr="00914DCF" w14:paraId="7BCF63A6" w14:textId="77777777" w:rsidTr="009C58FE">
        <w:trPr>
          <w:trHeight w:val="576"/>
        </w:trPr>
        <w:tc>
          <w:tcPr>
            <w:tcW w:w="5000" w:type="pct"/>
            <w:tcBorders>
              <w:bottom w:val="single" w:sz="4" w:space="0" w:color="auto"/>
            </w:tcBorders>
            <w:shd w:val="clear" w:color="auto" w:fill="DBE5F1"/>
            <w:vAlign w:val="center"/>
          </w:tcPr>
          <w:p w14:paraId="43BB1989" w14:textId="77777777" w:rsidR="009C58FE" w:rsidRPr="00914DCF" w:rsidDel="005A7469" w:rsidRDefault="009C58FE" w:rsidP="009C58FE">
            <w:pPr>
              <w:numPr>
                <w:ilvl w:val="0"/>
                <w:numId w:val="33"/>
              </w:numPr>
              <w:spacing w:line="276" w:lineRule="auto"/>
              <w:ind w:left="522"/>
              <w:rPr>
                <w:rFonts w:ascii="Arial" w:hAnsi="Arial" w:cs="Arial"/>
                <w:color w:val="auto"/>
                <w:sz w:val="22"/>
                <w:szCs w:val="22"/>
              </w:rPr>
            </w:pPr>
            <w:r>
              <w:rPr>
                <w:rFonts w:ascii="Arial" w:hAnsi="Arial" w:cs="Arial"/>
                <w:color w:val="auto"/>
                <w:sz w:val="22"/>
                <w:szCs w:val="22"/>
              </w:rPr>
              <w:t>Sp</w:t>
            </w:r>
            <w:r w:rsidRPr="00914DCF">
              <w:rPr>
                <w:rFonts w:ascii="Arial" w:hAnsi="Arial" w:cs="Arial"/>
                <w:color w:val="auto"/>
                <w:sz w:val="22"/>
                <w:szCs w:val="22"/>
              </w:rPr>
              <w:t>ecify</w:t>
            </w:r>
            <w:r>
              <w:rPr>
                <w:rFonts w:ascii="Arial" w:hAnsi="Arial" w:cs="Arial"/>
                <w:color w:val="auto"/>
                <w:sz w:val="22"/>
                <w:szCs w:val="22"/>
              </w:rPr>
              <w:t xml:space="preserve"> whether</w:t>
            </w:r>
            <w:r w:rsidRPr="00820A72">
              <w:rPr>
                <w:rFonts w:ascii="Arial" w:hAnsi="Arial" w:cs="Arial"/>
                <w:color w:val="auto"/>
                <w:sz w:val="22"/>
                <w:szCs w:val="22"/>
              </w:rPr>
              <w:t xml:space="preserve"> </w:t>
            </w:r>
            <w:r>
              <w:rPr>
                <w:rFonts w:ascii="Arial" w:hAnsi="Arial" w:cs="Arial"/>
                <w:color w:val="auto"/>
                <w:sz w:val="22"/>
                <w:szCs w:val="22"/>
              </w:rPr>
              <w:t>subject</w:t>
            </w:r>
            <w:r w:rsidRPr="00820A72">
              <w:rPr>
                <w:rFonts w:ascii="Arial" w:hAnsi="Arial" w:cs="Arial"/>
                <w:color w:val="auto"/>
                <w:sz w:val="22"/>
                <w:szCs w:val="22"/>
              </w:rPr>
              <w:t xml:space="preserve"> identifiers be disclosed in presentations and/or publications</w:t>
            </w:r>
            <w:r>
              <w:rPr>
                <w:rFonts w:ascii="Arial" w:hAnsi="Arial" w:cs="Arial"/>
                <w:color w:val="auto"/>
                <w:sz w:val="22"/>
                <w:szCs w:val="22"/>
              </w:rPr>
              <w:t>.</w:t>
            </w:r>
          </w:p>
        </w:tc>
      </w:tr>
      <w:tr w:rsidR="009C58FE" w:rsidRPr="00914DCF" w14:paraId="259F4DC6" w14:textId="77777777" w:rsidTr="009C58FE">
        <w:trPr>
          <w:trHeight w:val="1872"/>
        </w:trPr>
        <w:tc>
          <w:tcPr>
            <w:tcW w:w="5000" w:type="pct"/>
            <w:shd w:val="clear" w:color="auto" w:fill="auto"/>
            <w:vAlign w:val="center"/>
          </w:tcPr>
          <w:p w14:paraId="5E2ED110" w14:textId="73A2EFA0" w:rsidR="009C58FE" w:rsidRDefault="009C58FE" w:rsidP="00F72E94">
            <w:pPr>
              <w:ind w:right="216"/>
              <w:contextualSpacing/>
              <w:rPr>
                <w:rFonts w:ascii="Arial" w:hAnsi="Arial" w:cs="Arial"/>
                <w:color w:val="auto"/>
                <w:sz w:val="22"/>
                <w:szCs w:val="22"/>
              </w:rPr>
            </w:pPr>
            <w:r w:rsidRPr="00914DCF">
              <w:rPr>
                <w:rFonts w:ascii="Arial" w:hAnsi="Arial" w:cs="Arial"/>
                <w:b/>
                <w:color w:val="auto"/>
                <w:sz w:val="22"/>
                <w:szCs w:val="22"/>
              </w:rPr>
              <w:t xml:space="preserve">[ </w:t>
            </w:r>
            <w:del w:id="306" w:author="Jacob Kodner" w:date="2020-07-13T11:49:00Z">
              <w:r w:rsidR="00E17F11" w:rsidDel="00D35179">
                <w:rPr>
                  <w:rFonts w:ascii="Arial" w:hAnsi="Arial" w:cs="Arial"/>
                  <w:b/>
                  <w:color w:val="auto"/>
                  <w:sz w:val="22"/>
                  <w:szCs w:val="22"/>
                </w:rPr>
                <w:delText>X</w:delText>
              </w:r>
            </w:del>
            <w:r w:rsidRPr="00914DCF">
              <w:rPr>
                <w:rFonts w:ascii="Arial" w:hAnsi="Arial" w:cs="Arial"/>
                <w:b/>
                <w:color w:val="auto"/>
                <w:sz w:val="22"/>
                <w:szCs w:val="22"/>
              </w:rPr>
              <w:t xml:space="preserve">  ] </w:t>
            </w:r>
            <w:r w:rsidR="00E57932" w:rsidRPr="00E57932">
              <w:rPr>
                <w:rFonts w:ascii="Arial" w:hAnsi="Arial" w:cs="Arial"/>
                <w:b/>
                <w:color w:val="auto"/>
                <w:sz w:val="22"/>
                <w:szCs w:val="22"/>
              </w:rPr>
              <w:t>Not applicable</w:t>
            </w:r>
            <w:r w:rsidRPr="00914DCF">
              <w:rPr>
                <w:rFonts w:ascii="Arial" w:hAnsi="Arial" w:cs="Arial"/>
                <w:color w:val="auto"/>
                <w:sz w:val="22"/>
                <w:szCs w:val="22"/>
              </w:rPr>
              <w:t xml:space="preserve">: No </w:t>
            </w:r>
            <w:r>
              <w:rPr>
                <w:rFonts w:ascii="Arial" w:hAnsi="Arial" w:cs="Arial"/>
                <w:color w:val="auto"/>
                <w:sz w:val="22"/>
                <w:szCs w:val="22"/>
              </w:rPr>
              <w:t>subject</w:t>
            </w:r>
            <w:r w:rsidRPr="00914DCF">
              <w:rPr>
                <w:rFonts w:ascii="Arial" w:hAnsi="Arial" w:cs="Arial"/>
                <w:color w:val="auto"/>
                <w:sz w:val="22"/>
                <w:szCs w:val="22"/>
              </w:rPr>
              <w:t xml:space="preserve"> identifiers will be </w:t>
            </w:r>
            <w:r>
              <w:rPr>
                <w:rFonts w:ascii="Arial" w:hAnsi="Arial" w:cs="Arial"/>
                <w:color w:val="auto"/>
                <w:sz w:val="22"/>
                <w:szCs w:val="22"/>
              </w:rPr>
              <w:t>collected</w:t>
            </w:r>
            <w:r w:rsidRPr="00914DCF">
              <w:rPr>
                <w:rFonts w:ascii="Arial" w:hAnsi="Arial" w:cs="Arial"/>
                <w:color w:val="auto"/>
                <w:sz w:val="22"/>
                <w:szCs w:val="22"/>
              </w:rPr>
              <w:t xml:space="preserve">. </w:t>
            </w:r>
          </w:p>
          <w:p w14:paraId="45173318" w14:textId="77777777" w:rsidR="009C58FE" w:rsidRPr="00914DCF" w:rsidRDefault="009C58FE" w:rsidP="00F72E94">
            <w:pPr>
              <w:ind w:right="216"/>
              <w:contextualSpacing/>
              <w:rPr>
                <w:rFonts w:ascii="Arial" w:hAnsi="Arial" w:cs="Arial"/>
                <w:color w:val="auto"/>
                <w:sz w:val="22"/>
                <w:szCs w:val="22"/>
              </w:rPr>
            </w:pPr>
          </w:p>
          <w:p w14:paraId="26100938" w14:textId="643C92DD" w:rsidR="009C58FE" w:rsidRDefault="009C58FE" w:rsidP="00F72E94">
            <w:pPr>
              <w:ind w:left="432" w:right="216" w:hanging="432"/>
              <w:contextualSpacing/>
              <w:rPr>
                <w:rFonts w:ascii="Arial" w:hAnsi="Arial" w:cs="Arial"/>
                <w:color w:val="auto"/>
                <w:sz w:val="22"/>
                <w:szCs w:val="22"/>
              </w:rPr>
            </w:pPr>
            <w:r w:rsidRPr="00914DCF">
              <w:rPr>
                <w:rFonts w:ascii="Arial" w:hAnsi="Arial" w:cs="Arial"/>
                <w:b/>
                <w:color w:val="auto"/>
                <w:sz w:val="22"/>
                <w:szCs w:val="22"/>
              </w:rPr>
              <w:t xml:space="preserve">[ </w:t>
            </w:r>
            <w:ins w:id="307" w:author="Jacob Kodner" w:date="2020-07-13T11:50:00Z">
              <w:r w:rsidR="00D35179">
                <w:rPr>
                  <w:rFonts w:ascii="Arial" w:hAnsi="Arial" w:cs="Arial"/>
                  <w:b/>
                  <w:color w:val="auto"/>
                  <w:sz w:val="22"/>
                  <w:szCs w:val="22"/>
                </w:rPr>
                <w:t>X</w:t>
              </w:r>
            </w:ins>
            <w:del w:id="308" w:author="Jacob Kodner" w:date="2020-07-13T11:50:00Z">
              <w:r w:rsidRPr="00914DCF" w:rsidDel="00D35179">
                <w:rPr>
                  <w:rFonts w:ascii="Arial" w:hAnsi="Arial" w:cs="Arial"/>
                  <w:b/>
                  <w:color w:val="auto"/>
                  <w:sz w:val="22"/>
                  <w:szCs w:val="22"/>
                </w:rPr>
                <w:delText xml:space="preserve"> </w:delText>
              </w:r>
            </w:del>
            <w:r w:rsidRPr="00914DCF">
              <w:rPr>
                <w:rFonts w:ascii="Arial" w:hAnsi="Arial" w:cs="Arial"/>
                <w:b/>
                <w:color w:val="auto"/>
                <w:sz w:val="22"/>
                <w:szCs w:val="22"/>
              </w:rPr>
              <w:t xml:space="preserve"> ] </w:t>
            </w:r>
            <w:r>
              <w:rPr>
                <w:rFonts w:ascii="Arial" w:hAnsi="Arial" w:cs="Arial"/>
                <w:color w:val="auto"/>
                <w:sz w:val="22"/>
                <w:szCs w:val="22"/>
              </w:rPr>
              <w:t xml:space="preserve">Subject identifiers will </w:t>
            </w:r>
            <w:r w:rsidRPr="00A26CA8">
              <w:rPr>
                <w:rFonts w:ascii="Arial" w:hAnsi="Arial" w:cs="Arial"/>
                <w:b/>
                <w:color w:val="auto"/>
                <w:sz w:val="22"/>
                <w:szCs w:val="22"/>
                <w:u w:val="single"/>
              </w:rPr>
              <w:t>not</w:t>
            </w:r>
            <w:r>
              <w:rPr>
                <w:rFonts w:ascii="Arial" w:hAnsi="Arial" w:cs="Arial"/>
                <w:color w:val="auto"/>
                <w:sz w:val="22"/>
                <w:szCs w:val="22"/>
              </w:rPr>
              <w:t xml:space="preserve"> </w:t>
            </w:r>
            <w:r w:rsidRPr="00A26CA8">
              <w:rPr>
                <w:rFonts w:ascii="Arial" w:hAnsi="Arial" w:cs="Arial"/>
                <w:color w:val="auto"/>
                <w:sz w:val="22"/>
                <w:szCs w:val="22"/>
              </w:rPr>
              <w:t>be</w:t>
            </w:r>
            <w:r>
              <w:rPr>
                <w:rFonts w:ascii="Arial" w:hAnsi="Arial" w:cs="Arial"/>
                <w:color w:val="auto"/>
                <w:sz w:val="22"/>
                <w:szCs w:val="22"/>
              </w:rPr>
              <w:t xml:space="preserve"> disclosed. </w:t>
            </w:r>
          </w:p>
          <w:p w14:paraId="503E7997" w14:textId="77777777" w:rsidR="009C58FE" w:rsidRDefault="009C58FE" w:rsidP="00F72E94">
            <w:pPr>
              <w:ind w:left="432" w:right="216" w:hanging="432"/>
              <w:contextualSpacing/>
              <w:rPr>
                <w:rFonts w:ascii="Arial" w:hAnsi="Arial" w:cs="Arial"/>
                <w:color w:val="auto"/>
                <w:sz w:val="22"/>
                <w:szCs w:val="22"/>
              </w:rPr>
            </w:pPr>
          </w:p>
          <w:p w14:paraId="07CB844E" w14:textId="77777777" w:rsidR="009C58FE" w:rsidRPr="00914DCF" w:rsidDel="005A7469" w:rsidRDefault="009C58FE" w:rsidP="00F72E94">
            <w:pPr>
              <w:ind w:left="432" w:right="216" w:hanging="432"/>
              <w:contextualSpacing/>
              <w:rPr>
                <w:rFonts w:ascii="Arial" w:hAnsi="Arial" w:cs="Arial"/>
                <w:color w:val="000000"/>
                <w:sz w:val="22"/>
                <w:szCs w:val="22"/>
              </w:rPr>
            </w:pPr>
            <w:r w:rsidRPr="00914DCF">
              <w:rPr>
                <w:rFonts w:ascii="Arial" w:hAnsi="Arial" w:cs="Arial"/>
                <w:b/>
                <w:color w:val="000000"/>
                <w:sz w:val="22"/>
                <w:szCs w:val="22"/>
              </w:rPr>
              <w:t xml:space="preserve">[ </w:t>
            </w:r>
            <w:proofErr w:type="gramStart"/>
            <w:r w:rsidRPr="00914DCF">
              <w:rPr>
                <w:rFonts w:ascii="Arial" w:hAnsi="Arial" w:cs="Arial"/>
                <w:b/>
                <w:color w:val="000000"/>
                <w:sz w:val="22"/>
                <w:szCs w:val="22"/>
              </w:rPr>
              <w:t xml:space="preserve">  ]</w:t>
            </w:r>
            <w:proofErr w:type="gramEnd"/>
            <w:r w:rsidRPr="00914DCF">
              <w:rPr>
                <w:rFonts w:ascii="Arial" w:hAnsi="Arial" w:cs="Arial"/>
                <w:b/>
                <w:color w:val="000000"/>
                <w:sz w:val="22"/>
                <w:szCs w:val="22"/>
              </w:rPr>
              <w:t xml:space="preserve"> </w:t>
            </w:r>
            <w:r>
              <w:rPr>
                <w:rFonts w:ascii="Arial" w:hAnsi="Arial" w:cs="Arial"/>
                <w:color w:val="000000"/>
                <w:sz w:val="22"/>
                <w:szCs w:val="22"/>
              </w:rPr>
              <w:t>Subject</w:t>
            </w:r>
            <w:r w:rsidRPr="003F7050">
              <w:rPr>
                <w:rFonts w:ascii="Arial" w:hAnsi="Arial" w:cs="Arial"/>
                <w:color w:val="000000"/>
                <w:sz w:val="22"/>
                <w:szCs w:val="22"/>
              </w:rPr>
              <w:t xml:space="preserve"> identifiers will be disclosed. Text regarding the disclosure will be included in the consent document and specific permission to disclose will be discussed with </w:t>
            </w:r>
            <w:r>
              <w:rPr>
                <w:rFonts w:ascii="Arial" w:hAnsi="Arial" w:cs="Arial"/>
                <w:color w:val="000000"/>
                <w:sz w:val="22"/>
                <w:szCs w:val="22"/>
              </w:rPr>
              <w:t>subject</w:t>
            </w:r>
            <w:r w:rsidRPr="003F7050">
              <w:rPr>
                <w:rFonts w:ascii="Arial" w:hAnsi="Arial" w:cs="Arial"/>
                <w:color w:val="000000"/>
                <w:sz w:val="22"/>
                <w:szCs w:val="22"/>
              </w:rPr>
              <w:t>s.</w:t>
            </w:r>
          </w:p>
        </w:tc>
      </w:tr>
      <w:tr w:rsidR="007D4605" w:rsidRPr="00914DCF" w14:paraId="5E4A389A" w14:textId="77777777" w:rsidTr="007D4605">
        <w:trPr>
          <w:trHeight w:val="864"/>
        </w:trPr>
        <w:tc>
          <w:tcPr>
            <w:tcW w:w="5000" w:type="pct"/>
            <w:tcBorders>
              <w:bottom w:val="single" w:sz="4" w:space="0" w:color="auto"/>
            </w:tcBorders>
            <w:shd w:val="clear" w:color="auto" w:fill="DBE5F1"/>
            <w:vAlign w:val="center"/>
          </w:tcPr>
          <w:p w14:paraId="14AA2496" w14:textId="623F4D95" w:rsidR="007D4605" w:rsidRPr="00914DCF" w:rsidDel="005A7469" w:rsidRDefault="007D4605" w:rsidP="007D4605">
            <w:pPr>
              <w:numPr>
                <w:ilvl w:val="0"/>
                <w:numId w:val="33"/>
              </w:numPr>
              <w:spacing w:line="276" w:lineRule="auto"/>
              <w:ind w:left="512"/>
              <w:rPr>
                <w:rFonts w:ascii="Arial" w:hAnsi="Arial" w:cs="Arial"/>
                <w:color w:val="auto"/>
                <w:sz w:val="22"/>
                <w:szCs w:val="22"/>
              </w:rPr>
            </w:pPr>
            <w:r w:rsidRPr="00D3737B">
              <w:rPr>
                <w:rFonts w:ascii="Arial" w:hAnsi="Arial" w:cs="Arial"/>
                <w:color w:val="auto"/>
                <w:sz w:val="22"/>
                <w:szCs w:val="22"/>
              </w:rPr>
              <w:t xml:space="preserve">Specify whether </w:t>
            </w:r>
            <w:r w:rsidRPr="00D3737B">
              <w:rPr>
                <w:rFonts w:ascii="Arial" w:hAnsi="Arial" w:cs="Arial"/>
                <w:b/>
                <w:color w:val="auto"/>
                <w:sz w:val="22"/>
                <w:szCs w:val="22"/>
              </w:rPr>
              <w:t>information and/or biospecimens be shared</w:t>
            </w:r>
            <w:r w:rsidRPr="00D3737B">
              <w:rPr>
                <w:rFonts w:ascii="Arial" w:hAnsi="Arial" w:cs="Arial"/>
                <w:color w:val="auto"/>
                <w:sz w:val="22"/>
                <w:szCs w:val="22"/>
              </w:rPr>
              <w:t xml:space="preserve"> with other researchers </w:t>
            </w:r>
            <w:r w:rsidRPr="00D3737B">
              <w:rPr>
                <w:rFonts w:ascii="Arial" w:hAnsi="Arial" w:cs="Arial"/>
                <w:b/>
                <w:color w:val="auto"/>
                <w:sz w:val="22"/>
                <w:szCs w:val="22"/>
              </w:rPr>
              <w:t xml:space="preserve">outside of the study team </w:t>
            </w:r>
            <w:r w:rsidRPr="00D3737B">
              <w:rPr>
                <w:rFonts w:ascii="Arial" w:hAnsi="Arial" w:cs="Arial"/>
                <w:color w:val="auto"/>
                <w:sz w:val="22"/>
                <w:szCs w:val="22"/>
              </w:rPr>
              <w:t xml:space="preserve">(i.e., UCI / non-UCI researchers) for secondary research purposes.  </w:t>
            </w:r>
          </w:p>
        </w:tc>
      </w:tr>
      <w:tr w:rsidR="007D4605" w:rsidRPr="00370381" w14:paraId="5A059AEC" w14:textId="77777777" w:rsidTr="00370381">
        <w:trPr>
          <w:trHeight w:val="10259"/>
        </w:trPr>
        <w:tc>
          <w:tcPr>
            <w:tcW w:w="5000" w:type="pct"/>
            <w:shd w:val="clear" w:color="auto" w:fill="auto"/>
            <w:vAlign w:val="center"/>
          </w:tcPr>
          <w:p w14:paraId="11B3C03E" w14:textId="4CCFCF33" w:rsidR="00301ECE" w:rsidRPr="00370381" w:rsidRDefault="00301ECE" w:rsidP="00370381">
            <w:pPr>
              <w:shd w:val="clear" w:color="auto" w:fill="FFFFFF" w:themeFill="background1"/>
              <w:ind w:right="216"/>
              <w:contextualSpacing/>
              <w:rPr>
                <w:rFonts w:ascii="Arial" w:hAnsi="Arial" w:cs="Arial"/>
                <w:color w:val="auto"/>
                <w:sz w:val="22"/>
                <w:szCs w:val="22"/>
              </w:rPr>
            </w:pPr>
            <w:proofErr w:type="gramStart"/>
            <w:r w:rsidRPr="00370381">
              <w:rPr>
                <w:rFonts w:ascii="Arial" w:hAnsi="Arial" w:cs="Arial"/>
                <w:b/>
                <w:color w:val="auto"/>
                <w:sz w:val="22"/>
                <w:szCs w:val="22"/>
              </w:rPr>
              <w:lastRenderedPageBreak/>
              <w:t xml:space="preserve">[  </w:t>
            </w:r>
            <w:r w:rsidR="00E17F11">
              <w:rPr>
                <w:rFonts w:ascii="Arial" w:hAnsi="Arial" w:cs="Arial"/>
                <w:b/>
                <w:color w:val="auto"/>
                <w:sz w:val="22"/>
                <w:szCs w:val="22"/>
              </w:rPr>
              <w:t>X</w:t>
            </w:r>
            <w:proofErr w:type="gramEnd"/>
            <w:r w:rsidRPr="00370381">
              <w:rPr>
                <w:rFonts w:ascii="Arial" w:hAnsi="Arial" w:cs="Arial"/>
                <w:b/>
                <w:color w:val="auto"/>
                <w:sz w:val="22"/>
                <w:szCs w:val="22"/>
              </w:rPr>
              <w:t xml:space="preserve"> ] </w:t>
            </w:r>
            <w:r w:rsidR="00E57932" w:rsidRPr="00370381">
              <w:rPr>
                <w:rFonts w:ascii="Arial" w:hAnsi="Arial" w:cs="Arial"/>
                <w:b/>
                <w:color w:val="auto"/>
                <w:sz w:val="22"/>
                <w:szCs w:val="22"/>
              </w:rPr>
              <w:t>Not applicable</w:t>
            </w:r>
            <w:r w:rsidRPr="00370381">
              <w:rPr>
                <w:rFonts w:ascii="Arial" w:hAnsi="Arial" w:cs="Arial"/>
                <w:color w:val="auto"/>
                <w:sz w:val="22"/>
                <w:szCs w:val="22"/>
              </w:rPr>
              <w:t>: information and/or biospecimens</w:t>
            </w:r>
            <w:r w:rsidRPr="00370381">
              <w:rPr>
                <w:rFonts w:ascii="Arial" w:hAnsi="Arial" w:cs="Arial"/>
                <w:b/>
                <w:color w:val="auto"/>
                <w:sz w:val="22"/>
                <w:szCs w:val="22"/>
              </w:rPr>
              <w:t xml:space="preserve"> </w:t>
            </w:r>
            <w:r w:rsidRPr="00370381">
              <w:rPr>
                <w:rFonts w:ascii="Arial" w:hAnsi="Arial" w:cs="Arial"/>
                <w:color w:val="auto"/>
                <w:sz w:val="22"/>
                <w:szCs w:val="22"/>
              </w:rPr>
              <w:t>will</w:t>
            </w:r>
            <w:r w:rsidRPr="00370381">
              <w:rPr>
                <w:rFonts w:ascii="Arial" w:hAnsi="Arial" w:cs="Arial"/>
                <w:b/>
                <w:color w:val="auto"/>
                <w:sz w:val="22"/>
                <w:szCs w:val="22"/>
              </w:rPr>
              <w:t xml:space="preserve"> not be shared</w:t>
            </w:r>
            <w:r w:rsidRPr="00370381">
              <w:rPr>
                <w:rFonts w:ascii="Arial" w:hAnsi="Arial" w:cs="Arial"/>
                <w:color w:val="auto"/>
                <w:sz w:val="22"/>
                <w:szCs w:val="22"/>
              </w:rPr>
              <w:t xml:space="preserve"> </w:t>
            </w:r>
          </w:p>
          <w:p w14:paraId="51DCE6E6" w14:textId="77777777" w:rsidR="00301ECE" w:rsidRPr="00370381" w:rsidRDefault="00301ECE" w:rsidP="00370381">
            <w:pPr>
              <w:shd w:val="clear" w:color="auto" w:fill="FFFFFF" w:themeFill="background1"/>
              <w:ind w:left="432" w:right="216" w:hanging="432"/>
              <w:contextualSpacing/>
              <w:rPr>
                <w:rFonts w:ascii="Arial" w:hAnsi="Arial" w:cs="Arial"/>
                <w:b/>
                <w:color w:val="000000"/>
                <w:sz w:val="22"/>
                <w:szCs w:val="22"/>
              </w:rPr>
            </w:pPr>
          </w:p>
          <w:p w14:paraId="29CD083A" w14:textId="5BE74207" w:rsidR="007D4605" w:rsidRPr="00370381" w:rsidRDefault="007D4605" w:rsidP="00370381">
            <w:pPr>
              <w:shd w:val="clear" w:color="auto" w:fill="FFFFFF" w:themeFill="background1"/>
              <w:ind w:left="432" w:right="216" w:hanging="432"/>
              <w:contextualSpacing/>
              <w:rPr>
                <w:rFonts w:ascii="Arial" w:hAnsi="Arial" w:cs="Arial"/>
                <w:color w:val="000000"/>
                <w:sz w:val="22"/>
                <w:szCs w:val="22"/>
              </w:rPr>
            </w:pPr>
            <w:r w:rsidRPr="00370381">
              <w:rPr>
                <w:rFonts w:ascii="Arial" w:hAnsi="Arial" w:cs="Arial"/>
                <w:b/>
                <w:color w:val="000000"/>
                <w:sz w:val="22"/>
                <w:szCs w:val="22"/>
              </w:rPr>
              <w:t xml:space="preserve">[ </w:t>
            </w:r>
            <w:proofErr w:type="gramStart"/>
            <w:r w:rsidRPr="00370381">
              <w:rPr>
                <w:rFonts w:ascii="Arial" w:hAnsi="Arial" w:cs="Arial"/>
                <w:b/>
                <w:color w:val="000000"/>
                <w:sz w:val="22"/>
                <w:szCs w:val="22"/>
              </w:rPr>
              <w:t xml:space="preserve">  ]</w:t>
            </w:r>
            <w:proofErr w:type="gramEnd"/>
            <w:r w:rsidRPr="00370381">
              <w:rPr>
                <w:rFonts w:ascii="Arial" w:hAnsi="Arial" w:cs="Arial"/>
                <w:b/>
                <w:color w:val="000000"/>
                <w:sz w:val="22"/>
                <w:szCs w:val="22"/>
              </w:rPr>
              <w:t xml:space="preserve"> Identifiable</w:t>
            </w:r>
            <w:r w:rsidRPr="00370381">
              <w:rPr>
                <w:rFonts w:ascii="Arial" w:hAnsi="Arial" w:cs="Arial"/>
                <w:color w:val="000000"/>
                <w:sz w:val="22"/>
                <w:szCs w:val="22"/>
              </w:rPr>
              <w:t xml:space="preserve"> information and/or identifiable biospecimens may be shared. Text regarding the information/specimens sharing will be included in the consent document and specific permission to share information will be discussed with subjects. </w:t>
            </w:r>
          </w:p>
          <w:p w14:paraId="39C15C82" w14:textId="77777777" w:rsidR="007D4605" w:rsidRPr="00370381" w:rsidRDefault="007D4605" w:rsidP="00370381">
            <w:pPr>
              <w:pStyle w:val="TableParagraph"/>
              <w:shd w:val="clear" w:color="auto" w:fill="FFFFFF" w:themeFill="background1"/>
              <w:tabs>
                <w:tab w:val="left" w:pos="360"/>
                <w:tab w:val="left" w:pos="2880"/>
                <w:tab w:val="left" w:pos="3420"/>
                <w:tab w:val="left" w:pos="5670"/>
              </w:tabs>
              <w:ind w:left="1147" w:hanging="427"/>
              <w:contextualSpacing/>
              <w:rPr>
                <w:rFonts w:ascii="Arial" w:hAnsi="Arial" w:cs="Arial"/>
                <w:b/>
              </w:rPr>
            </w:pPr>
          </w:p>
          <w:p w14:paraId="4A06ACFC" w14:textId="77777777" w:rsidR="007D4605" w:rsidRPr="00370381" w:rsidRDefault="007D4605" w:rsidP="00370381">
            <w:pPr>
              <w:pStyle w:val="TableParagraph"/>
              <w:shd w:val="clear" w:color="auto" w:fill="FFFFFF" w:themeFill="background1"/>
              <w:tabs>
                <w:tab w:val="left" w:pos="360"/>
                <w:tab w:val="left" w:pos="2880"/>
                <w:tab w:val="left" w:pos="3420"/>
                <w:tab w:val="left" w:pos="5670"/>
              </w:tabs>
              <w:ind w:left="1147" w:hanging="427"/>
              <w:contextualSpacing/>
              <w:rPr>
                <w:rFonts w:ascii="Arial" w:hAnsi="Arial" w:cs="Arial"/>
                <w:b/>
              </w:rPr>
            </w:pPr>
            <w:r w:rsidRPr="00370381">
              <w:rPr>
                <w:rFonts w:ascii="Arial" w:hAnsi="Arial" w:cs="Arial"/>
                <w:b/>
              </w:rPr>
              <w:t>Check one of the following:</w:t>
            </w:r>
          </w:p>
          <w:p w14:paraId="7D271D81" w14:textId="77777777" w:rsidR="007D4605" w:rsidRPr="00370381" w:rsidRDefault="007D4605" w:rsidP="00370381">
            <w:pPr>
              <w:pStyle w:val="TableParagraph"/>
              <w:shd w:val="clear" w:color="auto" w:fill="FFFFFF" w:themeFill="background1"/>
              <w:tabs>
                <w:tab w:val="left" w:pos="360"/>
                <w:tab w:val="left" w:pos="2880"/>
                <w:tab w:val="left" w:pos="3420"/>
                <w:tab w:val="left" w:pos="5670"/>
              </w:tabs>
              <w:ind w:left="1147" w:hanging="427"/>
              <w:contextualSpacing/>
              <w:rPr>
                <w:rFonts w:ascii="Arial" w:hAnsi="Arial" w:cs="Arial"/>
                <w:b/>
                <w:i/>
                <w:color w:val="C00000"/>
              </w:rPr>
            </w:pPr>
            <w:r w:rsidRPr="00370381">
              <w:rPr>
                <w:rFonts w:ascii="Arial" w:hAnsi="Arial" w:cs="Arial"/>
                <w:b/>
                <w:color w:val="000000"/>
              </w:rPr>
              <w:t xml:space="preserve">[ </w:t>
            </w:r>
            <w:proofErr w:type="gramStart"/>
            <w:r w:rsidRPr="00370381">
              <w:rPr>
                <w:rFonts w:ascii="Arial" w:hAnsi="Arial" w:cs="Arial"/>
                <w:b/>
                <w:color w:val="000000"/>
              </w:rPr>
              <w:t xml:space="preserve">  ]</w:t>
            </w:r>
            <w:proofErr w:type="gramEnd"/>
            <w:r w:rsidRPr="00370381">
              <w:rPr>
                <w:rFonts w:ascii="Arial" w:hAnsi="Arial" w:cs="Arial"/>
                <w:b/>
                <w:color w:val="000000"/>
              </w:rPr>
              <w:t xml:space="preserve"> </w:t>
            </w:r>
            <w:r w:rsidRPr="00370381">
              <w:rPr>
                <w:rFonts w:ascii="Arial" w:hAnsi="Arial" w:cs="Arial"/>
                <w:color w:val="000000"/>
              </w:rPr>
              <w:t>A</w:t>
            </w:r>
            <w:r w:rsidRPr="00370381">
              <w:rPr>
                <w:rFonts w:ascii="Arial" w:hAnsi="Arial" w:cs="Arial"/>
              </w:rPr>
              <w:t xml:space="preserve"> biorepository will be established and manage by the UCI study team. </w:t>
            </w:r>
            <w:r w:rsidRPr="00370381">
              <w:rPr>
                <w:rFonts w:ascii="Arial" w:hAnsi="Arial" w:cs="Arial"/>
                <w:b/>
                <w:i/>
                <w:color w:val="C00000"/>
              </w:rPr>
              <w:t>Submit Appendix M.</w:t>
            </w:r>
          </w:p>
          <w:p w14:paraId="60A3D586" w14:textId="77777777" w:rsidR="007D4605" w:rsidRPr="00370381" w:rsidRDefault="007D4605" w:rsidP="00370381">
            <w:pPr>
              <w:pStyle w:val="TableParagraph"/>
              <w:shd w:val="clear" w:color="auto" w:fill="FFFFFF" w:themeFill="background1"/>
              <w:tabs>
                <w:tab w:val="left" w:pos="360"/>
                <w:tab w:val="left" w:pos="2880"/>
                <w:tab w:val="left" w:pos="3420"/>
                <w:tab w:val="left" w:pos="5670"/>
              </w:tabs>
              <w:ind w:left="1147" w:hanging="427"/>
              <w:contextualSpacing/>
              <w:rPr>
                <w:rFonts w:ascii="Arial" w:hAnsi="Arial" w:cs="Arial"/>
                <w:b/>
                <w:i/>
                <w:color w:val="C00000"/>
              </w:rPr>
            </w:pPr>
          </w:p>
          <w:p w14:paraId="084352AB" w14:textId="77777777" w:rsidR="007D4605" w:rsidRPr="00370381" w:rsidRDefault="007D4605" w:rsidP="00370381">
            <w:pPr>
              <w:pStyle w:val="TableParagraph"/>
              <w:shd w:val="clear" w:color="auto" w:fill="FFFFFF" w:themeFill="background1"/>
              <w:tabs>
                <w:tab w:val="left" w:pos="360"/>
                <w:tab w:val="left" w:pos="2880"/>
                <w:tab w:val="left" w:pos="3420"/>
                <w:tab w:val="left" w:pos="5670"/>
              </w:tabs>
              <w:ind w:left="1147" w:hanging="427"/>
              <w:contextualSpacing/>
              <w:rPr>
                <w:rFonts w:ascii="Arial" w:hAnsi="Arial" w:cs="Arial"/>
              </w:rPr>
            </w:pPr>
            <w:r w:rsidRPr="00370381">
              <w:rPr>
                <w:rFonts w:ascii="Arial" w:hAnsi="Arial" w:cs="Arial"/>
                <w:b/>
                <w:color w:val="000000"/>
              </w:rPr>
              <w:t xml:space="preserve">[ </w:t>
            </w:r>
            <w:proofErr w:type="gramStart"/>
            <w:r w:rsidRPr="00370381">
              <w:rPr>
                <w:rFonts w:ascii="Arial" w:hAnsi="Arial" w:cs="Arial"/>
                <w:b/>
                <w:color w:val="000000"/>
              </w:rPr>
              <w:t xml:space="preserve">  ]</w:t>
            </w:r>
            <w:proofErr w:type="gramEnd"/>
            <w:r w:rsidRPr="00370381">
              <w:rPr>
                <w:rFonts w:ascii="Arial" w:hAnsi="Arial" w:cs="Arial"/>
                <w:b/>
                <w:color w:val="000000"/>
              </w:rPr>
              <w:t xml:space="preserve"> </w:t>
            </w:r>
            <w:r w:rsidRPr="00370381">
              <w:rPr>
                <w:rFonts w:ascii="Arial" w:hAnsi="Arial" w:cs="Arial"/>
              </w:rPr>
              <w:t xml:space="preserve">Subject identifiers will be retained in an established non-UCI biorepository (i.e. not managed by the UCI study team). </w:t>
            </w:r>
            <w:r w:rsidRPr="00370381">
              <w:rPr>
                <w:rFonts w:ascii="Arial" w:hAnsi="Arial" w:cs="Arial"/>
                <w:color w:val="000000"/>
              </w:rPr>
              <w:t>The non-UCI biorepository has a current IRB approval on file. Specify the non-UCI biorepository</w:t>
            </w:r>
            <w:r w:rsidRPr="00370381">
              <w:rPr>
                <w:rFonts w:ascii="Arial" w:hAnsi="Arial" w:cs="Arial"/>
              </w:rPr>
              <w:t xml:space="preserve">:  </w:t>
            </w:r>
            <w:r w:rsidRPr="00370381">
              <w:rPr>
                <w:rFonts w:ascii="Arial" w:hAnsi="Arial" w:cs="Arial"/>
                <w:color w:val="0064A4"/>
              </w:rPr>
              <w:t>&lt;Type here&gt;</w:t>
            </w:r>
          </w:p>
          <w:p w14:paraId="19C72D8F" w14:textId="77777777" w:rsidR="007D4605" w:rsidRPr="00370381" w:rsidRDefault="007D4605" w:rsidP="00370381">
            <w:pPr>
              <w:pStyle w:val="TableParagraph"/>
              <w:shd w:val="clear" w:color="auto" w:fill="FFFFFF" w:themeFill="background1"/>
              <w:tabs>
                <w:tab w:val="left" w:pos="360"/>
                <w:tab w:val="left" w:pos="2880"/>
                <w:tab w:val="left" w:pos="3420"/>
                <w:tab w:val="left" w:pos="5670"/>
              </w:tabs>
              <w:ind w:left="1147" w:hanging="427"/>
              <w:contextualSpacing/>
              <w:rPr>
                <w:rFonts w:ascii="Arial" w:hAnsi="Arial" w:cs="Arial"/>
              </w:rPr>
            </w:pPr>
          </w:p>
          <w:p w14:paraId="092B8CB6" w14:textId="77777777" w:rsidR="007D4605" w:rsidRPr="00370381" w:rsidRDefault="007D4605" w:rsidP="00370381">
            <w:pPr>
              <w:shd w:val="clear" w:color="auto" w:fill="FFFFFF" w:themeFill="background1"/>
              <w:ind w:left="432" w:right="216" w:hanging="432"/>
              <w:contextualSpacing/>
              <w:rPr>
                <w:rFonts w:ascii="Arial" w:hAnsi="Arial" w:cs="Arial"/>
                <w:color w:val="000000"/>
                <w:sz w:val="22"/>
                <w:szCs w:val="22"/>
              </w:rPr>
            </w:pPr>
            <w:r w:rsidRPr="00370381">
              <w:rPr>
                <w:rFonts w:ascii="Arial" w:hAnsi="Arial" w:cs="Arial"/>
                <w:b/>
                <w:color w:val="000000"/>
                <w:sz w:val="22"/>
                <w:szCs w:val="22"/>
              </w:rPr>
              <w:t xml:space="preserve">[ </w:t>
            </w:r>
            <w:proofErr w:type="gramStart"/>
            <w:r w:rsidRPr="00370381">
              <w:rPr>
                <w:rFonts w:ascii="Arial" w:hAnsi="Arial" w:cs="Arial"/>
                <w:b/>
                <w:color w:val="000000"/>
                <w:sz w:val="22"/>
                <w:szCs w:val="22"/>
              </w:rPr>
              <w:t xml:space="preserve">  ]</w:t>
            </w:r>
            <w:proofErr w:type="gramEnd"/>
            <w:r w:rsidRPr="00370381">
              <w:rPr>
                <w:rFonts w:ascii="Arial" w:hAnsi="Arial" w:cs="Arial"/>
                <w:b/>
                <w:color w:val="000000"/>
                <w:sz w:val="22"/>
                <w:szCs w:val="22"/>
              </w:rPr>
              <w:t xml:space="preserve"> De-identified</w:t>
            </w:r>
            <w:r w:rsidRPr="00370381">
              <w:rPr>
                <w:rFonts w:ascii="Arial" w:hAnsi="Arial" w:cs="Arial"/>
                <w:color w:val="000000"/>
                <w:sz w:val="22"/>
                <w:szCs w:val="22"/>
              </w:rPr>
              <w:t xml:space="preserve"> information and/or de-identified biospecimens may be shared (i.e. research participants cannot be identified by other researchers). Text regarding the information/biospecimens sharing will be included in the consent document, as applicable. </w:t>
            </w:r>
          </w:p>
          <w:p w14:paraId="66C1D9B6" w14:textId="77777777" w:rsidR="007D4605" w:rsidRPr="00370381" w:rsidRDefault="007D4605" w:rsidP="00370381">
            <w:pPr>
              <w:shd w:val="clear" w:color="auto" w:fill="FFFFFF" w:themeFill="background1"/>
              <w:ind w:left="432" w:right="216" w:hanging="432"/>
              <w:contextualSpacing/>
              <w:rPr>
                <w:rFonts w:ascii="Arial" w:hAnsi="Arial" w:cs="Arial"/>
                <w:color w:val="000000"/>
                <w:sz w:val="22"/>
                <w:szCs w:val="22"/>
              </w:rPr>
            </w:pPr>
          </w:p>
          <w:p w14:paraId="35CA12C7" w14:textId="77777777" w:rsidR="007D4605" w:rsidRPr="00370381" w:rsidRDefault="007D4605" w:rsidP="00370381">
            <w:pPr>
              <w:pStyle w:val="TableParagraph"/>
              <w:shd w:val="clear" w:color="auto" w:fill="FFFFFF" w:themeFill="background1"/>
              <w:tabs>
                <w:tab w:val="left" w:pos="360"/>
                <w:tab w:val="left" w:pos="2880"/>
                <w:tab w:val="left" w:pos="3420"/>
                <w:tab w:val="left" w:pos="5670"/>
              </w:tabs>
              <w:ind w:left="1147" w:hanging="427"/>
              <w:contextualSpacing/>
              <w:rPr>
                <w:rFonts w:ascii="Arial" w:hAnsi="Arial" w:cs="Arial"/>
                <w:b/>
              </w:rPr>
            </w:pPr>
            <w:r w:rsidRPr="00370381">
              <w:rPr>
                <w:rFonts w:ascii="Arial" w:hAnsi="Arial" w:cs="Arial"/>
                <w:b/>
              </w:rPr>
              <w:t>Check one of the following:</w:t>
            </w:r>
          </w:p>
          <w:p w14:paraId="243F3935" w14:textId="77777777" w:rsidR="007D4605" w:rsidRPr="00370381" w:rsidRDefault="007D4605" w:rsidP="00370381">
            <w:pPr>
              <w:pStyle w:val="TableParagraph"/>
              <w:shd w:val="clear" w:color="auto" w:fill="FFFFFF" w:themeFill="background1"/>
              <w:tabs>
                <w:tab w:val="left" w:pos="360"/>
                <w:tab w:val="left" w:pos="2880"/>
                <w:tab w:val="left" w:pos="3420"/>
                <w:tab w:val="left" w:pos="5670"/>
              </w:tabs>
              <w:ind w:left="1147" w:hanging="427"/>
              <w:contextualSpacing/>
              <w:rPr>
                <w:rFonts w:ascii="Arial" w:hAnsi="Arial" w:cs="Arial"/>
              </w:rPr>
            </w:pPr>
            <w:r w:rsidRPr="00370381">
              <w:rPr>
                <w:rFonts w:ascii="Arial" w:hAnsi="Arial" w:cs="Arial"/>
                <w:b/>
                <w:color w:val="000000"/>
              </w:rPr>
              <w:t xml:space="preserve">[ </w:t>
            </w:r>
            <w:proofErr w:type="gramStart"/>
            <w:r w:rsidRPr="00370381">
              <w:rPr>
                <w:rFonts w:ascii="Arial" w:hAnsi="Arial" w:cs="Arial"/>
                <w:b/>
                <w:color w:val="000000"/>
              </w:rPr>
              <w:t xml:space="preserve">  ]</w:t>
            </w:r>
            <w:proofErr w:type="gramEnd"/>
            <w:r w:rsidRPr="00370381">
              <w:rPr>
                <w:rFonts w:ascii="Arial" w:hAnsi="Arial" w:cs="Arial"/>
                <w:b/>
                <w:color w:val="000000"/>
              </w:rPr>
              <w:t xml:space="preserve"> </w:t>
            </w:r>
            <w:r w:rsidRPr="00370381">
              <w:rPr>
                <w:rFonts w:ascii="Arial" w:hAnsi="Arial" w:cs="Arial"/>
                <w:color w:val="000000"/>
              </w:rPr>
              <w:t>No subject identifiers will be retained by the study team beyond initial collection (i.e. information/biospecimens cannot be linked to an individual and a key code does not exist). Requests for de-identified information and/or de-identified biospecimens will be</w:t>
            </w:r>
            <w:r w:rsidRPr="00370381">
              <w:rPr>
                <w:rFonts w:ascii="Arial" w:hAnsi="Arial" w:cs="Arial"/>
              </w:rPr>
              <w:t xml:space="preserve"> managed by the UCI study team. </w:t>
            </w:r>
          </w:p>
          <w:p w14:paraId="288262B9" w14:textId="77777777" w:rsidR="007D4605" w:rsidRPr="00370381" w:rsidRDefault="007D4605" w:rsidP="00370381">
            <w:pPr>
              <w:pStyle w:val="TableParagraph"/>
              <w:shd w:val="clear" w:color="auto" w:fill="FFFFFF" w:themeFill="background1"/>
              <w:tabs>
                <w:tab w:val="left" w:pos="360"/>
                <w:tab w:val="left" w:pos="2880"/>
                <w:tab w:val="left" w:pos="3420"/>
                <w:tab w:val="left" w:pos="5670"/>
              </w:tabs>
              <w:ind w:left="1147" w:hanging="427"/>
              <w:contextualSpacing/>
              <w:rPr>
                <w:rFonts w:ascii="Arial" w:hAnsi="Arial" w:cs="Arial"/>
                <w:b/>
                <w:color w:val="000000"/>
              </w:rPr>
            </w:pPr>
          </w:p>
          <w:p w14:paraId="2D121D16" w14:textId="77777777" w:rsidR="007D4605" w:rsidRPr="00370381" w:rsidRDefault="007D4605" w:rsidP="00370381">
            <w:pPr>
              <w:pStyle w:val="TableParagraph"/>
              <w:shd w:val="clear" w:color="auto" w:fill="FFFFFF" w:themeFill="background1"/>
              <w:tabs>
                <w:tab w:val="left" w:pos="360"/>
                <w:tab w:val="left" w:pos="2880"/>
                <w:tab w:val="left" w:pos="3420"/>
                <w:tab w:val="left" w:pos="5670"/>
              </w:tabs>
              <w:ind w:left="1147" w:hanging="427"/>
              <w:contextualSpacing/>
              <w:rPr>
                <w:rFonts w:ascii="Arial" w:hAnsi="Arial" w:cs="Arial"/>
              </w:rPr>
            </w:pPr>
            <w:r w:rsidRPr="00370381">
              <w:rPr>
                <w:rFonts w:ascii="Arial" w:hAnsi="Arial" w:cs="Arial"/>
                <w:b/>
                <w:color w:val="000000"/>
              </w:rPr>
              <w:t xml:space="preserve">[ </w:t>
            </w:r>
            <w:proofErr w:type="gramStart"/>
            <w:r w:rsidRPr="00370381">
              <w:rPr>
                <w:rFonts w:ascii="Arial" w:hAnsi="Arial" w:cs="Arial"/>
                <w:b/>
                <w:color w:val="000000"/>
              </w:rPr>
              <w:t xml:space="preserve">  ]</w:t>
            </w:r>
            <w:proofErr w:type="gramEnd"/>
            <w:r w:rsidRPr="00370381">
              <w:rPr>
                <w:rFonts w:ascii="Arial" w:hAnsi="Arial" w:cs="Arial"/>
                <w:b/>
                <w:color w:val="000000"/>
              </w:rPr>
              <w:t xml:space="preserve"> </w:t>
            </w:r>
            <w:r w:rsidRPr="00370381">
              <w:rPr>
                <w:rFonts w:ascii="Arial" w:hAnsi="Arial" w:cs="Arial"/>
                <w:color w:val="000000"/>
              </w:rPr>
              <w:t>Subject identifiers will be retained by the study team beyond initial collection (i.e. information/biospecimens can be linked to an individual and/or a key code exists). A</w:t>
            </w:r>
            <w:r w:rsidRPr="00370381">
              <w:rPr>
                <w:rFonts w:ascii="Arial" w:hAnsi="Arial" w:cs="Arial"/>
              </w:rPr>
              <w:t xml:space="preserve"> biorepository will be established and managed by the UCI study team. </w:t>
            </w:r>
            <w:r w:rsidRPr="00370381">
              <w:rPr>
                <w:rFonts w:ascii="Arial" w:hAnsi="Arial" w:cs="Arial"/>
                <w:b/>
                <w:i/>
                <w:color w:val="C00000"/>
              </w:rPr>
              <w:t xml:space="preserve">Submit Appendix M. </w:t>
            </w:r>
          </w:p>
          <w:p w14:paraId="2AF2B294" w14:textId="77777777" w:rsidR="007D4605" w:rsidRPr="00370381" w:rsidRDefault="007D4605" w:rsidP="00370381">
            <w:pPr>
              <w:pStyle w:val="TableParagraph"/>
              <w:shd w:val="clear" w:color="auto" w:fill="FFFFFF" w:themeFill="background1"/>
              <w:tabs>
                <w:tab w:val="left" w:pos="360"/>
                <w:tab w:val="left" w:pos="2880"/>
                <w:tab w:val="left" w:pos="3420"/>
                <w:tab w:val="left" w:pos="5670"/>
              </w:tabs>
              <w:ind w:left="1147" w:hanging="427"/>
              <w:contextualSpacing/>
              <w:rPr>
                <w:rFonts w:ascii="Arial" w:hAnsi="Arial" w:cs="Arial"/>
                <w:b/>
                <w:i/>
                <w:color w:val="C00000"/>
              </w:rPr>
            </w:pPr>
          </w:p>
          <w:p w14:paraId="3BB9AC96" w14:textId="77777777" w:rsidR="007D4605" w:rsidRPr="00370381" w:rsidRDefault="007D4605" w:rsidP="00370381">
            <w:pPr>
              <w:pStyle w:val="TableParagraph"/>
              <w:shd w:val="clear" w:color="auto" w:fill="FFFFFF" w:themeFill="background1"/>
              <w:tabs>
                <w:tab w:val="left" w:pos="360"/>
                <w:tab w:val="left" w:pos="2880"/>
                <w:tab w:val="left" w:pos="3420"/>
                <w:tab w:val="left" w:pos="5670"/>
              </w:tabs>
              <w:ind w:left="1147" w:hanging="427"/>
              <w:contextualSpacing/>
              <w:rPr>
                <w:rFonts w:ascii="Arial" w:hAnsi="Arial" w:cs="Arial"/>
                <w:color w:val="0064A4"/>
              </w:rPr>
            </w:pPr>
            <w:r w:rsidRPr="00370381">
              <w:rPr>
                <w:rFonts w:ascii="Arial" w:hAnsi="Arial" w:cs="Arial"/>
                <w:b/>
                <w:color w:val="000000"/>
              </w:rPr>
              <w:t xml:space="preserve">[ </w:t>
            </w:r>
            <w:proofErr w:type="gramStart"/>
            <w:r w:rsidRPr="00370381">
              <w:rPr>
                <w:rFonts w:ascii="Arial" w:hAnsi="Arial" w:cs="Arial"/>
                <w:b/>
                <w:color w:val="000000"/>
              </w:rPr>
              <w:t xml:space="preserve">  ]</w:t>
            </w:r>
            <w:proofErr w:type="gramEnd"/>
            <w:r w:rsidRPr="00370381">
              <w:rPr>
                <w:rFonts w:ascii="Arial" w:hAnsi="Arial" w:cs="Arial"/>
                <w:b/>
                <w:color w:val="000000"/>
              </w:rPr>
              <w:t xml:space="preserve"> </w:t>
            </w:r>
            <w:r w:rsidRPr="00370381">
              <w:rPr>
                <w:rFonts w:ascii="Arial" w:hAnsi="Arial" w:cs="Arial"/>
                <w:color w:val="000000"/>
              </w:rPr>
              <w:t xml:space="preserve">Subject identifiers will be retained by the study team beyond initial collection (i.e. information/biospecimens can be linked to an individual and/or a key code exists). De-identified information/biospecimens will </w:t>
            </w:r>
            <w:r w:rsidRPr="00370381">
              <w:rPr>
                <w:rFonts w:ascii="Arial" w:hAnsi="Arial" w:cs="Arial"/>
              </w:rPr>
              <w:t xml:space="preserve">be retained and managed in an established non-UCI biorepository (i.e. not managed by the UCI study team). The study team will remove any information that could potentially allow for the re-identification of participants prior to sending the information/biospecimens to the non-UCI biorepository. </w:t>
            </w:r>
            <w:r w:rsidRPr="00370381">
              <w:rPr>
                <w:rFonts w:ascii="Arial" w:hAnsi="Arial" w:cs="Arial"/>
                <w:color w:val="000000"/>
              </w:rPr>
              <w:t>Specify the non-UCI biorepository</w:t>
            </w:r>
            <w:r w:rsidRPr="00370381">
              <w:rPr>
                <w:rFonts w:ascii="Arial" w:hAnsi="Arial" w:cs="Arial"/>
              </w:rPr>
              <w:t xml:space="preserve">:  </w:t>
            </w:r>
            <w:r w:rsidRPr="00370381">
              <w:rPr>
                <w:rFonts w:ascii="Arial" w:hAnsi="Arial" w:cs="Arial"/>
                <w:color w:val="0064A4"/>
              </w:rPr>
              <w:t>&lt;Type here&gt;</w:t>
            </w:r>
          </w:p>
          <w:p w14:paraId="5D1EC1A5" w14:textId="77777777" w:rsidR="007D4605" w:rsidRPr="00370381" w:rsidRDefault="007D4605" w:rsidP="00370381">
            <w:pPr>
              <w:pStyle w:val="TableParagraph"/>
              <w:shd w:val="clear" w:color="auto" w:fill="FFFFFF" w:themeFill="background1"/>
              <w:tabs>
                <w:tab w:val="left" w:pos="360"/>
                <w:tab w:val="left" w:pos="2880"/>
                <w:tab w:val="left" w:pos="3420"/>
                <w:tab w:val="left" w:pos="5670"/>
              </w:tabs>
              <w:contextualSpacing/>
              <w:rPr>
                <w:rFonts w:ascii="Arial" w:hAnsi="Arial" w:cs="Arial"/>
                <w:b/>
                <w:color w:val="000000"/>
              </w:rPr>
            </w:pPr>
          </w:p>
          <w:p w14:paraId="5801D999" w14:textId="7FF7B7E5" w:rsidR="007D4605" w:rsidRPr="00370381" w:rsidRDefault="007D4605" w:rsidP="00370381">
            <w:pPr>
              <w:shd w:val="clear" w:color="auto" w:fill="FFFFFF" w:themeFill="background1"/>
              <w:ind w:right="216"/>
              <w:contextualSpacing/>
              <w:rPr>
                <w:rFonts w:ascii="Arial" w:hAnsi="Arial" w:cs="Arial"/>
                <w:b/>
                <w:color w:val="auto"/>
                <w:sz w:val="22"/>
                <w:szCs w:val="22"/>
              </w:rPr>
            </w:pPr>
            <w:r w:rsidRPr="00370381">
              <w:rPr>
                <w:rFonts w:ascii="Arial" w:hAnsi="Arial" w:cs="Arial"/>
                <w:b/>
                <w:color w:val="000000"/>
                <w:sz w:val="22"/>
                <w:szCs w:val="22"/>
              </w:rPr>
              <w:t xml:space="preserve">[ </w:t>
            </w:r>
            <w:proofErr w:type="gramStart"/>
            <w:r w:rsidRPr="00370381">
              <w:rPr>
                <w:rFonts w:ascii="Arial" w:hAnsi="Arial" w:cs="Arial"/>
                <w:b/>
                <w:color w:val="000000"/>
                <w:sz w:val="22"/>
                <w:szCs w:val="22"/>
              </w:rPr>
              <w:t xml:space="preserve">  ]</w:t>
            </w:r>
            <w:proofErr w:type="gramEnd"/>
            <w:r w:rsidRPr="00370381">
              <w:rPr>
                <w:rFonts w:ascii="Arial" w:hAnsi="Arial" w:cs="Arial"/>
                <w:b/>
                <w:color w:val="000000"/>
                <w:sz w:val="22"/>
                <w:szCs w:val="22"/>
              </w:rPr>
              <w:t xml:space="preserve"> </w:t>
            </w:r>
            <w:r w:rsidRPr="00370381">
              <w:rPr>
                <w:rFonts w:ascii="Arial" w:hAnsi="Arial" w:cs="Arial"/>
                <w:color w:val="000000"/>
                <w:sz w:val="22"/>
                <w:szCs w:val="22"/>
              </w:rPr>
              <w:t xml:space="preserve">Other:  </w:t>
            </w:r>
            <w:r w:rsidRPr="00370381">
              <w:rPr>
                <w:rFonts w:ascii="Arial" w:hAnsi="Arial" w:cs="Arial"/>
                <w:color w:val="0064A4"/>
                <w:sz w:val="22"/>
                <w:szCs w:val="22"/>
              </w:rPr>
              <w:t>&lt;Type here&gt;</w:t>
            </w:r>
          </w:p>
        </w:tc>
      </w:tr>
    </w:tbl>
    <w:p w14:paraId="6B776990" w14:textId="77777777" w:rsidR="009C58FE" w:rsidRPr="00370381" w:rsidRDefault="009C58FE" w:rsidP="00370381">
      <w:pPr>
        <w:shd w:val="clear" w:color="auto" w:fill="FFFFFF" w:themeFill="background1"/>
        <w:spacing w:line="276" w:lineRule="auto"/>
        <w:rPr>
          <w:rFonts w:ascii="Arial" w:hAnsi="Arial" w:cs="Arial"/>
          <w:b/>
          <w:color w:val="auto"/>
          <w:sz w:val="22"/>
          <w:szCs w:val="22"/>
        </w:rPr>
      </w:pPr>
    </w:p>
    <w:p w14:paraId="5F19A1D6" w14:textId="1B19DA31" w:rsidR="009C58FE" w:rsidRPr="00370381" w:rsidRDefault="008A776D" w:rsidP="00370381">
      <w:pPr>
        <w:numPr>
          <w:ilvl w:val="3"/>
          <w:numId w:val="28"/>
        </w:numPr>
        <w:shd w:val="clear" w:color="auto" w:fill="FFFFFF" w:themeFill="background1"/>
        <w:tabs>
          <w:tab w:val="left" w:pos="450"/>
        </w:tabs>
        <w:spacing w:line="276" w:lineRule="auto"/>
        <w:ind w:left="450"/>
        <w:rPr>
          <w:rFonts w:ascii="Arial" w:hAnsi="Arial" w:cs="Arial"/>
          <w:sz w:val="22"/>
          <w:szCs w:val="22"/>
        </w:rPr>
      </w:pPr>
      <w:r w:rsidRPr="00370381">
        <w:rPr>
          <w:rFonts w:ascii="Arial" w:hAnsi="Arial" w:cs="Arial"/>
          <w:b/>
          <w:color w:val="auto"/>
          <w:sz w:val="22"/>
          <w:szCs w:val="22"/>
        </w:rPr>
        <w:t xml:space="preserve">Research </w:t>
      </w:r>
      <w:r w:rsidR="009C58FE" w:rsidRPr="00370381">
        <w:rPr>
          <w:rFonts w:ascii="Arial" w:hAnsi="Arial" w:cs="Arial"/>
          <w:b/>
          <w:color w:val="auto"/>
          <w:sz w:val="22"/>
          <w:szCs w:val="22"/>
        </w:rPr>
        <w:t>Information and/or Biospecimens</w:t>
      </w:r>
      <w:r w:rsidR="009C58FE" w:rsidRPr="00370381" w:rsidDel="008D6EFD">
        <w:rPr>
          <w:rFonts w:ascii="Arial" w:hAnsi="Arial" w:cs="Arial"/>
          <w:b/>
          <w:color w:val="auto"/>
          <w:sz w:val="22"/>
          <w:szCs w:val="22"/>
        </w:rPr>
        <w:t xml:space="preserve"> </w:t>
      </w:r>
      <w:r w:rsidR="009C58FE" w:rsidRPr="00370381">
        <w:rPr>
          <w:rFonts w:ascii="Arial" w:hAnsi="Arial" w:cs="Arial"/>
          <w:b/>
          <w:color w:val="auto"/>
          <w:sz w:val="22"/>
          <w:szCs w:val="22"/>
        </w:rPr>
        <w:t xml:space="preserve">Retention  </w:t>
      </w:r>
      <w:r w:rsidR="009C58FE" w:rsidRPr="00370381">
        <w:rPr>
          <w:rFonts w:ascii="Arial" w:hAnsi="Arial" w:cs="Arial"/>
          <w:b/>
          <w:color w:val="auto"/>
          <w:sz w:val="22"/>
          <w:szCs w:val="22"/>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0"/>
      </w:tblGrid>
      <w:tr w:rsidR="009C58FE" w:rsidRPr="00914DCF" w14:paraId="5D91D3EF" w14:textId="77777777" w:rsidTr="00370381">
        <w:trPr>
          <w:trHeight w:val="557"/>
        </w:trPr>
        <w:tc>
          <w:tcPr>
            <w:tcW w:w="5000" w:type="pct"/>
            <w:shd w:val="clear" w:color="auto" w:fill="DBE5F1" w:themeFill="accent1" w:themeFillTint="33"/>
            <w:vAlign w:val="center"/>
          </w:tcPr>
          <w:p w14:paraId="75627790" w14:textId="79C2060D" w:rsidR="009C58FE" w:rsidRPr="00914DCF" w:rsidRDefault="007D4605" w:rsidP="00370381">
            <w:pPr>
              <w:numPr>
                <w:ilvl w:val="0"/>
                <w:numId w:val="33"/>
              </w:numPr>
              <w:spacing w:line="276" w:lineRule="auto"/>
              <w:ind w:left="512"/>
              <w:rPr>
                <w:rFonts w:ascii="Arial" w:hAnsi="Arial" w:cs="Arial"/>
                <w:color w:val="auto"/>
                <w:sz w:val="22"/>
                <w:szCs w:val="22"/>
              </w:rPr>
            </w:pPr>
            <w:r w:rsidRPr="00370381">
              <w:rPr>
                <w:rFonts w:ascii="Arial" w:hAnsi="Arial" w:cs="Arial"/>
                <w:color w:val="auto"/>
                <w:sz w:val="22"/>
                <w:szCs w:val="22"/>
              </w:rPr>
              <w:t xml:space="preserve">Indicate how long </w:t>
            </w:r>
            <w:r w:rsidR="008A776D" w:rsidRPr="00370381">
              <w:rPr>
                <w:rFonts w:ascii="Arial" w:hAnsi="Arial" w:cs="Arial"/>
                <w:color w:val="auto"/>
                <w:sz w:val="22"/>
                <w:szCs w:val="22"/>
              </w:rPr>
              <w:t xml:space="preserve">research </w:t>
            </w:r>
            <w:r w:rsidRPr="00370381">
              <w:rPr>
                <w:rFonts w:ascii="Arial" w:hAnsi="Arial" w:cs="Arial"/>
                <w:color w:val="auto"/>
                <w:sz w:val="22"/>
                <w:szCs w:val="22"/>
              </w:rPr>
              <w:t>information and/or biospecimens will be retained.</w:t>
            </w:r>
            <w:r w:rsidRPr="00914DCF">
              <w:rPr>
                <w:rFonts w:ascii="Arial" w:hAnsi="Arial" w:cs="Arial"/>
                <w:i/>
                <w:color w:val="0064A4"/>
                <w:sz w:val="22"/>
                <w:szCs w:val="22"/>
              </w:rPr>
              <w:t xml:space="preserve"> </w:t>
            </w:r>
          </w:p>
        </w:tc>
      </w:tr>
      <w:tr w:rsidR="00110D64" w:rsidRPr="00914DCF" w14:paraId="19042D9B" w14:textId="77777777" w:rsidTr="00110D64">
        <w:trPr>
          <w:trHeight w:val="2348"/>
        </w:trPr>
        <w:tc>
          <w:tcPr>
            <w:tcW w:w="5000" w:type="pct"/>
            <w:tcBorders>
              <w:bottom w:val="single" w:sz="4" w:space="0" w:color="auto"/>
            </w:tcBorders>
            <w:vAlign w:val="center"/>
          </w:tcPr>
          <w:p w14:paraId="77A5C26B" w14:textId="40E91871" w:rsidR="0052118C" w:rsidRDefault="0052118C" w:rsidP="00370381">
            <w:pPr>
              <w:shd w:val="clear" w:color="auto" w:fill="FFFFFF" w:themeFill="background1"/>
              <w:ind w:left="342" w:hanging="342"/>
              <w:contextualSpacing/>
              <w:rPr>
                <w:rFonts w:ascii="Arial" w:hAnsi="Arial" w:cs="Arial"/>
                <w:b/>
                <w:i/>
                <w:color w:val="FF0000"/>
                <w:sz w:val="22"/>
                <w:szCs w:val="22"/>
              </w:rPr>
            </w:pPr>
            <w:r>
              <w:rPr>
                <w:rFonts w:ascii="Arial" w:hAnsi="Arial" w:cs="Arial"/>
                <w:b/>
                <w:i/>
                <w:color w:val="FF0000"/>
                <w:sz w:val="22"/>
                <w:szCs w:val="22"/>
              </w:rPr>
              <w:t>UPDATED</w:t>
            </w:r>
            <w:r w:rsidRPr="00A0683D">
              <w:rPr>
                <w:rFonts w:ascii="Arial" w:hAnsi="Arial" w:cs="Arial"/>
                <w:b/>
                <w:i/>
                <w:color w:val="FF0000"/>
                <w:sz w:val="22"/>
                <w:szCs w:val="22"/>
              </w:rPr>
              <w:t>!</w:t>
            </w:r>
          </w:p>
          <w:p w14:paraId="495B90B3" w14:textId="77777777" w:rsidR="0052118C" w:rsidRDefault="0052118C" w:rsidP="00370381">
            <w:pPr>
              <w:shd w:val="clear" w:color="auto" w:fill="FFFFFF" w:themeFill="background1"/>
              <w:ind w:left="342" w:hanging="342"/>
              <w:contextualSpacing/>
              <w:rPr>
                <w:rFonts w:ascii="Arial" w:hAnsi="Arial" w:cs="Arial"/>
                <w:b/>
                <w:color w:val="auto"/>
                <w:sz w:val="22"/>
                <w:szCs w:val="22"/>
              </w:rPr>
            </w:pPr>
          </w:p>
          <w:p w14:paraId="2968FD73" w14:textId="6CCA63E1" w:rsidR="00110D64" w:rsidRDefault="00110D64" w:rsidP="00370381">
            <w:pPr>
              <w:shd w:val="clear" w:color="auto" w:fill="FFFFFF" w:themeFill="background1"/>
              <w:ind w:left="342" w:hanging="342"/>
              <w:contextualSpacing/>
              <w:rPr>
                <w:rFonts w:ascii="Arial" w:hAnsi="Arial" w:cs="Arial"/>
                <w:color w:val="000000" w:themeColor="text1"/>
                <w:sz w:val="22"/>
                <w:szCs w:val="22"/>
              </w:rPr>
            </w:pPr>
            <w:r w:rsidRPr="00AB1722">
              <w:rPr>
                <w:rFonts w:ascii="Arial" w:hAnsi="Arial" w:cs="Arial"/>
                <w:b/>
                <w:color w:val="auto"/>
                <w:sz w:val="22"/>
                <w:szCs w:val="22"/>
              </w:rPr>
              <w:t xml:space="preserve">[  </w:t>
            </w:r>
            <w:r w:rsidR="00E06DDD">
              <w:rPr>
                <w:rFonts w:ascii="Arial" w:hAnsi="Arial" w:cs="Arial"/>
                <w:b/>
                <w:color w:val="auto"/>
                <w:sz w:val="22"/>
                <w:szCs w:val="22"/>
              </w:rPr>
              <w:t>X</w:t>
            </w:r>
            <w:r w:rsidRPr="00AB1722">
              <w:rPr>
                <w:rFonts w:ascii="Arial" w:hAnsi="Arial" w:cs="Arial"/>
                <w:b/>
                <w:color w:val="auto"/>
                <w:sz w:val="22"/>
                <w:szCs w:val="22"/>
              </w:rPr>
              <w:t xml:space="preserve"> ] </w:t>
            </w:r>
            <w:r w:rsidRPr="00AA194F">
              <w:rPr>
                <w:rFonts w:ascii="Arial" w:hAnsi="Arial" w:cs="Arial"/>
                <w:color w:val="auto"/>
                <w:sz w:val="22"/>
                <w:szCs w:val="22"/>
              </w:rPr>
              <w:t xml:space="preserve">In accordance with </w:t>
            </w:r>
            <w:hyperlink r:id="rId42" w:anchor="irb" w:history="1">
              <w:r w:rsidRPr="00AA194F">
                <w:rPr>
                  <w:rStyle w:val="Hyperlink"/>
                  <w:rFonts w:ascii="Arial" w:hAnsi="Arial" w:cs="Arial"/>
                  <w:sz w:val="22"/>
                  <w:szCs w:val="22"/>
                </w:rPr>
                <w:t>UCOP policy</w:t>
              </w:r>
            </w:hyperlink>
            <w:r w:rsidRPr="00AA194F">
              <w:rPr>
                <w:rFonts w:ascii="Arial" w:hAnsi="Arial" w:cs="Arial"/>
                <w:color w:val="auto"/>
                <w:sz w:val="22"/>
                <w:szCs w:val="22"/>
              </w:rPr>
              <w:t xml:space="preserve">, </w:t>
            </w:r>
            <w:r w:rsidRPr="0084217C">
              <w:rPr>
                <w:rFonts w:ascii="Arial" w:hAnsi="Arial" w:cs="Arial"/>
                <w:color w:val="auto"/>
                <w:sz w:val="22"/>
                <w:szCs w:val="22"/>
              </w:rPr>
              <w:t xml:space="preserve">information/biospecimens will be retained </w:t>
            </w:r>
            <w:r w:rsidRPr="00AA194F">
              <w:rPr>
                <w:rFonts w:ascii="Arial" w:hAnsi="Arial" w:cs="Arial"/>
                <w:color w:val="000000" w:themeColor="text1"/>
                <w:sz w:val="22"/>
                <w:szCs w:val="22"/>
              </w:rPr>
              <w:t xml:space="preserve">for 10 years after the end of the calendar year in which the research is completed, unless otherwise specified in the award agreement. </w:t>
            </w:r>
          </w:p>
          <w:p w14:paraId="3BCFFDCB" w14:textId="77777777" w:rsidR="00110D64" w:rsidRDefault="00110D64" w:rsidP="00370381">
            <w:pPr>
              <w:shd w:val="clear" w:color="auto" w:fill="FFFFFF" w:themeFill="background1"/>
              <w:ind w:left="342" w:hanging="342"/>
              <w:contextualSpacing/>
              <w:rPr>
                <w:rFonts w:ascii="Arial" w:hAnsi="Arial" w:cs="Arial"/>
                <w:color w:val="000000" w:themeColor="text1"/>
                <w:sz w:val="22"/>
                <w:szCs w:val="22"/>
              </w:rPr>
            </w:pPr>
          </w:p>
          <w:p w14:paraId="3548267E" w14:textId="5DD28748" w:rsidR="00110D64" w:rsidRPr="007A7196" w:rsidRDefault="007A7196" w:rsidP="007A7196">
            <w:pPr>
              <w:shd w:val="clear" w:color="auto" w:fill="FFFFFF" w:themeFill="background1"/>
              <w:ind w:left="340" w:hanging="342"/>
              <w:contextualSpacing/>
              <w:rPr>
                <w:rFonts w:ascii="Arial" w:hAnsi="Arial" w:cs="Arial"/>
                <w:color w:val="000000" w:themeColor="text1"/>
                <w:sz w:val="22"/>
                <w:szCs w:val="22"/>
              </w:rPr>
            </w:pPr>
            <w:r w:rsidRPr="00914DCF">
              <w:rPr>
                <w:rFonts w:ascii="Arial" w:hAnsi="Arial" w:cs="Arial"/>
                <w:b/>
                <w:color w:val="auto"/>
                <w:sz w:val="22"/>
                <w:szCs w:val="22"/>
              </w:rPr>
              <w:t>[   ]</w:t>
            </w:r>
            <w:r>
              <w:rPr>
                <w:rFonts w:ascii="Arial" w:hAnsi="Arial" w:cs="Arial"/>
                <w:color w:val="auto"/>
                <w:sz w:val="22"/>
                <w:szCs w:val="22"/>
              </w:rPr>
              <w:t xml:space="preserve"> </w:t>
            </w:r>
            <w:r w:rsidR="00110D64">
              <w:rPr>
                <w:rFonts w:ascii="Arial" w:hAnsi="Arial" w:cs="Arial"/>
                <w:color w:val="000000" w:themeColor="text1"/>
                <w:sz w:val="22"/>
                <w:szCs w:val="22"/>
              </w:rPr>
              <w:t>In addition, i</w:t>
            </w:r>
            <w:r w:rsidR="00110D64" w:rsidRPr="00AA194F">
              <w:rPr>
                <w:rFonts w:ascii="Arial" w:hAnsi="Arial" w:cs="Arial"/>
                <w:color w:val="000000" w:themeColor="text1"/>
                <w:sz w:val="22"/>
                <w:szCs w:val="22"/>
              </w:rPr>
              <w:t>f</w:t>
            </w:r>
            <w:r>
              <w:rPr>
                <w:rFonts w:ascii="Arial" w:hAnsi="Arial" w:cs="Arial"/>
                <w:color w:val="000000" w:themeColor="text1"/>
                <w:sz w:val="22"/>
                <w:szCs w:val="22"/>
              </w:rPr>
              <w:t xml:space="preserve"> the research involves the investigation of </w:t>
            </w:r>
            <w:hyperlink r:id="rId43" w:history="1">
              <w:r w:rsidRPr="007A7196">
                <w:rPr>
                  <w:rStyle w:val="Hyperlink"/>
                  <w:rFonts w:ascii="Arial" w:hAnsi="Arial" w:cs="Arial"/>
                  <w:sz w:val="22"/>
                  <w:szCs w:val="22"/>
                </w:rPr>
                <w:t>FDA regulated</w:t>
              </w:r>
            </w:hyperlink>
            <w:r w:rsidRPr="00AA194F">
              <w:rPr>
                <w:rFonts w:ascii="Arial" w:hAnsi="Arial" w:cs="Arial"/>
                <w:color w:val="000000" w:themeColor="text1"/>
                <w:sz w:val="22"/>
                <w:szCs w:val="22"/>
              </w:rPr>
              <w:t xml:space="preserve"> </w:t>
            </w:r>
            <w:r>
              <w:rPr>
                <w:rFonts w:ascii="Arial" w:hAnsi="Arial" w:cs="Arial"/>
                <w:color w:val="000000" w:themeColor="text1"/>
                <w:sz w:val="22"/>
                <w:szCs w:val="22"/>
              </w:rPr>
              <w:t>products, i</w:t>
            </w:r>
            <w:r w:rsidR="00110D64" w:rsidRPr="0084217C">
              <w:rPr>
                <w:rFonts w:ascii="Arial" w:hAnsi="Arial" w:cs="Arial"/>
                <w:color w:val="auto"/>
                <w:sz w:val="22"/>
                <w:szCs w:val="22"/>
              </w:rPr>
              <w:t>nformation/</w:t>
            </w:r>
            <w:r w:rsidR="00110D64" w:rsidRPr="00336940">
              <w:rPr>
                <w:rFonts w:ascii="Arial" w:hAnsi="Arial" w:cs="Arial"/>
                <w:color w:val="auto"/>
                <w:sz w:val="22"/>
                <w:szCs w:val="22"/>
              </w:rPr>
              <w:t>biospecimens will be retained for two years after an approved marketing application</w:t>
            </w:r>
            <w:r w:rsidR="00110D64" w:rsidRPr="00C73B59">
              <w:rPr>
                <w:rFonts w:ascii="Arial" w:hAnsi="Arial" w:cs="Arial"/>
                <w:color w:val="auto"/>
                <w:sz w:val="22"/>
                <w:szCs w:val="22"/>
              </w:rPr>
              <w:t>. If approval is not received, the information/biospecimens will be kept for 2 years after the investigation is discontinued and the FDA is notified</w:t>
            </w:r>
            <w:r w:rsidR="00110D64">
              <w:rPr>
                <w:rFonts w:ascii="Arial" w:hAnsi="Arial" w:cs="Arial"/>
                <w:color w:val="auto"/>
                <w:sz w:val="22"/>
                <w:szCs w:val="22"/>
              </w:rPr>
              <w:t xml:space="preserve"> per </w:t>
            </w:r>
            <w:hyperlink r:id="rId44" w:history="1">
              <w:r w:rsidR="00110D64" w:rsidRPr="00AA194F">
                <w:rPr>
                  <w:rStyle w:val="Hyperlink"/>
                  <w:rFonts w:ascii="Arial" w:hAnsi="Arial" w:cs="Arial"/>
                  <w:sz w:val="22"/>
                  <w:szCs w:val="22"/>
                </w:rPr>
                <w:t>FDA sponsor requirements.</w:t>
              </w:r>
            </w:hyperlink>
          </w:p>
          <w:p w14:paraId="2BF99022" w14:textId="77777777" w:rsidR="00110D64" w:rsidRPr="00AA194F" w:rsidRDefault="00110D64" w:rsidP="00370381">
            <w:pPr>
              <w:shd w:val="clear" w:color="auto" w:fill="FFFFFF" w:themeFill="background1"/>
              <w:ind w:left="342" w:hanging="342"/>
              <w:contextualSpacing/>
              <w:rPr>
                <w:rFonts w:ascii="Arial" w:hAnsi="Arial" w:cs="Arial"/>
                <w:sz w:val="22"/>
                <w:szCs w:val="22"/>
              </w:rPr>
            </w:pPr>
          </w:p>
          <w:p w14:paraId="201B3275" w14:textId="04D6D55C" w:rsidR="00110D64" w:rsidRPr="00AA194F" w:rsidRDefault="00110D64" w:rsidP="00370381">
            <w:pPr>
              <w:shd w:val="clear" w:color="auto" w:fill="FFFFFF" w:themeFill="background1"/>
              <w:ind w:left="432" w:hanging="432"/>
              <w:contextualSpacing/>
              <w:rPr>
                <w:rFonts w:ascii="Arial" w:hAnsi="Arial" w:cs="Arial"/>
                <w:b/>
                <w:i/>
                <w:sz w:val="22"/>
                <w:szCs w:val="22"/>
              </w:rPr>
            </w:pPr>
            <w:r w:rsidRPr="00914DCF">
              <w:rPr>
                <w:rFonts w:ascii="Arial" w:hAnsi="Arial" w:cs="Arial"/>
                <w:b/>
                <w:color w:val="auto"/>
                <w:sz w:val="22"/>
                <w:szCs w:val="22"/>
              </w:rPr>
              <w:t xml:space="preserve">[ </w:t>
            </w:r>
            <w:proofErr w:type="gramStart"/>
            <w:r w:rsidRPr="00914DCF">
              <w:rPr>
                <w:rFonts w:ascii="Arial" w:hAnsi="Arial" w:cs="Arial"/>
                <w:b/>
                <w:color w:val="auto"/>
                <w:sz w:val="22"/>
                <w:szCs w:val="22"/>
              </w:rPr>
              <w:t xml:space="preserve">  ]</w:t>
            </w:r>
            <w:proofErr w:type="gramEnd"/>
            <w:r w:rsidRPr="00914DCF">
              <w:rPr>
                <w:rFonts w:ascii="Arial" w:hAnsi="Arial" w:cs="Arial"/>
                <w:color w:val="auto"/>
                <w:sz w:val="22"/>
                <w:szCs w:val="22"/>
              </w:rPr>
              <w:t xml:space="preserve"> </w:t>
            </w:r>
            <w:r>
              <w:rPr>
                <w:rFonts w:ascii="Arial" w:hAnsi="Arial" w:cs="Arial"/>
                <w:color w:val="auto"/>
                <w:sz w:val="22"/>
                <w:szCs w:val="22"/>
              </w:rPr>
              <w:t xml:space="preserve">This research includes </w:t>
            </w:r>
            <w:r w:rsidRPr="00AB1722">
              <w:rPr>
                <w:rFonts w:ascii="Arial" w:hAnsi="Arial" w:cs="Arial"/>
                <w:color w:val="auto"/>
                <w:sz w:val="22"/>
                <w:szCs w:val="22"/>
              </w:rPr>
              <w:t xml:space="preserve">the potential for future </w:t>
            </w:r>
            <w:r w:rsidRPr="00AB1722">
              <w:rPr>
                <w:rFonts w:ascii="Arial" w:hAnsi="Arial" w:cs="Arial"/>
                <w:b/>
                <w:color w:val="auto"/>
                <w:sz w:val="22"/>
                <w:szCs w:val="22"/>
              </w:rPr>
              <w:t>secondary research using information/biospecimens</w:t>
            </w:r>
            <w:r w:rsidRPr="00AB1722">
              <w:rPr>
                <w:rFonts w:ascii="Arial" w:hAnsi="Arial" w:cs="Arial"/>
                <w:color w:val="auto"/>
                <w:sz w:val="22"/>
                <w:szCs w:val="22"/>
              </w:rPr>
              <w:t xml:space="preserve"> which will be stored and maintained indefinitely.</w:t>
            </w:r>
            <w:r w:rsidRPr="00AB1722">
              <w:rPr>
                <w:rFonts w:ascii="Arial" w:hAnsi="Arial" w:cs="Arial"/>
                <w:b/>
                <w:i/>
                <w:sz w:val="22"/>
                <w:szCs w:val="22"/>
              </w:rPr>
              <w:t xml:space="preserve"> </w:t>
            </w:r>
          </w:p>
          <w:p w14:paraId="2087E90C" w14:textId="1BC5C220" w:rsidR="00110D64" w:rsidRPr="00914DCF" w:rsidRDefault="00110D64" w:rsidP="00370381">
            <w:pPr>
              <w:shd w:val="clear" w:color="auto" w:fill="FFFFFF" w:themeFill="background1"/>
              <w:ind w:right="216"/>
              <w:contextualSpacing/>
              <w:rPr>
                <w:rFonts w:ascii="Arial" w:hAnsi="Arial" w:cs="Arial"/>
                <w:color w:val="0064A4"/>
                <w:sz w:val="22"/>
                <w:szCs w:val="22"/>
              </w:rPr>
            </w:pPr>
          </w:p>
        </w:tc>
      </w:tr>
    </w:tbl>
    <w:p w14:paraId="50564848" w14:textId="77777777" w:rsidR="009C58FE" w:rsidRPr="00914DCF" w:rsidRDefault="009C58FE" w:rsidP="00370381">
      <w:pPr>
        <w:shd w:val="clear" w:color="auto" w:fill="FFFFFF" w:themeFill="background1"/>
        <w:spacing w:line="276" w:lineRule="auto"/>
        <w:rPr>
          <w:rFonts w:ascii="Arial" w:hAnsi="Arial" w:cs="Arial"/>
          <w:b/>
          <w:color w:val="auto"/>
          <w:sz w:val="22"/>
          <w:szCs w:val="22"/>
        </w:rPr>
      </w:pPr>
    </w:p>
    <w:p w14:paraId="191FDC1C" w14:textId="7C24B188" w:rsidR="009C58FE" w:rsidRPr="00914DCF" w:rsidRDefault="009C58FE" w:rsidP="00370381">
      <w:pPr>
        <w:numPr>
          <w:ilvl w:val="3"/>
          <w:numId w:val="28"/>
        </w:numPr>
        <w:shd w:val="clear" w:color="auto" w:fill="FFFFFF" w:themeFill="background1"/>
        <w:spacing w:line="276" w:lineRule="auto"/>
        <w:ind w:left="450"/>
        <w:rPr>
          <w:rFonts w:ascii="Arial" w:hAnsi="Arial" w:cs="Arial"/>
          <w:b/>
          <w:color w:val="auto"/>
          <w:sz w:val="22"/>
          <w:szCs w:val="22"/>
        </w:rPr>
      </w:pPr>
      <w:r w:rsidRPr="00914DCF">
        <w:rPr>
          <w:rFonts w:ascii="Arial" w:hAnsi="Arial" w:cs="Arial"/>
          <w:b/>
          <w:color w:val="auto"/>
          <w:sz w:val="22"/>
          <w:szCs w:val="22"/>
        </w:rPr>
        <w:t xml:space="preserve">     Photographs, Audio/Video Recordings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0"/>
      </w:tblGrid>
      <w:tr w:rsidR="009C58FE" w:rsidRPr="00914DCF" w14:paraId="54CAE995" w14:textId="77777777" w:rsidTr="009C58FE">
        <w:trPr>
          <w:trHeight w:val="864"/>
        </w:trPr>
        <w:tc>
          <w:tcPr>
            <w:tcW w:w="5000" w:type="pct"/>
            <w:tcBorders>
              <w:bottom w:val="single" w:sz="4" w:space="0" w:color="auto"/>
            </w:tcBorders>
            <w:shd w:val="clear" w:color="auto" w:fill="DBE5F1"/>
            <w:vAlign w:val="center"/>
          </w:tcPr>
          <w:p w14:paraId="764BCB80" w14:textId="1BB7D247" w:rsidR="009C58FE" w:rsidRPr="00370381" w:rsidRDefault="009C58FE" w:rsidP="00370381">
            <w:pPr>
              <w:pStyle w:val="ListParagraph"/>
              <w:numPr>
                <w:ilvl w:val="0"/>
                <w:numId w:val="39"/>
              </w:numPr>
              <w:spacing w:line="276" w:lineRule="auto"/>
              <w:rPr>
                <w:rFonts w:ascii="Arial" w:hAnsi="Arial" w:cs="Arial"/>
                <w:b/>
                <w:color w:val="auto"/>
                <w:sz w:val="22"/>
                <w:szCs w:val="22"/>
              </w:rPr>
            </w:pPr>
            <w:r w:rsidRPr="00370381">
              <w:rPr>
                <w:rFonts w:ascii="Arial" w:hAnsi="Arial" w:cs="Arial"/>
                <w:color w:val="auto"/>
                <w:sz w:val="22"/>
                <w:szCs w:val="22"/>
              </w:rPr>
              <w:t>If subject identifiable audio or video recordings will be collected, specify the timeframe for the transcription</w:t>
            </w:r>
            <w:r w:rsidR="004A7CA9" w:rsidRPr="00370381">
              <w:rPr>
                <w:rFonts w:ascii="Arial" w:hAnsi="Arial" w:cs="Arial"/>
                <w:color w:val="auto"/>
                <w:sz w:val="22"/>
                <w:szCs w:val="22"/>
              </w:rPr>
              <w:t>, as applicable</w:t>
            </w:r>
            <w:r w:rsidR="00127BD2" w:rsidRPr="00370381">
              <w:rPr>
                <w:rFonts w:ascii="Arial" w:hAnsi="Arial" w:cs="Arial"/>
                <w:color w:val="auto"/>
                <w:sz w:val="22"/>
                <w:szCs w:val="22"/>
              </w:rPr>
              <w:t xml:space="preserve"> or indicate why data will not be transcribed</w:t>
            </w:r>
            <w:r w:rsidR="004A7CA9" w:rsidRPr="00370381">
              <w:rPr>
                <w:rFonts w:ascii="Arial" w:hAnsi="Arial" w:cs="Arial"/>
                <w:color w:val="auto"/>
                <w:sz w:val="22"/>
                <w:szCs w:val="22"/>
              </w:rPr>
              <w:t>.</w:t>
            </w:r>
            <w:r w:rsidRPr="00370381">
              <w:rPr>
                <w:rFonts w:ascii="Arial" w:hAnsi="Arial" w:cs="Arial"/>
                <w:color w:val="auto"/>
                <w:sz w:val="22"/>
                <w:szCs w:val="22"/>
              </w:rPr>
              <w:t xml:space="preserve"> </w:t>
            </w:r>
          </w:p>
        </w:tc>
      </w:tr>
      <w:tr w:rsidR="009C58FE" w:rsidRPr="00914DCF" w14:paraId="51D53654" w14:textId="77777777" w:rsidTr="00B81D05">
        <w:trPr>
          <w:trHeight w:val="728"/>
        </w:trPr>
        <w:tc>
          <w:tcPr>
            <w:tcW w:w="5000" w:type="pct"/>
            <w:shd w:val="clear" w:color="auto" w:fill="auto"/>
            <w:vAlign w:val="center"/>
          </w:tcPr>
          <w:p w14:paraId="3D4164F3" w14:textId="7217329F" w:rsidR="0052118C" w:rsidRDefault="0052118C" w:rsidP="00370381">
            <w:pPr>
              <w:shd w:val="clear" w:color="auto" w:fill="FFFFFF" w:themeFill="background1"/>
              <w:spacing w:after="160"/>
              <w:ind w:right="216"/>
              <w:rPr>
                <w:rFonts w:ascii="Arial" w:hAnsi="Arial" w:cs="Arial"/>
                <w:b/>
                <w:color w:val="auto"/>
                <w:sz w:val="22"/>
                <w:szCs w:val="22"/>
              </w:rPr>
            </w:pPr>
            <w:r>
              <w:rPr>
                <w:rFonts w:ascii="Arial" w:hAnsi="Arial" w:cs="Arial"/>
                <w:b/>
                <w:i/>
                <w:color w:val="FF0000"/>
                <w:sz w:val="22"/>
                <w:szCs w:val="22"/>
              </w:rPr>
              <w:t>UPDATED</w:t>
            </w:r>
            <w:r w:rsidRPr="00A0683D">
              <w:rPr>
                <w:rFonts w:ascii="Arial" w:hAnsi="Arial" w:cs="Arial"/>
                <w:b/>
                <w:i/>
                <w:color w:val="FF0000"/>
                <w:sz w:val="22"/>
                <w:szCs w:val="22"/>
              </w:rPr>
              <w:t>!</w:t>
            </w:r>
          </w:p>
          <w:p w14:paraId="076FCB2E" w14:textId="5B4CBDF4" w:rsidR="009C58FE" w:rsidRPr="00955FDA" w:rsidRDefault="009C58FE" w:rsidP="00370381">
            <w:pPr>
              <w:shd w:val="clear" w:color="auto" w:fill="FFFFFF" w:themeFill="background1"/>
              <w:spacing w:after="160"/>
              <w:ind w:right="216"/>
              <w:rPr>
                <w:rFonts w:ascii="Arial" w:hAnsi="Arial" w:cs="Arial"/>
                <w:color w:val="auto"/>
                <w:sz w:val="22"/>
                <w:szCs w:val="22"/>
              </w:rPr>
            </w:pPr>
            <w:r w:rsidRPr="00955FDA">
              <w:rPr>
                <w:rFonts w:ascii="Arial" w:hAnsi="Arial" w:cs="Arial"/>
                <w:b/>
                <w:color w:val="auto"/>
                <w:sz w:val="22"/>
                <w:szCs w:val="22"/>
              </w:rPr>
              <w:t xml:space="preserve">[ </w:t>
            </w:r>
            <w:del w:id="309" w:author="Jacob Kodner" w:date="2020-07-17T13:05:00Z">
              <w:r w:rsidR="00E17F11" w:rsidRPr="00955FDA" w:rsidDel="008E5698">
                <w:rPr>
                  <w:rFonts w:ascii="Arial" w:hAnsi="Arial" w:cs="Arial"/>
                  <w:b/>
                  <w:color w:val="auto"/>
                  <w:sz w:val="22"/>
                  <w:szCs w:val="22"/>
                </w:rPr>
                <w:delText>X</w:delText>
              </w:r>
            </w:del>
            <w:r w:rsidRPr="00955FDA">
              <w:rPr>
                <w:rFonts w:ascii="Arial" w:hAnsi="Arial" w:cs="Arial"/>
                <w:b/>
                <w:color w:val="auto"/>
                <w:sz w:val="22"/>
                <w:szCs w:val="22"/>
              </w:rPr>
              <w:t xml:space="preserve">  ] </w:t>
            </w:r>
            <w:r w:rsidR="00E57932" w:rsidRPr="00955FDA">
              <w:rPr>
                <w:rFonts w:ascii="Arial" w:hAnsi="Arial" w:cs="Arial"/>
                <w:b/>
                <w:color w:val="auto"/>
                <w:sz w:val="22"/>
                <w:szCs w:val="22"/>
              </w:rPr>
              <w:t>Not applicable</w:t>
            </w:r>
            <w:r w:rsidRPr="00955FDA">
              <w:rPr>
                <w:rFonts w:ascii="Arial" w:hAnsi="Arial" w:cs="Arial"/>
                <w:color w:val="auto"/>
                <w:sz w:val="22"/>
                <w:szCs w:val="22"/>
              </w:rPr>
              <w:t>: Identifiable audio/video recordings will not be collected.</w:t>
            </w:r>
          </w:p>
          <w:p w14:paraId="23EDA97C" w14:textId="051B51E0" w:rsidR="009C58FE" w:rsidRDefault="009C58FE" w:rsidP="00370381">
            <w:pPr>
              <w:shd w:val="clear" w:color="auto" w:fill="FFFFFF" w:themeFill="background1"/>
              <w:spacing w:after="160"/>
              <w:ind w:right="216"/>
              <w:rPr>
                <w:rFonts w:ascii="Arial" w:hAnsi="Arial" w:cs="Arial"/>
                <w:color w:val="0064A4"/>
                <w:sz w:val="22"/>
                <w:szCs w:val="22"/>
              </w:rPr>
            </w:pPr>
            <w:r w:rsidRPr="00955FDA">
              <w:rPr>
                <w:rFonts w:ascii="Arial" w:hAnsi="Arial" w:cs="Arial"/>
                <w:b/>
                <w:color w:val="auto"/>
                <w:sz w:val="22"/>
                <w:szCs w:val="22"/>
              </w:rPr>
              <w:t xml:space="preserve">[ </w:t>
            </w:r>
            <w:proofErr w:type="gramStart"/>
            <w:ins w:id="310" w:author="Jacob Kodner" w:date="2020-07-17T13:05:00Z">
              <w:r w:rsidR="008E5698">
                <w:rPr>
                  <w:rFonts w:ascii="Arial" w:hAnsi="Arial" w:cs="Arial"/>
                  <w:b/>
                  <w:color w:val="auto"/>
                  <w:sz w:val="22"/>
                  <w:szCs w:val="22"/>
                </w:rPr>
                <w:t>X</w:t>
              </w:r>
            </w:ins>
            <w:r w:rsidRPr="00955FDA">
              <w:rPr>
                <w:rFonts w:ascii="Arial" w:hAnsi="Arial" w:cs="Arial"/>
                <w:b/>
                <w:color w:val="auto"/>
                <w:sz w:val="22"/>
                <w:szCs w:val="22"/>
              </w:rPr>
              <w:t xml:space="preserve">  ]</w:t>
            </w:r>
            <w:proofErr w:type="gramEnd"/>
            <w:r w:rsidRPr="00955FDA">
              <w:rPr>
                <w:rFonts w:ascii="Arial" w:hAnsi="Arial" w:cs="Arial"/>
                <w:color w:val="auto"/>
                <w:sz w:val="22"/>
                <w:szCs w:val="22"/>
              </w:rPr>
              <w:t xml:space="preserve"> Audio or video recordings transcribed; specify time frame: </w:t>
            </w:r>
            <w:r w:rsidRPr="00955FDA">
              <w:rPr>
                <w:rFonts w:ascii="Arial" w:hAnsi="Arial" w:cs="Arial"/>
                <w:color w:val="0064A4"/>
                <w:sz w:val="22"/>
                <w:szCs w:val="22"/>
              </w:rPr>
              <w:t xml:space="preserve"> </w:t>
            </w:r>
            <w:del w:id="311" w:author="Jacob Kodner" w:date="2020-07-17T13:05:00Z">
              <w:r w:rsidRPr="00955FDA" w:rsidDel="008E5698">
                <w:rPr>
                  <w:rFonts w:ascii="Arial" w:hAnsi="Arial" w:cs="Arial"/>
                  <w:color w:val="0064A4"/>
                  <w:sz w:val="22"/>
                  <w:szCs w:val="22"/>
                </w:rPr>
                <w:delText>&lt;Type here&gt;</w:delText>
              </w:r>
            </w:del>
            <w:ins w:id="312" w:author="Jacob Kodner" w:date="2020-07-17T13:05:00Z">
              <w:r w:rsidR="008E5698">
                <w:rPr>
                  <w:rFonts w:ascii="Arial" w:hAnsi="Arial" w:cs="Arial"/>
                  <w:color w:val="0064A4"/>
                  <w:sz w:val="22"/>
                  <w:szCs w:val="22"/>
                </w:rPr>
                <w:t xml:space="preserve">Audio recordings will be transcribed over a period of two months. These audio files will be anonymized immediately upon collection via a code </w:t>
              </w:r>
            </w:ins>
            <w:ins w:id="313" w:author="Jacob Kodner" w:date="2020-07-17T14:58:00Z">
              <w:r w:rsidR="00D70B5D">
                <w:rPr>
                  <w:rFonts w:ascii="Arial" w:hAnsi="Arial" w:cs="Arial"/>
                  <w:color w:val="0064A4"/>
                  <w:sz w:val="22"/>
                  <w:szCs w:val="22"/>
                </w:rPr>
                <w:t>independent of</w:t>
              </w:r>
            </w:ins>
            <w:ins w:id="314" w:author="Jacob Kodner" w:date="2020-07-17T13:05:00Z">
              <w:r w:rsidR="008E5698">
                <w:rPr>
                  <w:rFonts w:ascii="Arial" w:hAnsi="Arial" w:cs="Arial"/>
                  <w:color w:val="0064A4"/>
                  <w:sz w:val="22"/>
                  <w:szCs w:val="22"/>
                </w:rPr>
                <w:t xml:space="preserve"> the LINE ID.</w:t>
              </w:r>
            </w:ins>
          </w:p>
          <w:p w14:paraId="1A29D4CB" w14:textId="69BEF2D4" w:rsidR="00127BD2" w:rsidRPr="00914DCF" w:rsidRDefault="00127BD2" w:rsidP="00370381">
            <w:pPr>
              <w:shd w:val="clear" w:color="auto" w:fill="FFFFFF" w:themeFill="background1"/>
              <w:spacing w:after="160"/>
              <w:ind w:right="216"/>
              <w:rPr>
                <w:rFonts w:ascii="Arial" w:hAnsi="Arial" w:cs="Arial"/>
                <w:color w:val="0064A4"/>
                <w:sz w:val="22"/>
                <w:szCs w:val="22"/>
              </w:rPr>
            </w:pPr>
            <w:r w:rsidRPr="00914DCF">
              <w:rPr>
                <w:rFonts w:ascii="Arial" w:hAnsi="Arial" w:cs="Arial"/>
                <w:b/>
                <w:color w:val="auto"/>
                <w:sz w:val="22"/>
                <w:szCs w:val="22"/>
              </w:rPr>
              <w:t xml:space="preserve">[ </w:t>
            </w:r>
            <w:proofErr w:type="gramStart"/>
            <w:r w:rsidRPr="00914DCF">
              <w:rPr>
                <w:rFonts w:ascii="Arial" w:hAnsi="Arial" w:cs="Arial"/>
                <w:b/>
                <w:color w:val="auto"/>
                <w:sz w:val="22"/>
                <w:szCs w:val="22"/>
              </w:rPr>
              <w:t xml:space="preserve">  ]</w:t>
            </w:r>
            <w:proofErr w:type="gramEnd"/>
            <w:r w:rsidRPr="00914DCF">
              <w:rPr>
                <w:rFonts w:ascii="Arial" w:hAnsi="Arial" w:cs="Arial"/>
                <w:color w:val="auto"/>
                <w:sz w:val="22"/>
                <w:szCs w:val="22"/>
              </w:rPr>
              <w:t xml:space="preserve"> Audio or video recordings </w:t>
            </w:r>
            <w:r>
              <w:rPr>
                <w:rFonts w:ascii="Arial" w:hAnsi="Arial" w:cs="Arial"/>
                <w:color w:val="auto"/>
                <w:sz w:val="22"/>
                <w:szCs w:val="22"/>
              </w:rPr>
              <w:t xml:space="preserve">will NOT be </w:t>
            </w:r>
            <w:r w:rsidRPr="00914DCF">
              <w:rPr>
                <w:rFonts w:ascii="Arial" w:hAnsi="Arial" w:cs="Arial"/>
                <w:color w:val="auto"/>
                <w:sz w:val="22"/>
                <w:szCs w:val="22"/>
              </w:rPr>
              <w:t xml:space="preserve">transcribed; specify </w:t>
            </w:r>
            <w:r>
              <w:rPr>
                <w:rFonts w:ascii="Arial" w:hAnsi="Arial" w:cs="Arial"/>
                <w:color w:val="auto"/>
                <w:sz w:val="22"/>
                <w:szCs w:val="22"/>
              </w:rPr>
              <w:t>why</w:t>
            </w:r>
            <w:r w:rsidRPr="00914DCF">
              <w:rPr>
                <w:rFonts w:ascii="Arial" w:hAnsi="Arial" w:cs="Arial"/>
                <w:color w:val="auto"/>
                <w:sz w:val="22"/>
                <w:szCs w:val="22"/>
              </w:rPr>
              <w:t xml:space="preserve">:  </w:t>
            </w:r>
            <w:r w:rsidRPr="00914DCF">
              <w:rPr>
                <w:rFonts w:ascii="Arial" w:hAnsi="Arial" w:cs="Arial"/>
                <w:color w:val="0064A4"/>
                <w:sz w:val="22"/>
                <w:szCs w:val="22"/>
              </w:rPr>
              <w:t>&lt;Type here&gt;</w:t>
            </w:r>
          </w:p>
        </w:tc>
      </w:tr>
      <w:tr w:rsidR="009C58FE" w:rsidRPr="00914DCF" w14:paraId="2DD8C3C0" w14:textId="77777777" w:rsidTr="009C58FE">
        <w:trPr>
          <w:trHeight w:val="576"/>
        </w:trPr>
        <w:tc>
          <w:tcPr>
            <w:tcW w:w="5000" w:type="pct"/>
            <w:tcBorders>
              <w:bottom w:val="single" w:sz="4" w:space="0" w:color="auto"/>
            </w:tcBorders>
            <w:shd w:val="clear" w:color="auto" w:fill="DBE5F1"/>
            <w:vAlign w:val="center"/>
          </w:tcPr>
          <w:p w14:paraId="7B921266" w14:textId="1CADB370" w:rsidR="009C58FE" w:rsidRPr="00370381" w:rsidRDefault="009C58FE" w:rsidP="00370381">
            <w:pPr>
              <w:pStyle w:val="ListParagraph"/>
              <w:numPr>
                <w:ilvl w:val="0"/>
                <w:numId w:val="39"/>
              </w:numPr>
              <w:spacing w:line="276" w:lineRule="auto"/>
              <w:rPr>
                <w:rFonts w:ascii="Arial" w:hAnsi="Arial" w:cs="Arial"/>
                <w:color w:val="auto"/>
                <w:sz w:val="22"/>
                <w:szCs w:val="22"/>
              </w:rPr>
            </w:pPr>
            <w:r w:rsidRPr="00370381">
              <w:rPr>
                <w:rFonts w:ascii="Arial" w:hAnsi="Arial" w:cs="Arial"/>
                <w:color w:val="auto"/>
                <w:sz w:val="22"/>
                <w:szCs w:val="22"/>
              </w:rPr>
              <w:t xml:space="preserve">If subject identifiable photographs will be collected, describe </w:t>
            </w:r>
            <w:r w:rsidR="00B81D05" w:rsidRPr="00370381">
              <w:rPr>
                <w:rFonts w:ascii="Arial" w:hAnsi="Arial" w:cs="Arial"/>
                <w:color w:val="auto"/>
                <w:sz w:val="22"/>
                <w:szCs w:val="22"/>
              </w:rPr>
              <w:t>de-identification of photos, as applicable</w:t>
            </w:r>
            <w:r w:rsidR="00127BD2" w:rsidRPr="00370381">
              <w:rPr>
                <w:rFonts w:ascii="Arial" w:hAnsi="Arial" w:cs="Arial"/>
                <w:color w:val="auto"/>
                <w:sz w:val="22"/>
                <w:szCs w:val="22"/>
              </w:rPr>
              <w:t xml:space="preserve"> or indicate why photographs will not be de-identified</w:t>
            </w:r>
            <w:r w:rsidR="00B81D05" w:rsidRPr="00370381">
              <w:rPr>
                <w:rFonts w:ascii="Arial" w:hAnsi="Arial" w:cs="Arial"/>
                <w:color w:val="auto"/>
                <w:sz w:val="22"/>
                <w:szCs w:val="22"/>
              </w:rPr>
              <w:t>.</w:t>
            </w:r>
          </w:p>
        </w:tc>
      </w:tr>
      <w:tr w:rsidR="009C58FE" w:rsidRPr="00914DCF" w14:paraId="34F4BB41" w14:textId="77777777" w:rsidTr="00B81D05">
        <w:trPr>
          <w:trHeight w:val="665"/>
        </w:trPr>
        <w:tc>
          <w:tcPr>
            <w:tcW w:w="5000" w:type="pct"/>
            <w:shd w:val="clear" w:color="auto" w:fill="auto"/>
            <w:vAlign w:val="center"/>
          </w:tcPr>
          <w:p w14:paraId="3D933775" w14:textId="42D5DD17" w:rsidR="0052118C" w:rsidRDefault="0052118C" w:rsidP="00370381">
            <w:pPr>
              <w:shd w:val="clear" w:color="auto" w:fill="FFFFFF" w:themeFill="background1"/>
              <w:spacing w:after="160"/>
              <w:ind w:right="216"/>
              <w:rPr>
                <w:rFonts w:ascii="Arial" w:hAnsi="Arial" w:cs="Arial"/>
                <w:b/>
                <w:color w:val="auto"/>
                <w:sz w:val="22"/>
                <w:szCs w:val="22"/>
              </w:rPr>
            </w:pPr>
            <w:r>
              <w:rPr>
                <w:rFonts w:ascii="Arial" w:hAnsi="Arial" w:cs="Arial"/>
                <w:b/>
                <w:i/>
                <w:color w:val="FF0000"/>
                <w:sz w:val="22"/>
                <w:szCs w:val="22"/>
              </w:rPr>
              <w:t>UPDATED</w:t>
            </w:r>
            <w:r w:rsidRPr="00A0683D">
              <w:rPr>
                <w:rFonts w:ascii="Arial" w:hAnsi="Arial" w:cs="Arial"/>
                <w:b/>
                <w:i/>
                <w:color w:val="FF0000"/>
                <w:sz w:val="22"/>
                <w:szCs w:val="22"/>
              </w:rPr>
              <w:t>!</w:t>
            </w:r>
          </w:p>
          <w:p w14:paraId="6FDA576B" w14:textId="2D55B350" w:rsidR="009C58FE" w:rsidRPr="00914DCF" w:rsidRDefault="009C58FE" w:rsidP="00370381">
            <w:pPr>
              <w:shd w:val="clear" w:color="auto" w:fill="FFFFFF" w:themeFill="background1"/>
              <w:spacing w:after="160"/>
              <w:ind w:right="216"/>
              <w:rPr>
                <w:rFonts w:ascii="Arial" w:hAnsi="Arial" w:cs="Arial"/>
                <w:color w:val="auto"/>
                <w:sz w:val="22"/>
                <w:szCs w:val="22"/>
              </w:rPr>
            </w:pPr>
            <w:r w:rsidRPr="00914DCF">
              <w:rPr>
                <w:rFonts w:ascii="Arial" w:hAnsi="Arial" w:cs="Arial"/>
                <w:b/>
                <w:color w:val="auto"/>
                <w:sz w:val="22"/>
                <w:szCs w:val="22"/>
              </w:rPr>
              <w:t xml:space="preserve">[ </w:t>
            </w:r>
            <w:proofErr w:type="gramStart"/>
            <w:r w:rsidR="00E17F11">
              <w:rPr>
                <w:rFonts w:ascii="Arial" w:hAnsi="Arial" w:cs="Arial"/>
                <w:b/>
                <w:color w:val="auto"/>
                <w:sz w:val="22"/>
                <w:szCs w:val="22"/>
              </w:rPr>
              <w:t>X</w:t>
            </w:r>
            <w:r w:rsidRPr="00914DCF">
              <w:rPr>
                <w:rFonts w:ascii="Arial" w:hAnsi="Arial" w:cs="Arial"/>
                <w:b/>
                <w:color w:val="auto"/>
                <w:sz w:val="22"/>
                <w:szCs w:val="22"/>
              </w:rPr>
              <w:t xml:space="preserve"> ]</w:t>
            </w:r>
            <w:proofErr w:type="gramEnd"/>
            <w:r w:rsidRPr="00914DCF">
              <w:rPr>
                <w:rFonts w:ascii="Arial" w:hAnsi="Arial" w:cs="Arial"/>
                <w:b/>
                <w:color w:val="auto"/>
                <w:sz w:val="22"/>
                <w:szCs w:val="22"/>
              </w:rPr>
              <w:t xml:space="preserve"> </w:t>
            </w:r>
            <w:r w:rsidR="00E57932" w:rsidRPr="00E57932">
              <w:rPr>
                <w:rFonts w:ascii="Arial" w:hAnsi="Arial" w:cs="Arial"/>
                <w:b/>
                <w:color w:val="auto"/>
                <w:sz w:val="22"/>
                <w:szCs w:val="22"/>
              </w:rPr>
              <w:t>Not applicable</w:t>
            </w:r>
            <w:r w:rsidRPr="00914DCF">
              <w:rPr>
                <w:rFonts w:ascii="Arial" w:hAnsi="Arial" w:cs="Arial"/>
                <w:color w:val="auto"/>
                <w:sz w:val="22"/>
                <w:szCs w:val="22"/>
              </w:rPr>
              <w:t xml:space="preserve">: </w:t>
            </w:r>
            <w:r>
              <w:rPr>
                <w:rFonts w:ascii="Arial" w:hAnsi="Arial" w:cs="Arial"/>
                <w:color w:val="auto"/>
                <w:sz w:val="22"/>
                <w:szCs w:val="22"/>
              </w:rPr>
              <w:t>Subject</w:t>
            </w:r>
            <w:r w:rsidRPr="00914DCF">
              <w:rPr>
                <w:rFonts w:ascii="Arial" w:hAnsi="Arial" w:cs="Arial"/>
                <w:color w:val="auto"/>
                <w:sz w:val="22"/>
                <w:szCs w:val="22"/>
              </w:rPr>
              <w:t xml:space="preserve"> identifiable photographs will not be collected.</w:t>
            </w:r>
          </w:p>
          <w:p w14:paraId="660265FD" w14:textId="77777777" w:rsidR="009C58FE" w:rsidRDefault="009C58FE" w:rsidP="00370381">
            <w:pPr>
              <w:shd w:val="clear" w:color="auto" w:fill="FFFFFF" w:themeFill="background1"/>
              <w:spacing w:after="160"/>
              <w:ind w:right="216"/>
              <w:rPr>
                <w:rFonts w:ascii="Arial" w:hAnsi="Arial" w:cs="Arial"/>
                <w:color w:val="0064A4"/>
                <w:sz w:val="22"/>
                <w:szCs w:val="22"/>
              </w:rPr>
            </w:pPr>
            <w:r w:rsidRPr="00914DCF">
              <w:rPr>
                <w:rFonts w:ascii="Arial" w:hAnsi="Arial" w:cs="Arial"/>
                <w:b/>
                <w:color w:val="auto"/>
                <w:sz w:val="22"/>
                <w:szCs w:val="22"/>
              </w:rPr>
              <w:t xml:space="preserve">[ </w:t>
            </w:r>
            <w:proofErr w:type="gramStart"/>
            <w:r w:rsidRPr="00914DCF">
              <w:rPr>
                <w:rFonts w:ascii="Arial" w:hAnsi="Arial" w:cs="Arial"/>
                <w:b/>
                <w:color w:val="auto"/>
                <w:sz w:val="22"/>
                <w:szCs w:val="22"/>
              </w:rPr>
              <w:t xml:space="preserve">  ]</w:t>
            </w:r>
            <w:proofErr w:type="gramEnd"/>
            <w:r w:rsidRPr="00914DCF">
              <w:rPr>
                <w:rFonts w:ascii="Arial" w:hAnsi="Arial" w:cs="Arial"/>
                <w:color w:val="auto"/>
                <w:sz w:val="22"/>
                <w:szCs w:val="22"/>
              </w:rPr>
              <w:t xml:space="preserve"> </w:t>
            </w:r>
            <w:r w:rsidR="00B81D05">
              <w:rPr>
                <w:rFonts w:ascii="Arial" w:hAnsi="Arial" w:cs="Arial"/>
                <w:color w:val="auto"/>
                <w:sz w:val="22"/>
                <w:szCs w:val="22"/>
              </w:rPr>
              <w:t>Subject</w:t>
            </w:r>
            <w:r w:rsidR="00B81D05" w:rsidRPr="00914DCF">
              <w:rPr>
                <w:rFonts w:ascii="Arial" w:hAnsi="Arial" w:cs="Arial"/>
                <w:color w:val="auto"/>
                <w:sz w:val="22"/>
                <w:szCs w:val="22"/>
              </w:rPr>
              <w:t xml:space="preserve"> identifiable photographs</w:t>
            </w:r>
            <w:r w:rsidRPr="00914DCF">
              <w:rPr>
                <w:rFonts w:ascii="Arial" w:hAnsi="Arial" w:cs="Arial"/>
                <w:color w:val="auto"/>
                <w:sz w:val="22"/>
                <w:szCs w:val="22"/>
              </w:rPr>
              <w:t xml:space="preserve"> will </w:t>
            </w:r>
            <w:r w:rsidR="00B81D05">
              <w:rPr>
                <w:rFonts w:ascii="Arial" w:hAnsi="Arial" w:cs="Arial"/>
                <w:color w:val="auto"/>
                <w:sz w:val="22"/>
                <w:szCs w:val="22"/>
              </w:rPr>
              <w:t>be de-identified</w:t>
            </w:r>
            <w:r w:rsidRPr="00914DCF">
              <w:rPr>
                <w:rFonts w:ascii="Arial" w:hAnsi="Arial" w:cs="Arial"/>
                <w:color w:val="auto"/>
                <w:sz w:val="22"/>
                <w:szCs w:val="22"/>
              </w:rPr>
              <w:t xml:space="preserve">; specify time frame:  </w:t>
            </w:r>
            <w:r w:rsidRPr="00914DCF">
              <w:rPr>
                <w:rFonts w:ascii="Arial" w:hAnsi="Arial" w:cs="Arial"/>
                <w:color w:val="0064A4"/>
                <w:sz w:val="22"/>
                <w:szCs w:val="22"/>
              </w:rPr>
              <w:t>&lt;Type here&gt;</w:t>
            </w:r>
          </w:p>
          <w:p w14:paraId="288FEFF1" w14:textId="4AF48C1A" w:rsidR="00127BD2" w:rsidRPr="00914DCF" w:rsidRDefault="00127BD2" w:rsidP="00370381">
            <w:pPr>
              <w:shd w:val="clear" w:color="auto" w:fill="FFFFFF" w:themeFill="background1"/>
              <w:spacing w:after="160"/>
              <w:ind w:right="216"/>
              <w:rPr>
                <w:rFonts w:ascii="Arial" w:hAnsi="Arial" w:cs="Arial"/>
                <w:color w:val="0064A4"/>
                <w:sz w:val="22"/>
                <w:szCs w:val="22"/>
              </w:rPr>
            </w:pPr>
            <w:r w:rsidRPr="00914DCF">
              <w:rPr>
                <w:rFonts w:ascii="Arial" w:hAnsi="Arial" w:cs="Arial"/>
                <w:b/>
                <w:color w:val="auto"/>
                <w:sz w:val="22"/>
                <w:szCs w:val="22"/>
              </w:rPr>
              <w:t xml:space="preserve">[ </w:t>
            </w:r>
            <w:proofErr w:type="gramStart"/>
            <w:r w:rsidRPr="00914DCF">
              <w:rPr>
                <w:rFonts w:ascii="Arial" w:hAnsi="Arial" w:cs="Arial"/>
                <w:b/>
                <w:color w:val="auto"/>
                <w:sz w:val="22"/>
                <w:szCs w:val="22"/>
              </w:rPr>
              <w:t xml:space="preserve">  ]</w:t>
            </w:r>
            <w:proofErr w:type="gramEnd"/>
            <w:r w:rsidRPr="00914DCF">
              <w:rPr>
                <w:rFonts w:ascii="Arial" w:hAnsi="Arial" w:cs="Arial"/>
                <w:color w:val="auto"/>
                <w:sz w:val="22"/>
                <w:szCs w:val="22"/>
              </w:rPr>
              <w:t xml:space="preserve"> </w:t>
            </w:r>
            <w:r>
              <w:rPr>
                <w:rFonts w:ascii="Arial" w:hAnsi="Arial" w:cs="Arial"/>
                <w:color w:val="auto"/>
                <w:sz w:val="22"/>
                <w:szCs w:val="22"/>
              </w:rPr>
              <w:t>Subject</w:t>
            </w:r>
            <w:r w:rsidRPr="00914DCF">
              <w:rPr>
                <w:rFonts w:ascii="Arial" w:hAnsi="Arial" w:cs="Arial"/>
                <w:color w:val="auto"/>
                <w:sz w:val="22"/>
                <w:szCs w:val="22"/>
              </w:rPr>
              <w:t xml:space="preserve"> identifiable photographs will </w:t>
            </w:r>
            <w:r>
              <w:rPr>
                <w:rFonts w:ascii="Arial" w:hAnsi="Arial" w:cs="Arial"/>
                <w:color w:val="auto"/>
                <w:sz w:val="22"/>
                <w:szCs w:val="22"/>
              </w:rPr>
              <w:t>NOT be de-identified</w:t>
            </w:r>
            <w:r w:rsidRPr="00914DCF">
              <w:rPr>
                <w:rFonts w:ascii="Arial" w:hAnsi="Arial" w:cs="Arial"/>
                <w:color w:val="auto"/>
                <w:sz w:val="22"/>
                <w:szCs w:val="22"/>
              </w:rPr>
              <w:t xml:space="preserve">; specify </w:t>
            </w:r>
            <w:r>
              <w:rPr>
                <w:rFonts w:ascii="Arial" w:hAnsi="Arial" w:cs="Arial"/>
                <w:color w:val="auto"/>
                <w:sz w:val="22"/>
                <w:szCs w:val="22"/>
              </w:rPr>
              <w:t>why</w:t>
            </w:r>
            <w:r w:rsidRPr="00914DCF">
              <w:rPr>
                <w:rFonts w:ascii="Arial" w:hAnsi="Arial" w:cs="Arial"/>
                <w:color w:val="auto"/>
                <w:sz w:val="22"/>
                <w:szCs w:val="22"/>
              </w:rPr>
              <w:t xml:space="preserve">:  </w:t>
            </w:r>
            <w:r w:rsidRPr="00914DCF">
              <w:rPr>
                <w:rFonts w:ascii="Arial" w:hAnsi="Arial" w:cs="Arial"/>
                <w:color w:val="0064A4"/>
                <w:sz w:val="22"/>
                <w:szCs w:val="22"/>
              </w:rPr>
              <w:t>&lt;Type here&gt;</w:t>
            </w:r>
          </w:p>
        </w:tc>
      </w:tr>
    </w:tbl>
    <w:p w14:paraId="2BC08A20" w14:textId="77777777" w:rsidR="009C58FE" w:rsidRPr="00914DCF" w:rsidRDefault="009C58FE" w:rsidP="009C58FE">
      <w:pPr>
        <w:spacing w:line="276" w:lineRule="auto"/>
        <w:rPr>
          <w:rFonts w:ascii="Arial" w:hAnsi="Arial" w:cs="Arial"/>
          <w:b/>
          <w:color w:val="auto"/>
          <w:sz w:val="22"/>
          <w:szCs w:val="22"/>
        </w:rPr>
      </w:pPr>
    </w:p>
    <w:p w14:paraId="147FBB7A" w14:textId="77777777" w:rsidR="009C58FE" w:rsidRPr="00914DCF" w:rsidRDefault="009C58FE" w:rsidP="00370381">
      <w:pPr>
        <w:numPr>
          <w:ilvl w:val="3"/>
          <w:numId w:val="39"/>
        </w:numPr>
        <w:spacing w:line="276" w:lineRule="auto"/>
        <w:ind w:left="450" w:hanging="450"/>
        <w:rPr>
          <w:rFonts w:ascii="Arial" w:hAnsi="Arial" w:cs="Arial"/>
          <w:b/>
          <w:color w:val="auto"/>
          <w:sz w:val="22"/>
          <w:szCs w:val="22"/>
        </w:rPr>
      </w:pPr>
      <w:r w:rsidRPr="00914DCF">
        <w:rPr>
          <w:rFonts w:ascii="Arial" w:hAnsi="Arial" w:cs="Arial"/>
          <w:b/>
          <w:color w:val="auto"/>
          <w:sz w:val="22"/>
          <w:szCs w:val="22"/>
        </w:rPr>
        <w:t xml:space="preserve">     Certificate of Confidentiality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0"/>
      </w:tblGrid>
      <w:tr w:rsidR="009C58FE" w:rsidRPr="00914DCF" w14:paraId="7D31D5CC" w14:textId="77777777" w:rsidTr="009C58FE">
        <w:trPr>
          <w:trHeight w:val="576"/>
        </w:trPr>
        <w:tc>
          <w:tcPr>
            <w:tcW w:w="5000" w:type="pct"/>
            <w:shd w:val="clear" w:color="auto" w:fill="DBE5F1"/>
            <w:vAlign w:val="center"/>
          </w:tcPr>
          <w:p w14:paraId="03480699" w14:textId="11948996" w:rsidR="009C58FE" w:rsidRPr="00914DCF" w:rsidRDefault="009C58FE" w:rsidP="009C58FE">
            <w:pPr>
              <w:numPr>
                <w:ilvl w:val="0"/>
                <w:numId w:val="32"/>
              </w:numPr>
              <w:tabs>
                <w:tab w:val="left" w:pos="0"/>
              </w:tabs>
              <w:spacing w:line="276" w:lineRule="auto"/>
              <w:ind w:left="432" w:right="216"/>
              <w:rPr>
                <w:rFonts w:ascii="Arial" w:hAnsi="Arial" w:cs="Arial"/>
                <w:color w:val="auto"/>
                <w:sz w:val="22"/>
                <w:szCs w:val="22"/>
              </w:rPr>
            </w:pPr>
            <w:r w:rsidRPr="00914DCF">
              <w:rPr>
                <w:rFonts w:ascii="Arial" w:hAnsi="Arial" w:cs="Arial"/>
                <w:color w:val="auto"/>
                <w:sz w:val="22"/>
                <w:szCs w:val="22"/>
              </w:rPr>
              <w:t>Indicate whether a Ce</w:t>
            </w:r>
            <w:r w:rsidR="007D4605">
              <w:rPr>
                <w:rFonts w:ascii="Arial" w:hAnsi="Arial" w:cs="Arial"/>
                <w:color w:val="auto"/>
                <w:sz w:val="22"/>
                <w:szCs w:val="22"/>
              </w:rPr>
              <w:t>rtificate of Confidentiality (</w:t>
            </w:r>
            <w:proofErr w:type="spellStart"/>
            <w:r w:rsidR="007D4605">
              <w:rPr>
                <w:rFonts w:ascii="Arial" w:hAnsi="Arial" w:cs="Arial"/>
                <w:color w:val="auto"/>
                <w:sz w:val="22"/>
                <w:szCs w:val="22"/>
              </w:rPr>
              <w:t>Co</w:t>
            </w:r>
            <w:r w:rsidRPr="00914DCF">
              <w:rPr>
                <w:rFonts w:ascii="Arial" w:hAnsi="Arial" w:cs="Arial"/>
                <w:color w:val="auto"/>
                <w:sz w:val="22"/>
                <w:szCs w:val="22"/>
              </w:rPr>
              <w:t>C</w:t>
            </w:r>
            <w:proofErr w:type="spellEnd"/>
            <w:r w:rsidRPr="00914DCF">
              <w:rPr>
                <w:rFonts w:ascii="Arial" w:hAnsi="Arial" w:cs="Arial"/>
                <w:color w:val="auto"/>
                <w:sz w:val="22"/>
                <w:szCs w:val="22"/>
              </w:rPr>
              <w:t xml:space="preserve">) has been or will be requested. </w:t>
            </w:r>
          </w:p>
        </w:tc>
      </w:tr>
      <w:tr w:rsidR="009C58FE" w:rsidRPr="00914DCF" w14:paraId="3DC6F7AF" w14:textId="77777777" w:rsidTr="007D4605">
        <w:trPr>
          <w:trHeight w:val="3312"/>
        </w:trPr>
        <w:tc>
          <w:tcPr>
            <w:tcW w:w="5000" w:type="pct"/>
            <w:tcBorders>
              <w:bottom w:val="single" w:sz="4" w:space="0" w:color="auto"/>
            </w:tcBorders>
            <w:vAlign w:val="center"/>
          </w:tcPr>
          <w:p w14:paraId="71D733A0" w14:textId="099B446F" w:rsidR="007D4605" w:rsidRDefault="007D4605" w:rsidP="007D4605">
            <w:pPr>
              <w:tabs>
                <w:tab w:val="left" w:pos="360"/>
              </w:tabs>
              <w:ind w:right="216"/>
              <w:contextualSpacing/>
              <w:rPr>
                <w:rFonts w:ascii="Arial" w:hAnsi="Arial" w:cs="Arial"/>
                <w:color w:val="auto"/>
                <w:sz w:val="22"/>
                <w:szCs w:val="22"/>
              </w:rPr>
            </w:pPr>
            <w:r w:rsidRPr="00914DCF">
              <w:rPr>
                <w:rFonts w:ascii="Arial" w:hAnsi="Arial" w:cs="Arial"/>
                <w:b/>
                <w:color w:val="auto"/>
                <w:sz w:val="22"/>
                <w:szCs w:val="22"/>
              </w:rPr>
              <w:t xml:space="preserve">[ </w:t>
            </w:r>
            <w:proofErr w:type="gramStart"/>
            <w:r w:rsidR="00E17F11">
              <w:rPr>
                <w:rFonts w:ascii="Arial" w:hAnsi="Arial" w:cs="Arial"/>
                <w:b/>
                <w:color w:val="auto"/>
                <w:sz w:val="22"/>
                <w:szCs w:val="22"/>
              </w:rPr>
              <w:t>X</w:t>
            </w:r>
            <w:r w:rsidRPr="00914DCF">
              <w:rPr>
                <w:rFonts w:ascii="Arial" w:hAnsi="Arial" w:cs="Arial"/>
                <w:b/>
                <w:color w:val="auto"/>
                <w:sz w:val="22"/>
                <w:szCs w:val="22"/>
              </w:rPr>
              <w:t xml:space="preserve"> ]</w:t>
            </w:r>
            <w:proofErr w:type="gramEnd"/>
            <w:r w:rsidRPr="00914DCF">
              <w:rPr>
                <w:rFonts w:ascii="Arial" w:hAnsi="Arial" w:cs="Arial"/>
                <w:b/>
                <w:color w:val="auto"/>
                <w:sz w:val="22"/>
                <w:szCs w:val="22"/>
              </w:rPr>
              <w:t xml:space="preserve"> </w:t>
            </w:r>
            <w:r w:rsidR="00E57932" w:rsidRPr="00E57932">
              <w:rPr>
                <w:rFonts w:ascii="Arial" w:hAnsi="Arial" w:cs="Arial"/>
                <w:b/>
                <w:color w:val="auto"/>
                <w:sz w:val="22"/>
                <w:szCs w:val="22"/>
              </w:rPr>
              <w:t>Not applicable</w:t>
            </w:r>
            <w:r w:rsidRPr="00914DCF">
              <w:rPr>
                <w:rFonts w:ascii="Arial" w:hAnsi="Arial" w:cs="Arial"/>
                <w:color w:val="auto"/>
                <w:sz w:val="22"/>
                <w:szCs w:val="22"/>
              </w:rPr>
              <w:t xml:space="preserve">: No </w:t>
            </w:r>
            <w:proofErr w:type="spellStart"/>
            <w:r w:rsidRPr="00914DCF">
              <w:rPr>
                <w:rFonts w:ascii="Arial" w:hAnsi="Arial" w:cs="Arial"/>
                <w:color w:val="auto"/>
                <w:sz w:val="22"/>
                <w:szCs w:val="22"/>
              </w:rPr>
              <w:t>C</w:t>
            </w:r>
            <w:r>
              <w:rPr>
                <w:rFonts w:ascii="Arial" w:hAnsi="Arial" w:cs="Arial"/>
                <w:color w:val="auto"/>
                <w:sz w:val="22"/>
                <w:szCs w:val="22"/>
              </w:rPr>
              <w:t>o</w:t>
            </w:r>
            <w:r w:rsidRPr="00914DCF">
              <w:rPr>
                <w:rFonts w:ascii="Arial" w:hAnsi="Arial" w:cs="Arial"/>
                <w:color w:val="auto"/>
                <w:sz w:val="22"/>
                <w:szCs w:val="22"/>
              </w:rPr>
              <w:t>C</w:t>
            </w:r>
            <w:proofErr w:type="spellEnd"/>
            <w:r w:rsidRPr="00914DCF">
              <w:rPr>
                <w:rFonts w:ascii="Arial" w:hAnsi="Arial" w:cs="Arial"/>
                <w:color w:val="auto"/>
                <w:sz w:val="22"/>
                <w:szCs w:val="22"/>
              </w:rPr>
              <w:t xml:space="preserve"> has been requested for this study.</w:t>
            </w:r>
          </w:p>
          <w:p w14:paraId="67E471E4" w14:textId="77777777" w:rsidR="007D4605" w:rsidRPr="00914DCF" w:rsidRDefault="007D4605" w:rsidP="007D4605">
            <w:pPr>
              <w:tabs>
                <w:tab w:val="left" w:pos="360"/>
              </w:tabs>
              <w:ind w:right="216"/>
              <w:contextualSpacing/>
              <w:rPr>
                <w:rFonts w:ascii="Arial" w:hAnsi="Arial" w:cs="Arial"/>
                <w:color w:val="auto"/>
                <w:sz w:val="22"/>
                <w:szCs w:val="22"/>
              </w:rPr>
            </w:pPr>
          </w:p>
          <w:p w14:paraId="41F21FE7" w14:textId="77777777" w:rsidR="007D4605" w:rsidRPr="00AB1722" w:rsidRDefault="007D4605" w:rsidP="007D4605">
            <w:pPr>
              <w:tabs>
                <w:tab w:val="left" w:pos="360"/>
              </w:tabs>
              <w:ind w:left="360" w:right="216" w:hanging="360"/>
              <w:contextualSpacing/>
              <w:rPr>
                <w:rFonts w:ascii="Arial" w:hAnsi="Arial" w:cs="Arial"/>
                <w:b/>
                <w:color w:val="auto"/>
                <w:sz w:val="22"/>
                <w:szCs w:val="22"/>
              </w:rPr>
            </w:pPr>
            <w:r w:rsidRPr="00AB1722">
              <w:rPr>
                <w:rFonts w:ascii="Arial" w:hAnsi="Arial" w:cs="Arial"/>
                <w:b/>
                <w:color w:val="auto"/>
                <w:sz w:val="22"/>
                <w:szCs w:val="22"/>
              </w:rPr>
              <w:t xml:space="preserve">[ </w:t>
            </w:r>
            <w:proofErr w:type="gramStart"/>
            <w:r w:rsidRPr="00AB1722">
              <w:rPr>
                <w:rFonts w:ascii="Arial" w:hAnsi="Arial" w:cs="Arial"/>
                <w:b/>
                <w:color w:val="auto"/>
                <w:sz w:val="22"/>
                <w:szCs w:val="22"/>
              </w:rPr>
              <w:t xml:space="preserve">  ]</w:t>
            </w:r>
            <w:proofErr w:type="gramEnd"/>
            <w:r w:rsidRPr="00AB1722">
              <w:rPr>
                <w:rFonts w:ascii="Arial" w:hAnsi="Arial" w:cs="Arial"/>
                <w:b/>
                <w:color w:val="auto"/>
                <w:sz w:val="22"/>
                <w:szCs w:val="22"/>
              </w:rPr>
              <w:t xml:space="preserve"> This is a non-NIH funded/supported study. Choose one of the following:</w:t>
            </w:r>
          </w:p>
          <w:p w14:paraId="00BEC63A" w14:textId="77777777" w:rsidR="007D4605" w:rsidRPr="00AB1722" w:rsidRDefault="007D4605" w:rsidP="007D4605">
            <w:pPr>
              <w:tabs>
                <w:tab w:val="left" w:pos="360"/>
              </w:tabs>
              <w:ind w:left="360" w:right="216" w:hanging="360"/>
              <w:contextualSpacing/>
              <w:rPr>
                <w:rFonts w:ascii="Arial" w:hAnsi="Arial" w:cs="Arial"/>
                <w:i/>
                <w:color w:val="FF0000"/>
                <w:sz w:val="22"/>
                <w:szCs w:val="22"/>
              </w:rPr>
            </w:pPr>
          </w:p>
          <w:p w14:paraId="31C7425D" w14:textId="77777777" w:rsidR="007D4605" w:rsidRPr="00AB1722" w:rsidRDefault="007D4605" w:rsidP="007D4605">
            <w:pPr>
              <w:tabs>
                <w:tab w:val="left" w:pos="360"/>
              </w:tabs>
              <w:ind w:left="720" w:right="216"/>
              <w:contextualSpacing/>
              <w:rPr>
                <w:rFonts w:ascii="Arial" w:hAnsi="Arial" w:cs="Arial"/>
                <w:i/>
                <w:color w:val="FF0000"/>
                <w:sz w:val="22"/>
                <w:szCs w:val="22"/>
              </w:rPr>
            </w:pPr>
            <w:r w:rsidRPr="00AB1722">
              <w:rPr>
                <w:rFonts w:ascii="Arial" w:hAnsi="Arial" w:cs="Arial"/>
                <w:b/>
                <w:color w:val="auto"/>
                <w:sz w:val="22"/>
                <w:szCs w:val="22"/>
              </w:rPr>
              <w:t xml:space="preserve">[ </w:t>
            </w:r>
            <w:proofErr w:type="gramStart"/>
            <w:r w:rsidRPr="00AB1722">
              <w:rPr>
                <w:rFonts w:ascii="Arial" w:hAnsi="Arial" w:cs="Arial"/>
                <w:b/>
                <w:color w:val="auto"/>
                <w:sz w:val="22"/>
                <w:szCs w:val="22"/>
              </w:rPr>
              <w:t xml:space="preserve">  ]</w:t>
            </w:r>
            <w:proofErr w:type="gramEnd"/>
            <w:r w:rsidRPr="00AB1722">
              <w:rPr>
                <w:rFonts w:ascii="Arial" w:hAnsi="Arial" w:cs="Arial"/>
                <w:b/>
                <w:color w:val="auto"/>
                <w:sz w:val="22"/>
                <w:szCs w:val="22"/>
              </w:rPr>
              <w:t xml:space="preserve"> </w:t>
            </w:r>
            <w:r w:rsidRPr="00AB1722">
              <w:rPr>
                <w:rFonts w:ascii="Arial" w:hAnsi="Arial" w:cs="Arial"/>
                <w:color w:val="auto"/>
                <w:sz w:val="22"/>
                <w:szCs w:val="22"/>
              </w:rPr>
              <w:t xml:space="preserve">A </w:t>
            </w:r>
            <w:proofErr w:type="spellStart"/>
            <w:r w:rsidRPr="00AB1722">
              <w:rPr>
                <w:rFonts w:ascii="Arial" w:hAnsi="Arial" w:cs="Arial"/>
                <w:color w:val="auto"/>
                <w:sz w:val="22"/>
                <w:szCs w:val="22"/>
              </w:rPr>
              <w:t>CoC</w:t>
            </w:r>
            <w:proofErr w:type="spellEnd"/>
            <w:r w:rsidRPr="00AB1722">
              <w:rPr>
                <w:rFonts w:ascii="Arial" w:hAnsi="Arial" w:cs="Arial"/>
                <w:color w:val="auto"/>
                <w:sz w:val="22"/>
                <w:szCs w:val="22"/>
              </w:rPr>
              <w:t xml:space="preserve"> will be requested for this study. </w:t>
            </w:r>
            <w:r w:rsidRPr="00AB1722">
              <w:rPr>
                <w:rFonts w:ascii="Arial" w:hAnsi="Arial" w:cs="Arial"/>
                <w:i/>
                <w:color w:val="FF0000"/>
                <w:sz w:val="22"/>
                <w:szCs w:val="22"/>
              </w:rPr>
              <w:t xml:space="preserve">The </w:t>
            </w:r>
            <w:proofErr w:type="spellStart"/>
            <w:r w:rsidRPr="00AB1722">
              <w:rPr>
                <w:rFonts w:ascii="Arial" w:hAnsi="Arial" w:cs="Arial"/>
                <w:i/>
                <w:color w:val="FF0000"/>
                <w:sz w:val="22"/>
                <w:szCs w:val="22"/>
              </w:rPr>
              <w:t>CoC</w:t>
            </w:r>
            <w:proofErr w:type="spellEnd"/>
            <w:r w:rsidRPr="00AB1722">
              <w:rPr>
                <w:rFonts w:ascii="Arial" w:hAnsi="Arial" w:cs="Arial"/>
                <w:i/>
                <w:color w:val="FF0000"/>
                <w:sz w:val="22"/>
                <w:szCs w:val="22"/>
              </w:rPr>
              <w:t xml:space="preserve"> application must be submitted to the IRB staff for review after IRB approval.</w:t>
            </w:r>
          </w:p>
          <w:p w14:paraId="4449B278" w14:textId="77777777" w:rsidR="007D4605" w:rsidRPr="00AB1722" w:rsidRDefault="007D4605" w:rsidP="007D4605">
            <w:pPr>
              <w:tabs>
                <w:tab w:val="left" w:pos="360"/>
              </w:tabs>
              <w:ind w:left="720" w:right="216"/>
              <w:contextualSpacing/>
              <w:rPr>
                <w:rFonts w:ascii="Arial" w:hAnsi="Arial" w:cs="Arial"/>
                <w:i/>
                <w:color w:val="FF0000"/>
                <w:sz w:val="22"/>
                <w:szCs w:val="22"/>
              </w:rPr>
            </w:pPr>
          </w:p>
          <w:p w14:paraId="5A506BEA" w14:textId="77777777" w:rsidR="007D4605" w:rsidRPr="00AB1722" w:rsidRDefault="007D4605" w:rsidP="007D4605">
            <w:pPr>
              <w:tabs>
                <w:tab w:val="left" w:pos="360"/>
              </w:tabs>
              <w:ind w:left="720" w:right="216"/>
              <w:contextualSpacing/>
              <w:rPr>
                <w:rFonts w:ascii="Arial" w:hAnsi="Arial" w:cs="Arial"/>
                <w:color w:val="0064A4"/>
                <w:sz w:val="22"/>
                <w:szCs w:val="22"/>
              </w:rPr>
            </w:pPr>
            <w:r w:rsidRPr="00AB1722">
              <w:rPr>
                <w:rFonts w:ascii="Arial" w:hAnsi="Arial" w:cs="Arial"/>
                <w:b/>
                <w:color w:val="auto"/>
                <w:sz w:val="22"/>
                <w:szCs w:val="22"/>
              </w:rPr>
              <w:t xml:space="preserve">[ </w:t>
            </w:r>
            <w:proofErr w:type="gramStart"/>
            <w:r w:rsidRPr="00AB1722">
              <w:rPr>
                <w:rFonts w:ascii="Arial" w:hAnsi="Arial" w:cs="Arial"/>
                <w:b/>
                <w:color w:val="auto"/>
                <w:sz w:val="22"/>
                <w:szCs w:val="22"/>
              </w:rPr>
              <w:t xml:space="preserve">  ]</w:t>
            </w:r>
            <w:proofErr w:type="gramEnd"/>
            <w:r w:rsidRPr="00AB1722">
              <w:rPr>
                <w:rFonts w:ascii="Arial" w:hAnsi="Arial" w:cs="Arial"/>
                <w:b/>
                <w:color w:val="auto"/>
                <w:sz w:val="22"/>
                <w:szCs w:val="22"/>
              </w:rPr>
              <w:t xml:space="preserve"> </w:t>
            </w:r>
            <w:r w:rsidRPr="00AB1722">
              <w:rPr>
                <w:rFonts w:ascii="Arial" w:hAnsi="Arial" w:cs="Arial"/>
                <w:color w:val="auto"/>
                <w:sz w:val="22"/>
                <w:szCs w:val="22"/>
              </w:rPr>
              <w:t xml:space="preserve">A </w:t>
            </w:r>
            <w:proofErr w:type="spellStart"/>
            <w:r w:rsidRPr="00AB1722">
              <w:rPr>
                <w:rFonts w:ascii="Arial" w:hAnsi="Arial" w:cs="Arial"/>
                <w:color w:val="auto"/>
                <w:sz w:val="22"/>
                <w:szCs w:val="22"/>
              </w:rPr>
              <w:t>CoC</w:t>
            </w:r>
            <w:proofErr w:type="spellEnd"/>
            <w:r w:rsidRPr="00AB1722">
              <w:rPr>
                <w:rFonts w:ascii="Arial" w:hAnsi="Arial" w:cs="Arial"/>
                <w:color w:val="auto"/>
                <w:sz w:val="22"/>
                <w:szCs w:val="22"/>
              </w:rPr>
              <w:t xml:space="preserve"> has been obtained for this study.</w:t>
            </w:r>
            <w:r w:rsidRPr="00AB1722">
              <w:rPr>
                <w:rFonts w:ascii="Arial" w:hAnsi="Arial" w:cs="Arial"/>
                <w:i/>
                <w:color w:val="FF0000"/>
                <w:sz w:val="22"/>
                <w:szCs w:val="22"/>
              </w:rPr>
              <w:t xml:space="preserve"> Provide a copy of the </w:t>
            </w:r>
            <w:proofErr w:type="spellStart"/>
            <w:r w:rsidRPr="00AB1722">
              <w:rPr>
                <w:rFonts w:ascii="Arial" w:hAnsi="Arial" w:cs="Arial"/>
                <w:i/>
                <w:color w:val="FF0000"/>
                <w:sz w:val="22"/>
                <w:szCs w:val="22"/>
              </w:rPr>
              <w:t>C</w:t>
            </w:r>
            <w:r>
              <w:rPr>
                <w:rFonts w:ascii="Arial" w:hAnsi="Arial" w:cs="Arial"/>
                <w:i/>
                <w:color w:val="FF0000"/>
                <w:sz w:val="22"/>
                <w:szCs w:val="22"/>
              </w:rPr>
              <w:t>o</w:t>
            </w:r>
            <w:r w:rsidRPr="00AB1722">
              <w:rPr>
                <w:rFonts w:ascii="Arial" w:hAnsi="Arial" w:cs="Arial"/>
                <w:i/>
                <w:color w:val="FF0000"/>
                <w:sz w:val="22"/>
                <w:szCs w:val="22"/>
              </w:rPr>
              <w:t>C</w:t>
            </w:r>
            <w:proofErr w:type="spellEnd"/>
            <w:r w:rsidRPr="00AB1722">
              <w:rPr>
                <w:rFonts w:ascii="Arial" w:hAnsi="Arial" w:cs="Arial"/>
                <w:i/>
                <w:color w:val="FF0000"/>
                <w:sz w:val="22"/>
                <w:szCs w:val="22"/>
              </w:rPr>
              <w:t xml:space="preserve"> Approval Letter. </w:t>
            </w:r>
            <w:r w:rsidRPr="00AB1722">
              <w:rPr>
                <w:rFonts w:ascii="Arial" w:hAnsi="Arial" w:cs="Arial"/>
                <w:color w:val="auto"/>
                <w:sz w:val="22"/>
                <w:szCs w:val="22"/>
              </w:rPr>
              <w:t xml:space="preserve">The expiration date of this </w:t>
            </w:r>
            <w:proofErr w:type="spellStart"/>
            <w:r w:rsidRPr="00AB1722">
              <w:rPr>
                <w:rFonts w:ascii="Arial" w:hAnsi="Arial" w:cs="Arial"/>
                <w:color w:val="auto"/>
                <w:sz w:val="22"/>
                <w:szCs w:val="22"/>
              </w:rPr>
              <w:t>C</w:t>
            </w:r>
            <w:r>
              <w:rPr>
                <w:rFonts w:ascii="Arial" w:hAnsi="Arial" w:cs="Arial"/>
                <w:color w:val="auto"/>
                <w:sz w:val="22"/>
                <w:szCs w:val="22"/>
              </w:rPr>
              <w:t>o</w:t>
            </w:r>
            <w:r w:rsidRPr="00AB1722">
              <w:rPr>
                <w:rFonts w:ascii="Arial" w:hAnsi="Arial" w:cs="Arial"/>
                <w:color w:val="auto"/>
                <w:sz w:val="22"/>
                <w:szCs w:val="22"/>
              </w:rPr>
              <w:t>C</w:t>
            </w:r>
            <w:proofErr w:type="spellEnd"/>
            <w:r w:rsidRPr="00AB1722">
              <w:rPr>
                <w:rFonts w:ascii="Arial" w:hAnsi="Arial" w:cs="Arial"/>
                <w:color w:val="auto"/>
                <w:sz w:val="22"/>
                <w:szCs w:val="22"/>
              </w:rPr>
              <w:t xml:space="preserve"> is: </w:t>
            </w:r>
            <w:r w:rsidRPr="00AB1722">
              <w:rPr>
                <w:rFonts w:ascii="Arial" w:hAnsi="Arial" w:cs="Arial"/>
                <w:color w:val="0064A4"/>
                <w:sz w:val="22"/>
                <w:szCs w:val="22"/>
              </w:rPr>
              <w:t>&lt;Type here&gt;</w:t>
            </w:r>
          </w:p>
          <w:p w14:paraId="5A48C8B9" w14:textId="77777777" w:rsidR="007D4605" w:rsidRPr="00AB1722" w:rsidRDefault="007D4605" w:rsidP="007D4605">
            <w:pPr>
              <w:tabs>
                <w:tab w:val="left" w:pos="360"/>
              </w:tabs>
              <w:ind w:left="360" w:right="216" w:hanging="360"/>
              <w:contextualSpacing/>
              <w:rPr>
                <w:rFonts w:ascii="Arial" w:hAnsi="Arial" w:cs="Arial"/>
                <w:i/>
                <w:color w:val="FF0000"/>
                <w:sz w:val="22"/>
                <w:szCs w:val="22"/>
              </w:rPr>
            </w:pPr>
          </w:p>
          <w:p w14:paraId="35493D72" w14:textId="77777777" w:rsidR="007D4605" w:rsidRPr="00AB1722" w:rsidRDefault="007D4605" w:rsidP="007D4605">
            <w:pPr>
              <w:tabs>
                <w:tab w:val="left" w:pos="360"/>
              </w:tabs>
              <w:ind w:left="360" w:right="216" w:hanging="360"/>
              <w:contextualSpacing/>
              <w:rPr>
                <w:rFonts w:ascii="Arial" w:hAnsi="Arial" w:cs="Arial"/>
                <w:color w:val="auto"/>
                <w:sz w:val="22"/>
                <w:szCs w:val="22"/>
              </w:rPr>
            </w:pPr>
            <w:r w:rsidRPr="00AB1722">
              <w:rPr>
                <w:rFonts w:ascii="Arial" w:hAnsi="Arial" w:cs="Arial"/>
                <w:b/>
                <w:color w:val="auto"/>
                <w:sz w:val="22"/>
                <w:szCs w:val="22"/>
              </w:rPr>
              <w:t xml:space="preserve"> [ </w:t>
            </w:r>
            <w:proofErr w:type="gramStart"/>
            <w:r w:rsidRPr="00AB1722">
              <w:rPr>
                <w:rFonts w:ascii="Arial" w:hAnsi="Arial" w:cs="Arial"/>
                <w:b/>
                <w:color w:val="auto"/>
                <w:sz w:val="22"/>
                <w:szCs w:val="22"/>
              </w:rPr>
              <w:t xml:space="preserve">  ]</w:t>
            </w:r>
            <w:proofErr w:type="gramEnd"/>
            <w:r w:rsidRPr="00AB1722">
              <w:rPr>
                <w:rFonts w:ascii="Arial" w:hAnsi="Arial" w:cs="Arial"/>
                <w:b/>
                <w:color w:val="auto"/>
                <w:sz w:val="22"/>
                <w:szCs w:val="22"/>
              </w:rPr>
              <w:t xml:space="preserve"> This is an NIH funded/supported study </w:t>
            </w:r>
            <w:r w:rsidRPr="00AB1722">
              <w:rPr>
                <w:rFonts w:ascii="Arial" w:hAnsi="Arial" w:cs="Arial"/>
                <w:color w:val="auto"/>
                <w:sz w:val="22"/>
                <w:szCs w:val="22"/>
              </w:rPr>
              <w:t>and</w:t>
            </w:r>
            <w:r w:rsidRPr="00AB1722">
              <w:rPr>
                <w:rFonts w:ascii="Arial" w:hAnsi="Arial" w:cs="Arial"/>
                <w:b/>
                <w:color w:val="auto"/>
                <w:sz w:val="22"/>
                <w:szCs w:val="22"/>
              </w:rPr>
              <w:t xml:space="preserve"> </w:t>
            </w:r>
            <w:r w:rsidRPr="00AB1722">
              <w:rPr>
                <w:rFonts w:ascii="Arial" w:hAnsi="Arial" w:cs="Arial"/>
                <w:color w:val="auto"/>
                <w:sz w:val="22"/>
                <w:szCs w:val="22"/>
              </w:rPr>
              <w:t xml:space="preserve">a </w:t>
            </w:r>
            <w:proofErr w:type="spellStart"/>
            <w:r w:rsidRPr="00AB1722">
              <w:rPr>
                <w:rFonts w:ascii="Arial" w:hAnsi="Arial" w:cs="Arial"/>
                <w:color w:val="auto"/>
                <w:sz w:val="22"/>
                <w:szCs w:val="22"/>
              </w:rPr>
              <w:t>CoC</w:t>
            </w:r>
            <w:proofErr w:type="spellEnd"/>
            <w:r w:rsidRPr="00AB1722">
              <w:rPr>
                <w:rFonts w:ascii="Arial" w:hAnsi="Arial" w:cs="Arial"/>
                <w:color w:val="auto"/>
                <w:sz w:val="22"/>
                <w:szCs w:val="22"/>
              </w:rPr>
              <w:t xml:space="preserve"> will be automatically issued for studies that   </w:t>
            </w:r>
          </w:p>
          <w:p w14:paraId="32F3606D" w14:textId="55C708E4" w:rsidR="009C58FE" w:rsidRPr="00914DCF" w:rsidRDefault="007D4605" w:rsidP="007D4605">
            <w:pPr>
              <w:ind w:left="864" w:hanging="432"/>
              <w:rPr>
                <w:rFonts w:ascii="Arial" w:hAnsi="Arial" w:cs="Arial"/>
                <w:b/>
                <w:color w:val="C00000"/>
                <w:sz w:val="22"/>
                <w:szCs w:val="22"/>
              </w:rPr>
            </w:pPr>
            <w:r>
              <w:rPr>
                <w:rFonts w:ascii="Arial" w:hAnsi="Arial" w:cs="Arial"/>
                <w:b/>
                <w:color w:val="auto"/>
                <w:sz w:val="22"/>
                <w:szCs w:val="22"/>
              </w:rPr>
              <w:t xml:space="preserve"> </w:t>
            </w:r>
            <w:r w:rsidRPr="00AB1722">
              <w:rPr>
                <w:rFonts w:ascii="Arial" w:hAnsi="Arial" w:cs="Arial"/>
                <w:color w:val="auto"/>
                <w:sz w:val="22"/>
                <w:szCs w:val="22"/>
              </w:rPr>
              <w:t>involve identifiable, private, and sensitive information.</w:t>
            </w:r>
          </w:p>
        </w:tc>
      </w:tr>
      <w:tr w:rsidR="009C58FE" w:rsidRPr="00914DCF" w14:paraId="74E43C78" w14:textId="77777777" w:rsidTr="009C58FE">
        <w:trPr>
          <w:trHeight w:val="864"/>
        </w:trPr>
        <w:tc>
          <w:tcPr>
            <w:tcW w:w="5000" w:type="pct"/>
            <w:tcBorders>
              <w:top w:val="single" w:sz="4" w:space="0" w:color="auto"/>
              <w:left w:val="single" w:sz="4" w:space="0" w:color="auto"/>
              <w:bottom w:val="single" w:sz="4" w:space="0" w:color="auto"/>
              <w:right w:val="single" w:sz="4" w:space="0" w:color="auto"/>
            </w:tcBorders>
            <w:shd w:val="clear" w:color="auto" w:fill="DBE5F1"/>
            <w:vAlign w:val="center"/>
          </w:tcPr>
          <w:p w14:paraId="1518D65C" w14:textId="1969BAA6" w:rsidR="009C58FE" w:rsidRPr="00914DCF" w:rsidRDefault="009C58FE" w:rsidP="007D4605">
            <w:pPr>
              <w:numPr>
                <w:ilvl w:val="0"/>
                <w:numId w:val="32"/>
              </w:numPr>
              <w:spacing w:line="276" w:lineRule="auto"/>
              <w:ind w:left="432"/>
              <w:rPr>
                <w:rFonts w:ascii="Arial" w:hAnsi="Arial" w:cs="Arial"/>
                <w:color w:val="auto"/>
                <w:sz w:val="22"/>
                <w:szCs w:val="22"/>
              </w:rPr>
            </w:pPr>
            <w:r w:rsidRPr="00914DCF">
              <w:rPr>
                <w:rFonts w:ascii="Arial" w:hAnsi="Arial" w:cs="Arial"/>
                <w:color w:val="auto"/>
                <w:sz w:val="22"/>
                <w:szCs w:val="22"/>
              </w:rPr>
              <w:t xml:space="preserve">Explain in what situations the UCI study team will disclose identifiable private information protected by a </w:t>
            </w:r>
            <w:proofErr w:type="spellStart"/>
            <w:r w:rsidRPr="00914DCF">
              <w:rPr>
                <w:rFonts w:ascii="Arial" w:hAnsi="Arial" w:cs="Arial"/>
                <w:color w:val="auto"/>
                <w:sz w:val="22"/>
                <w:szCs w:val="22"/>
              </w:rPr>
              <w:t>C</w:t>
            </w:r>
            <w:r w:rsidR="007D4605">
              <w:rPr>
                <w:rFonts w:ascii="Arial" w:hAnsi="Arial" w:cs="Arial"/>
                <w:color w:val="auto"/>
                <w:sz w:val="22"/>
                <w:szCs w:val="22"/>
              </w:rPr>
              <w:t>o</w:t>
            </w:r>
            <w:r w:rsidRPr="00914DCF">
              <w:rPr>
                <w:rFonts w:ascii="Arial" w:hAnsi="Arial" w:cs="Arial"/>
                <w:color w:val="auto"/>
                <w:sz w:val="22"/>
                <w:szCs w:val="22"/>
              </w:rPr>
              <w:t>C</w:t>
            </w:r>
            <w:proofErr w:type="spellEnd"/>
            <w:r w:rsidRPr="00914DCF">
              <w:rPr>
                <w:rFonts w:ascii="Arial" w:hAnsi="Arial" w:cs="Arial"/>
                <w:color w:val="auto"/>
                <w:sz w:val="22"/>
                <w:szCs w:val="22"/>
              </w:rPr>
              <w:t xml:space="preserve">. </w:t>
            </w:r>
            <w:r w:rsidRPr="00914DCF">
              <w:rPr>
                <w:rFonts w:ascii="Arial" w:hAnsi="Arial" w:cs="Arial"/>
                <w:b/>
                <w:i/>
                <w:color w:val="FF0000"/>
                <w:sz w:val="22"/>
                <w:szCs w:val="22"/>
              </w:rPr>
              <w:t xml:space="preserve"> </w:t>
            </w:r>
          </w:p>
        </w:tc>
      </w:tr>
      <w:tr w:rsidR="009C58FE" w:rsidRPr="00914DCF" w14:paraId="17E3493E" w14:textId="77777777" w:rsidTr="009C58FE">
        <w:trPr>
          <w:trHeight w:val="576"/>
        </w:trPr>
        <w:tc>
          <w:tcPr>
            <w:tcW w:w="5000" w:type="pct"/>
            <w:tcBorders>
              <w:top w:val="single" w:sz="4" w:space="0" w:color="auto"/>
              <w:left w:val="single" w:sz="4" w:space="0" w:color="auto"/>
              <w:bottom w:val="single" w:sz="4" w:space="0" w:color="auto"/>
              <w:right w:val="single" w:sz="4" w:space="0" w:color="auto"/>
            </w:tcBorders>
            <w:vAlign w:val="center"/>
          </w:tcPr>
          <w:p w14:paraId="72F0B882" w14:textId="373030C7" w:rsidR="009C58FE" w:rsidRPr="00914DCF" w:rsidRDefault="009C58FE" w:rsidP="00F72E94">
            <w:pPr>
              <w:tabs>
                <w:tab w:val="left" w:pos="360"/>
              </w:tabs>
              <w:spacing w:line="276" w:lineRule="auto"/>
              <w:ind w:right="216"/>
              <w:rPr>
                <w:rFonts w:ascii="Arial" w:hAnsi="Arial" w:cs="Arial"/>
                <w:color w:val="0064A4"/>
                <w:sz w:val="22"/>
                <w:szCs w:val="22"/>
              </w:rPr>
            </w:pPr>
          </w:p>
        </w:tc>
      </w:tr>
    </w:tbl>
    <w:p w14:paraId="75EB224D" w14:textId="77777777" w:rsidR="000324B0" w:rsidRPr="00DB5D26" w:rsidRDefault="000324B0">
      <w:pPr>
        <w:tabs>
          <w:tab w:val="left" w:pos="360"/>
        </w:tabs>
        <w:ind w:right="216"/>
        <w:rPr>
          <w:rFonts w:ascii="Arial" w:hAnsi="Arial" w:cs="Arial"/>
        </w:rPr>
      </w:pPr>
    </w:p>
    <w:sectPr w:rsidR="000324B0" w:rsidRPr="00DB5D26" w:rsidSect="00DA67AD">
      <w:footerReference w:type="default" r:id="rId45"/>
      <w:footerReference w:type="first" r:id="rId46"/>
      <w:type w:val="continuous"/>
      <w:pgSz w:w="12240" w:h="15840" w:code="1"/>
      <w:pgMar w:top="720" w:right="720" w:bottom="720" w:left="72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3" w:author="William Kettler" w:date="2020-06-30T11:26:00Z" w:initials="WK">
    <w:p w14:paraId="1B8F5684" w14:textId="79ABC55B" w:rsidR="0099319D" w:rsidRPr="009A760E" w:rsidRDefault="0099319D">
      <w:pPr>
        <w:pStyle w:val="CommentText"/>
        <w:rPr>
          <w:rFonts w:hint="eastAsia"/>
          <w:b/>
          <w:color w:val="FF0000"/>
        </w:rPr>
      </w:pPr>
      <w:r w:rsidRPr="009A760E">
        <w:rPr>
          <w:rStyle w:val="CommentReference"/>
          <w:rFonts w:hint="eastAsia"/>
          <w:b/>
          <w:color w:val="FF0000"/>
        </w:rPr>
        <w:annotationRef/>
      </w:r>
      <w:r w:rsidRPr="009A760E">
        <w:rPr>
          <w:b/>
          <w:color w:val="FF0000"/>
        </w:rPr>
        <w:t xml:space="preserve">Please provide </w:t>
      </w:r>
    </w:p>
  </w:comment>
  <w:comment w:id="19" w:author="William Kettler" w:date="2020-06-30T11:28:00Z" w:initials="WK">
    <w:p w14:paraId="74594281" w14:textId="55A4CCF8" w:rsidR="0099319D" w:rsidRDefault="0099319D">
      <w:pPr>
        <w:pStyle w:val="CommentText"/>
        <w:rPr>
          <w:rFonts w:hint="eastAsia"/>
          <w:b/>
          <w:color w:val="FF0000"/>
        </w:rPr>
      </w:pPr>
      <w:r>
        <w:rPr>
          <w:rStyle w:val="CommentReference"/>
          <w:rFonts w:hint="eastAsia"/>
        </w:rPr>
        <w:annotationRef/>
      </w:r>
      <w:r w:rsidRPr="009A760E">
        <w:rPr>
          <w:b/>
          <w:color w:val="FF0000"/>
        </w:rPr>
        <w:t>This appears to be international research requiring Appendix H</w:t>
      </w:r>
    </w:p>
    <w:p w14:paraId="2E581CA3" w14:textId="0F8CADED" w:rsidR="0099319D" w:rsidRDefault="0099319D">
      <w:pPr>
        <w:pStyle w:val="CommentText"/>
        <w:rPr>
          <w:rFonts w:hint="eastAsia"/>
          <w:b/>
          <w:color w:val="FF0000"/>
        </w:rPr>
      </w:pPr>
    </w:p>
    <w:p w14:paraId="22F90A5B" w14:textId="432283EE" w:rsidR="0099319D" w:rsidRPr="009A760E" w:rsidRDefault="0099319D">
      <w:pPr>
        <w:pStyle w:val="CommentText"/>
        <w:rPr>
          <w:rFonts w:hint="eastAsia"/>
          <w:b/>
        </w:rPr>
      </w:pPr>
      <w:r>
        <w:rPr>
          <w:b/>
          <w:color w:val="FF0000"/>
        </w:rPr>
        <w:t xml:space="preserve">Please complete </w:t>
      </w:r>
    </w:p>
  </w:comment>
  <w:comment w:id="20" w:author="William Kettler" w:date="2020-06-30T11:29:00Z" w:initials="WK">
    <w:p w14:paraId="58693AB4" w14:textId="594F79E6" w:rsidR="0099319D" w:rsidRPr="009A760E" w:rsidRDefault="0099319D">
      <w:pPr>
        <w:pStyle w:val="CommentText"/>
        <w:rPr>
          <w:rFonts w:hint="eastAsia"/>
          <w:b/>
        </w:rPr>
      </w:pPr>
      <w:r>
        <w:rPr>
          <w:rStyle w:val="CommentReference"/>
          <w:rFonts w:hint="eastAsia"/>
        </w:rPr>
        <w:annotationRef/>
      </w:r>
      <w:r w:rsidRPr="009A760E">
        <w:rPr>
          <w:b/>
          <w:color w:val="FF0000"/>
        </w:rPr>
        <w:t xml:space="preserve">If these collaborators are </w:t>
      </w:r>
      <w:r w:rsidRPr="009A760E">
        <w:rPr>
          <w:b/>
          <w:i/>
          <w:color w:val="FF0000"/>
        </w:rPr>
        <w:t xml:space="preserve">determining </w:t>
      </w:r>
      <w:r w:rsidRPr="009A760E">
        <w:rPr>
          <w:b/>
          <w:color w:val="FF0000"/>
        </w:rPr>
        <w:t xml:space="preserve">the eligibility of participants, they may be engaged in human subject research and require IRB approval from their respective institutions (UCI IRB does not serve as the IRB of record for international collaborators) </w:t>
      </w:r>
    </w:p>
  </w:comment>
  <w:comment w:id="114" w:author="Jacob Kodner" w:date="2020-07-13T10:07:00Z" w:initials="JK">
    <w:p w14:paraId="7830DED4" w14:textId="77777777" w:rsidR="0099319D" w:rsidRDefault="0099319D">
      <w:pPr>
        <w:pStyle w:val="CommentText"/>
        <w:rPr>
          <w:rFonts w:hint="eastAsia"/>
          <w:noProof/>
        </w:rPr>
      </w:pPr>
      <w:r>
        <w:rPr>
          <w:rStyle w:val="CommentReference"/>
          <w:rFonts w:hint="eastAsia"/>
        </w:rPr>
        <w:annotationRef/>
      </w:r>
      <w:r>
        <w:rPr>
          <w:noProof/>
        </w:rPr>
        <w:t>Compensation method</w:t>
      </w:r>
    </w:p>
    <w:p w14:paraId="49841F52" w14:textId="7ECF77B9" w:rsidR="0099319D" w:rsidRDefault="0099319D">
      <w:pPr>
        <w:pStyle w:val="CommentText"/>
        <w:rPr>
          <w:rFonts w:hint="eastAsia"/>
        </w:rPr>
      </w:pPr>
    </w:p>
  </w:comment>
  <w:comment w:id="162" w:author="William Kettler" w:date="2020-06-30T11:27:00Z" w:initials="WK">
    <w:p w14:paraId="70A126DA" w14:textId="0C3B2F1E" w:rsidR="0099319D" w:rsidRPr="009A760E" w:rsidRDefault="0099319D">
      <w:pPr>
        <w:pStyle w:val="CommentText"/>
        <w:rPr>
          <w:rFonts w:hint="eastAsia"/>
          <w:b/>
        </w:rPr>
      </w:pPr>
      <w:r>
        <w:rPr>
          <w:rStyle w:val="CommentReference"/>
          <w:rFonts w:hint="eastAsia"/>
        </w:rPr>
        <w:annotationRef/>
      </w:r>
      <w:r w:rsidRPr="009A760E">
        <w:rPr>
          <w:b/>
          <w:color w:val="FF0000"/>
        </w:rPr>
        <w:t xml:space="preserve">Please provide as a separate document </w:t>
      </w:r>
    </w:p>
  </w:comment>
  <w:comment w:id="160" w:author="William Kettler" w:date="2020-06-30T11:28:00Z" w:initials="WK">
    <w:p w14:paraId="1CED905D" w14:textId="77777777" w:rsidR="0099319D" w:rsidRPr="009A760E" w:rsidRDefault="0099319D" w:rsidP="009A760E">
      <w:pPr>
        <w:pStyle w:val="NormalWeb"/>
        <w:rPr>
          <w:rFonts w:eastAsia="Times New Roman"/>
          <w:b/>
          <w:color w:val="FF0000"/>
        </w:rPr>
      </w:pPr>
      <w:r>
        <w:rPr>
          <w:rStyle w:val="CommentReference"/>
          <w:rFonts w:hint="eastAsia"/>
        </w:rPr>
        <w:annotationRef/>
      </w:r>
      <w:r w:rsidRPr="009A760E">
        <w:rPr>
          <w:rFonts w:eastAsia="Times New Roman"/>
          <w:b/>
          <w:bCs/>
          <w:color w:val="FF0000"/>
        </w:rPr>
        <w:t>All Recruitment Materials Should Contain, at Least, the Following Information:</w:t>
      </w:r>
    </w:p>
    <w:p w14:paraId="60C7F668" w14:textId="77777777" w:rsidR="0099319D" w:rsidRPr="009A760E" w:rsidRDefault="0099319D" w:rsidP="009A760E">
      <w:pPr>
        <w:numPr>
          <w:ilvl w:val="0"/>
          <w:numId w:val="42"/>
        </w:numPr>
        <w:spacing w:before="100" w:beforeAutospacing="1" w:after="100" w:afterAutospacing="1"/>
        <w:rPr>
          <w:rFonts w:ascii="Times New Roman" w:eastAsia="Times New Roman" w:hAnsi="Times New Roman"/>
          <w:b/>
          <w:color w:val="FF0000"/>
          <w:szCs w:val="24"/>
        </w:rPr>
      </w:pPr>
      <w:r w:rsidRPr="009A760E">
        <w:rPr>
          <w:rFonts w:ascii="Times New Roman" w:eastAsia="Times New Roman" w:hAnsi="Times New Roman"/>
          <w:b/>
          <w:color w:val="FF0000"/>
          <w:szCs w:val="24"/>
        </w:rPr>
        <w:t>The name of the institution (University of California Irvine or University of California Irvine Medical Center), the name of the Department or Division;</w:t>
      </w:r>
    </w:p>
    <w:p w14:paraId="7244DD94" w14:textId="77777777" w:rsidR="0099319D" w:rsidRPr="009A760E" w:rsidRDefault="0099319D" w:rsidP="009A760E">
      <w:pPr>
        <w:numPr>
          <w:ilvl w:val="0"/>
          <w:numId w:val="42"/>
        </w:numPr>
        <w:spacing w:before="100" w:beforeAutospacing="1" w:after="100" w:afterAutospacing="1"/>
        <w:rPr>
          <w:rFonts w:ascii="Times New Roman" w:eastAsia="Times New Roman" w:hAnsi="Times New Roman"/>
          <w:b/>
          <w:color w:val="FF0000"/>
          <w:szCs w:val="24"/>
        </w:rPr>
      </w:pPr>
      <w:r w:rsidRPr="009A760E">
        <w:rPr>
          <w:rFonts w:ascii="Times New Roman" w:eastAsia="Times New Roman" w:hAnsi="Times New Roman"/>
          <w:b/>
          <w:color w:val="FF0000"/>
          <w:szCs w:val="24"/>
        </w:rPr>
        <w:t>The name of the Lead Researcher (and faculty sponsor, when applicable), and the name of a contact person with a telephone number (including area code) to call for information about the study;</w:t>
      </w:r>
    </w:p>
    <w:p w14:paraId="56F562E3" w14:textId="77777777" w:rsidR="0099319D" w:rsidRPr="009A760E" w:rsidRDefault="0099319D" w:rsidP="009A760E">
      <w:pPr>
        <w:numPr>
          <w:ilvl w:val="0"/>
          <w:numId w:val="42"/>
        </w:numPr>
        <w:spacing w:before="100" w:beforeAutospacing="1" w:after="100" w:afterAutospacing="1"/>
        <w:rPr>
          <w:rFonts w:ascii="Times New Roman" w:eastAsia="Times New Roman" w:hAnsi="Times New Roman"/>
          <w:b/>
          <w:color w:val="FF0000"/>
          <w:szCs w:val="24"/>
        </w:rPr>
      </w:pPr>
      <w:r w:rsidRPr="009A760E">
        <w:rPr>
          <w:rFonts w:ascii="Times New Roman" w:eastAsia="Times New Roman" w:hAnsi="Times New Roman"/>
          <w:b/>
          <w:color w:val="FF0000"/>
          <w:szCs w:val="24"/>
        </w:rPr>
        <w:t>The purpose of the research and, in summary form, the eligibility criteria that will be used to admit subjects into the study (e.g., adults on medication for high blood pressure, diabetic patients on insulin; normal, healthy adults; etc.);</w:t>
      </w:r>
    </w:p>
    <w:p w14:paraId="1EDF7C81" w14:textId="77777777" w:rsidR="0099319D" w:rsidRPr="009A760E" w:rsidRDefault="0099319D" w:rsidP="009A760E">
      <w:pPr>
        <w:numPr>
          <w:ilvl w:val="0"/>
          <w:numId w:val="42"/>
        </w:numPr>
        <w:spacing w:before="100" w:beforeAutospacing="1" w:after="100" w:afterAutospacing="1"/>
        <w:rPr>
          <w:rFonts w:ascii="Times New Roman" w:eastAsia="Times New Roman" w:hAnsi="Times New Roman"/>
          <w:b/>
          <w:color w:val="FF0000"/>
          <w:szCs w:val="24"/>
        </w:rPr>
      </w:pPr>
      <w:r w:rsidRPr="009A760E">
        <w:rPr>
          <w:rFonts w:ascii="Times New Roman" w:eastAsia="Times New Roman" w:hAnsi="Times New Roman"/>
          <w:b/>
          <w:color w:val="FF0000"/>
          <w:szCs w:val="24"/>
        </w:rPr>
        <w:t>A straightforward, truthful description of the benefits, if any; and</w:t>
      </w:r>
    </w:p>
    <w:p w14:paraId="7EB812C3" w14:textId="77777777" w:rsidR="0099319D" w:rsidRPr="009A760E" w:rsidRDefault="0099319D" w:rsidP="009A760E">
      <w:pPr>
        <w:numPr>
          <w:ilvl w:val="0"/>
          <w:numId w:val="42"/>
        </w:numPr>
        <w:spacing w:before="100" w:beforeAutospacing="1" w:after="100" w:afterAutospacing="1"/>
        <w:rPr>
          <w:rFonts w:ascii="Times New Roman" w:eastAsia="Times New Roman" w:hAnsi="Times New Roman"/>
          <w:b/>
          <w:color w:val="FF0000"/>
          <w:szCs w:val="24"/>
        </w:rPr>
      </w:pPr>
      <w:r w:rsidRPr="009A760E">
        <w:rPr>
          <w:rFonts w:ascii="Times New Roman" w:eastAsia="Times New Roman" w:hAnsi="Times New Roman"/>
          <w:b/>
          <w:color w:val="FF0000"/>
          <w:szCs w:val="24"/>
        </w:rPr>
        <w:t>The location of the research and time commitment, if appropriate (e.g., subjects will have to come to the UCI campus on 4 separate occasions; the research will take 2 hours on one day, etc.)</w:t>
      </w:r>
    </w:p>
    <w:p w14:paraId="76B4C1FD" w14:textId="77777777" w:rsidR="0099319D" w:rsidRPr="009A760E" w:rsidRDefault="0099319D" w:rsidP="009A760E">
      <w:pPr>
        <w:numPr>
          <w:ilvl w:val="0"/>
          <w:numId w:val="42"/>
        </w:numPr>
        <w:spacing w:before="100" w:beforeAutospacing="1" w:after="100" w:afterAutospacing="1"/>
        <w:rPr>
          <w:rFonts w:ascii="Times New Roman" w:eastAsia="Times New Roman" w:hAnsi="Times New Roman"/>
          <w:b/>
          <w:color w:val="FF0000"/>
          <w:szCs w:val="24"/>
        </w:rPr>
      </w:pPr>
      <w:r w:rsidRPr="009A760E">
        <w:rPr>
          <w:rFonts w:ascii="Times New Roman" w:eastAsia="Times New Roman" w:hAnsi="Times New Roman"/>
          <w:b/>
          <w:color w:val="FF0000"/>
          <w:szCs w:val="24"/>
        </w:rPr>
        <w:t>If monetary compensation is offered, it must not be presented as an inducement to participate.</w:t>
      </w:r>
    </w:p>
    <w:p w14:paraId="0F83108F" w14:textId="77777777" w:rsidR="0099319D" w:rsidRPr="009A760E" w:rsidRDefault="0099319D" w:rsidP="009A760E">
      <w:pPr>
        <w:spacing w:before="100" w:beforeAutospacing="1" w:after="100" w:afterAutospacing="1"/>
        <w:rPr>
          <w:rFonts w:ascii="Times New Roman" w:eastAsia="Times New Roman" w:hAnsi="Times New Roman"/>
          <w:b/>
          <w:color w:val="FF0000"/>
          <w:szCs w:val="24"/>
        </w:rPr>
      </w:pPr>
      <w:r w:rsidRPr="009A760E">
        <w:rPr>
          <w:rFonts w:ascii="Times New Roman" w:eastAsia="Times New Roman" w:hAnsi="Times New Roman"/>
          <w:b/>
          <w:color w:val="FF0000"/>
          <w:szCs w:val="24"/>
        </w:rPr>
        <w:t>             For example:</w:t>
      </w:r>
    </w:p>
    <w:p w14:paraId="321EE4FD" w14:textId="77777777" w:rsidR="0099319D" w:rsidRPr="009A760E" w:rsidRDefault="0099319D" w:rsidP="009A760E">
      <w:pPr>
        <w:spacing w:before="100" w:beforeAutospacing="1" w:after="100" w:afterAutospacing="1"/>
        <w:ind w:left="900"/>
        <w:rPr>
          <w:rFonts w:ascii="Times New Roman" w:eastAsia="Times New Roman" w:hAnsi="Times New Roman"/>
          <w:b/>
          <w:color w:val="FF0000"/>
          <w:szCs w:val="24"/>
        </w:rPr>
      </w:pPr>
      <w:r w:rsidRPr="009A760E">
        <w:rPr>
          <w:rFonts w:ascii="Times New Roman" w:eastAsia="Times New Roman" w:hAnsi="Times New Roman"/>
          <w:b/>
          <w:color w:val="FF0000"/>
          <w:szCs w:val="24"/>
        </w:rPr>
        <w:t>Acceptable: Subjects will be financially compensated for their participation; subjects will receive $5.00 for each blood sample; subjects will receive a free physical examination and blood tests.</w:t>
      </w:r>
    </w:p>
    <w:p w14:paraId="664389BC" w14:textId="77777777" w:rsidR="0099319D" w:rsidRPr="009A760E" w:rsidRDefault="0099319D" w:rsidP="009A760E">
      <w:pPr>
        <w:spacing w:before="100" w:beforeAutospacing="1" w:after="100" w:afterAutospacing="1"/>
        <w:ind w:left="900"/>
        <w:rPr>
          <w:rFonts w:ascii="Times New Roman" w:eastAsia="Times New Roman" w:hAnsi="Times New Roman"/>
          <w:color w:val="auto"/>
          <w:szCs w:val="24"/>
        </w:rPr>
      </w:pPr>
      <w:r w:rsidRPr="009A760E">
        <w:rPr>
          <w:rFonts w:ascii="Times New Roman" w:eastAsia="Times New Roman" w:hAnsi="Times New Roman"/>
          <w:b/>
          <w:color w:val="FF0000"/>
          <w:szCs w:val="24"/>
        </w:rPr>
        <w:t>Unacceptable: EARN $500! Get FREE medical care!</w:t>
      </w:r>
    </w:p>
    <w:p w14:paraId="1F4D409B" w14:textId="71B43D84" w:rsidR="0099319D" w:rsidRDefault="0099319D">
      <w:pPr>
        <w:pStyle w:val="CommentText"/>
        <w:rPr>
          <w:rFonts w:hint="eastAsia"/>
        </w:rPr>
      </w:pPr>
    </w:p>
  </w:comment>
  <w:comment w:id="182" w:author="William Kettler" w:date="2020-06-30T11:31:00Z" w:initials="WK">
    <w:p w14:paraId="36E15A00" w14:textId="55A55198" w:rsidR="0099319D" w:rsidRDefault="0099319D">
      <w:pPr>
        <w:pStyle w:val="CommentText"/>
        <w:rPr>
          <w:rFonts w:hint="eastAsia"/>
          <w:b/>
          <w:color w:val="FF0000"/>
        </w:rPr>
      </w:pPr>
      <w:r>
        <w:rPr>
          <w:rStyle w:val="CommentReference"/>
          <w:rFonts w:hint="eastAsia"/>
        </w:rPr>
        <w:annotationRef/>
      </w:r>
      <w:r>
        <w:rPr>
          <w:b/>
          <w:color w:val="FF0000"/>
        </w:rPr>
        <w:t>Not addressed in sufficient detail to understand how this will be conducted over the internet as per the above indication</w:t>
      </w:r>
    </w:p>
    <w:p w14:paraId="6B3C1A01" w14:textId="77777777" w:rsidR="0099319D" w:rsidRDefault="0099319D">
      <w:pPr>
        <w:pStyle w:val="CommentText"/>
        <w:rPr>
          <w:rFonts w:hint="eastAsia"/>
          <w:b/>
          <w:color w:val="FF0000"/>
        </w:rPr>
      </w:pPr>
    </w:p>
    <w:p w14:paraId="2B790050" w14:textId="40BA8B54" w:rsidR="0099319D" w:rsidRPr="009A760E" w:rsidRDefault="0099319D">
      <w:pPr>
        <w:pStyle w:val="CommentText"/>
        <w:rPr>
          <w:rFonts w:hint="eastAsia"/>
          <w:b/>
        </w:rPr>
      </w:pPr>
      <w:r>
        <w:rPr>
          <w:b/>
          <w:color w:val="FF0000"/>
        </w:rPr>
        <w:t xml:space="preserve">Please complete </w:t>
      </w:r>
    </w:p>
  </w:comment>
  <w:comment w:id="195" w:author="William Kettler" w:date="2020-06-30T11:37:00Z" w:initials="WK">
    <w:p w14:paraId="70E219D0" w14:textId="29B48819" w:rsidR="0099319D" w:rsidRPr="009B150D" w:rsidRDefault="0099319D">
      <w:pPr>
        <w:pStyle w:val="CommentText"/>
        <w:rPr>
          <w:rFonts w:hint="eastAsia"/>
          <w:b/>
          <w:color w:val="FF0000"/>
        </w:rPr>
      </w:pPr>
      <w:r>
        <w:rPr>
          <w:rStyle w:val="CommentReference"/>
          <w:rFonts w:hint="eastAsia"/>
        </w:rPr>
        <w:annotationRef/>
      </w:r>
      <w:r w:rsidRPr="009B150D">
        <w:rPr>
          <w:b/>
          <w:color w:val="FF0000"/>
        </w:rPr>
        <w:t xml:space="preserve">These have not been adequately addressed; </w:t>
      </w:r>
    </w:p>
    <w:p w14:paraId="0DD5E188" w14:textId="75A87BC1" w:rsidR="0099319D" w:rsidRPr="009B150D" w:rsidRDefault="0099319D">
      <w:pPr>
        <w:pStyle w:val="CommentText"/>
        <w:rPr>
          <w:rFonts w:hint="eastAsia"/>
          <w:b/>
          <w:color w:val="FF0000"/>
        </w:rPr>
      </w:pPr>
    </w:p>
    <w:p w14:paraId="5BA08BBB" w14:textId="4CDCA1F0" w:rsidR="0099319D" w:rsidRDefault="0099319D">
      <w:pPr>
        <w:pStyle w:val="CommentText"/>
        <w:rPr>
          <w:rFonts w:hint="eastAsia"/>
        </w:rPr>
      </w:pPr>
      <w:r w:rsidRPr="009B150D">
        <w:rPr>
          <w:b/>
          <w:color w:val="FF0000"/>
        </w:rPr>
        <w:t>Please answer</w:t>
      </w:r>
      <w:r w:rsidRPr="009B150D">
        <w:rPr>
          <w:color w:val="FF0000"/>
        </w:rPr>
        <w:t xml:space="preserve"> </w:t>
      </w:r>
    </w:p>
  </w:comment>
  <w:comment w:id="197" w:author="William Kettler" w:date="2020-06-30T11:34:00Z" w:initials="WK">
    <w:p w14:paraId="697F04A3" w14:textId="77777777" w:rsidR="0099319D" w:rsidRDefault="0099319D">
      <w:pPr>
        <w:pStyle w:val="CommentText"/>
        <w:rPr>
          <w:rFonts w:hint="eastAsia"/>
          <w:b/>
          <w:color w:val="FF0000"/>
        </w:rPr>
      </w:pPr>
      <w:r>
        <w:rPr>
          <w:rStyle w:val="CommentReference"/>
          <w:rFonts w:hint="eastAsia"/>
        </w:rPr>
        <w:annotationRef/>
      </w:r>
      <w:r w:rsidRPr="009B150D">
        <w:rPr>
          <w:b/>
          <w:color w:val="FF0000"/>
        </w:rPr>
        <w:t xml:space="preserve">What is the rationale for contacting participants via LINE? </w:t>
      </w:r>
    </w:p>
    <w:p w14:paraId="6FE4EBB8" w14:textId="77777777" w:rsidR="0099319D" w:rsidRDefault="0099319D">
      <w:pPr>
        <w:pStyle w:val="CommentText"/>
        <w:rPr>
          <w:rFonts w:hint="eastAsia"/>
          <w:b/>
          <w:color w:val="FF0000"/>
        </w:rPr>
      </w:pPr>
    </w:p>
    <w:p w14:paraId="117974F7" w14:textId="77777777" w:rsidR="0099319D" w:rsidRDefault="0099319D">
      <w:pPr>
        <w:pStyle w:val="CommentText"/>
        <w:rPr>
          <w:rFonts w:hint="eastAsia"/>
          <w:b/>
          <w:color w:val="FF0000"/>
        </w:rPr>
      </w:pPr>
      <w:r>
        <w:rPr>
          <w:b/>
          <w:color w:val="FF0000"/>
        </w:rPr>
        <w:t xml:space="preserve">There appears to be a gap in communication between researcher and participant from the recruitment process to the procedures: </w:t>
      </w:r>
    </w:p>
    <w:p w14:paraId="66BB44D0" w14:textId="77777777" w:rsidR="0099319D" w:rsidRDefault="0099319D">
      <w:pPr>
        <w:pStyle w:val="CommentText"/>
        <w:rPr>
          <w:rFonts w:hint="eastAsia"/>
          <w:b/>
          <w:color w:val="FF0000"/>
        </w:rPr>
      </w:pPr>
    </w:p>
    <w:p w14:paraId="53301F9D" w14:textId="77777777" w:rsidR="0099319D" w:rsidRDefault="0099319D">
      <w:pPr>
        <w:pStyle w:val="CommentText"/>
        <w:rPr>
          <w:rFonts w:hint="eastAsia"/>
          <w:b/>
          <w:color w:val="FF0000"/>
        </w:rPr>
      </w:pPr>
      <w:r>
        <w:rPr>
          <w:b/>
          <w:color w:val="FF0000"/>
        </w:rPr>
        <w:t>Recruitment concludes with email communication from the participant to the LR but this reads that communication will start from the LR to the participant through LINE</w:t>
      </w:r>
    </w:p>
    <w:p w14:paraId="28290E8E" w14:textId="77777777" w:rsidR="0099319D" w:rsidRDefault="0099319D">
      <w:pPr>
        <w:pStyle w:val="CommentText"/>
        <w:rPr>
          <w:rFonts w:hint="eastAsia"/>
          <w:b/>
          <w:color w:val="FF0000"/>
        </w:rPr>
      </w:pPr>
    </w:p>
    <w:p w14:paraId="14C53732" w14:textId="77777777" w:rsidR="0099319D" w:rsidRDefault="0099319D">
      <w:pPr>
        <w:pStyle w:val="CommentText"/>
        <w:rPr>
          <w:rFonts w:hint="eastAsia"/>
          <w:b/>
          <w:noProof/>
          <w:color w:val="FF0000"/>
        </w:rPr>
      </w:pPr>
      <w:r>
        <w:rPr>
          <w:b/>
          <w:color w:val="FF0000"/>
        </w:rPr>
        <w:t xml:space="preserve">When and how is the participant informed that the LR will be contacting them through LINE? Must participants register an account with LINE? This should be disclosed to them and documented for the IRB to review </w:t>
      </w:r>
    </w:p>
    <w:p w14:paraId="7FC4B60A" w14:textId="77777777" w:rsidR="0099319D" w:rsidRDefault="0099319D">
      <w:pPr>
        <w:pStyle w:val="CommentText"/>
        <w:rPr>
          <w:rFonts w:hint="eastAsia"/>
          <w:b/>
          <w:noProof/>
        </w:rPr>
      </w:pPr>
    </w:p>
    <w:p w14:paraId="7A7760CB" w14:textId="4990E146" w:rsidR="0099319D" w:rsidRPr="009B150D" w:rsidRDefault="0099319D">
      <w:pPr>
        <w:pStyle w:val="CommentText"/>
        <w:rPr>
          <w:rFonts w:hint="eastAsia"/>
          <w:b/>
        </w:rPr>
      </w:pPr>
      <w:r>
        <w:rPr>
          <w:b/>
          <w:noProof/>
        </w:rPr>
        <w:t>Include portion about LINE</w:t>
      </w:r>
    </w:p>
  </w:comment>
  <w:comment w:id="219" w:author="William Kettler" w:date="2020-06-30T11:42:00Z" w:initials="WK">
    <w:p w14:paraId="73689043" w14:textId="77777777" w:rsidR="0099319D" w:rsidRPr="009B150D" w:rsidRDefault="0099319D">
      <w:pPr>
        <w:pStyle w:val="CommentText"/>
        <w:rPr>
          <w:rFonts w:hint="eastAsia"/>
          <w:b/>
          <w:color w:val="FF0000"/>
        </w:rPr>
      </w:pPr>
      <w:r>
        <w:rPr>
          <w:rStyle w:val="CommentReference"/>
          <w:rFonts w:hint="eastAsia"/>
        </w:rPr>
        <w:annotationRef/>
      </w:r>
      <w:r w:rsidRPr="009B150D">
        <w:rPr>
          <w:b/>
          <w:color w:val="FF0000"/>
        </w:rPr>
        <w:t xml:space="preserve">Are NO identifiers being recorded for purposes outside of analysis? Recruitment or compensation? Does the LINE chat profile of participants contain identifiers? </w:t>
      </w:r>
    </w:p>
    <w:p w14:paraId="134AC69E" w14:textId="77777777" w:rsidR="0099319D" w:rsidRPr="009B150D" w:rsidRDefault="0099319D">
      <w:pPr>
        <w:pStyle w:val="CommentText"/>
        <w:rPr>
          <w:rFonts w:hint="eastAsia"/>
          <w:b/>
          <w:color w:val="FF0000"/>
        </w:rPr>
      </w:pPr>
    </w:p>
    <w:p w14:paraId="772F15BB" w14:textId="04D150FA" w:rsidR="0099319D" w:rsidRDefault="0099319D">
      <w:pPr>
        <w:pStyle w:val="CommentText"/>
        <w:rPr>
          <w:rFonts w:hint="eastAsia"/>
        </w:rPr>
      </w:pPr>
      <w:r w:rsidRPr="009B150D">
        <w:rPr>
          <w:b/>
          <w:color w:val="FF0000"/>
        </w:rPr>
        <w:t>If so, this risk is applicable</w:t>
      </w:r>
      <w:r w:rsidRPr="009B150D">
        <w:rPr>
          <w:color w:val="FF0000"/>
        </w:rPr>
        <w:t xml:space="preserve"> </w:t>
      </w:r>
    </w:p>
  </w:comment>
  <w:comment w:id="222" w:author="William Kettler" w:date="2020-06-30T11:43:00Z" w:initials="WK">
    <w:p w14:paraId="7053875B" w14:textId="2AD7E1EC" w:rsidR="0099319D" w:rsidRPr="0009339C" w:rsidRDefault="0099319D">
      <w:pPr>
        <w:pStyle w:val="CommentText"/>
        <w:rPr>
          <w:rFonts w:hint="eastAsia"/>
          <w:b/>
        </w:rPr>
      </w:pPr>
      <w:r>
        <w:rPr>
          <w:rStyle w:val="CommentReference"/>
          <w:rFonts w:hint="eastAsia"/>
        </w:rPr>
        <w:annotationRef/>
      </w:r>
      <w:r w:rsidRPr="0009339C">
        <w:rPr>
          <w:b/>
          <w:color w:val="FF0000"/>
        </w:rPr>
        <w:t xml:space="preserve">Unclear how this addresses the risk described above. There should be a correlation between these two sections such that if you disclose a risk above, there should be a means by which to address it below </w:t>
      </w:r>
    </w:p>
  </w:comment>
  <w:comment w:id="247" w:author="William Kettler" w:date="2020-06-30T11:44:00Z" w:initials="WK">
    <w:p w14:paraId="43D80820" w14:textId="77777777" w:rsidR="0099319D" w:rsidRPr="0009339C" w:rsidRDefault="0099319D">
      <w:pPr>
        <w:pStyle w:val="CommentText"/>
        <w:rPr>
          <w:rFonts w:hint="eastAsia"/>
          <w:b/>
          <w:color w:val="FF0000"/>
        </w:rPr>
      </w:pPr>
      <w:r>
        <w:rPr>
          <w:rStyle w:val="CommentReference"/>
          <w:rFonts w:hint="eastAsia"/>
        </w:rPr>
        <w:annotationRef/>
      </w:r>
      <w:r w:rsidRPr="0009339C">
        <w:rPr>
          <w:b/>
          <w:color w:val="FF0000"/>
        </w:rPr>
        <w:t xml:space="preserve">Apologies for the unclear instructions (this section needs to be revised): </w:t>
      </w:r>
    </w:p>
    <w:p w14:paraId="6A8F146C" w14:textId="77777777" w:rsidR="0099319D" w:rsidRPr="0009339C" w:rsidRDefault="0099319D">
      <w:pPr>
        <w:pStyle w:val="CommentText"/>
        <w:rPr>
          <w:rFonts w:hint="eastAsia"/>
          <w:b/>
          <w:color w:val="FF0000"/>
        </w:rPr>
      </w:pPr>
    </w:p>
    <w:p w14:paraId="729606FB" w14:textId="3689DB6D" w:rsidR="0099319D" w:rsidRDefault="0099319D">
      <w:pPr>
        <w:pStyle w:val="CommentText"/>
        <w:rPr>
          <w:rFonts w:hint="eastAsia"/>
        </w:rPr>
      </w:pPr>
      <w:r w:rsidRPr="0009339C">
        <w:rPr>
          <w:b/>
          <w:color w:val="FF0000"/>
        </w:rPr>
        <w:t>What is the societal benefit?</w:t>
      </w:r>
      <w:r w:rsidRPr="0009339C">
        <w:rPr>
          <w:color w:val="FF0000"/>
        </w:rPr>
        <w:t xml:space="preserve"> </w:t>
      </w:r>
    </w:p>
  </w:comment>
  <w:comment w:id="268" w:author="William Kettler" w:date="2020-06-30T11:45:00Z" w:initials="WK">
    <w:p w14:paraId="3DB53350" w14:textId="3BC7DC18" w:rsidR="0099319D" w:rsidRPr="0009339C" w:rsidRDefault="0099319D">
      <w:pPr>
        <w:pStyle w:val="CommentText"/>
        <w:rPr>
          <w:rFonts w:hint="eastAsia"/>
          <w:b/>
        </w:rPr>
      </w:pPr>
      <w:r>
        <w:rPr>
          <w:rStyle w:val="CommentReference"/>
          <w:rFonts w:hint="eastAsia"/>
        </w:rPr>
        <w:annotationRef/>
      </w:r>
      <w:r w:rsidRPr="0009339C">
        <w:rPr>
          <w:b/>
          <w:color w:val="FF0000"/>
        </w:rPr>
        <w:t xml:space="preserve">How can this be facilitated without access to identifiers? </w:t>
      </w:r>
    </w:p>
  </w:comment>
  <w:comment w:id="276" w:author="William Kettler" w:date="2020-06-30T11:45:00Z" w:initials="WK">
    <w:p w14:paraId="60321E86" w14:textId="77777777" w:rsidR="0099319D" w:rsidRDefault="0099319D">
      <w:pPr>
        <w:pStyle w:val="CommentText"/>
        <w:rPr>
          <w:rFonts w:hint="eastAsia"/>
          <w:b/>
          <w:color w:val="FF0000"/>
        </w:rPr>
      </w:pPr>
      <w:r>
        <w:rPr>
          <w:rStyle w:val="CommentReference"/>
          <w:rFonts w:hint="eastAsia"/>
        </w:rPr>
        <w:annotationRef/>
      </w:r>
      <w:r w:rsidRPr="0009339C">
        <w:rPr>
          <w:b/>
          <w:color w:val="FF0000"/>
        </w:rPr>
        <w:t>W</w:t>
      </w:r>
      <w:r w:rsidRPr="0009339C">
        <w:rPr>
          <w:rFonts w:hint="eastAsia"/>
          <w:b/>
          <w:color w:val="FF0000"/>
        </w:rPr>
        <w:t>h</w:t>
      </w:r>
      <w:r w:rsidRPr="0009339C">
        <w:rPr>
          <w:b/>
          <w:color w:val="FF0000"/>
        </w:rPr>
        <w:t xml:space="preserve">ere? </w:t>
      </w:r>
    </w:p>
    <w:p w14:paraId="20B203A1" w14:textId="77777777" w:rsidR="0099319D" w:rsidRDefault="0099319D">
      <w:pPr>
        <w:pStyle w:val="CommentText"/>
        <w:rPr>
          <w:rFonts w:hint="eastAsia"/>
          <w:b/>
          <w:color w:val="FF0000"/>
        </w:rPr>
      </w:pPr>
    </w:p>
    <w:p w14:paraId="5F3FBB00" w14:textId="6A557DEA" w:rsidR="0099319D" w:rsidRPr="0009339C" w:rsidRDefault="0099319D">
      <w:pPr>
        <w:pStyle w:val="CommentText"/>
        <w:rPr>
          <w:rFonts w:hint="eastAsia"/>
          <w:b/>
        </w:rPr>
      </w:pPr>
      <w:r>
        <w:rPr>
          <w:b/>
          <w:color w:val="FF0000"/>
        </w:rPr>
        <w:t xml:space="preserve">Please note that UCI OIT requests that electronic data be saved to Microsoft or Google Drive if using cloud based storage. DropBox is not acceptable </w:t>
      </w:r>
    </w:p>
  </w:comment>
  <w:comment w:id="278" w:author="William Kettler" w:date="2020-06-30T11:46:00Z" w:initials="WK">
    <w:p w14:paraId="3A95CEA1" w14:textId="77777777" w:rsidR="0099319D" w:rsidRPr="0009339C" w:rsidRDefault="0099319D">
      <w:pPr>
        <w:pStyle w:val="CommentText"/>
        <w:rPr>
          <w:rFonts w:hint="eastAsia"/>
          <w:b/>
          <w:color w:val="FF0000"/>
        </w:rPr>
      </w:pPr>
      <w:r w:rsidRPr="0009339C">
        <w:rPr>
          <w:rStyle w:val="CommentReference"/>
          <w:rFonts w:hint="eastAsia"/>
          <w:b/>
        </w:rPr>
        <w:annotationRef/>
      </w:r>
      <w:r w:rsidRPr="0009339C">
        <w:rPr>
          <w:b/>
          <w:color w:val="FF0000"/>
        </w:rPr>
        <w:t>Unclear if this is accurate given recruitment, study procedures and compensation</w:t>
      </w:r>
    </w:p>
    <w:p w14:paraId="2637863E" w14:textId="77777777" w:rsidR="0099319D" w:rsidRPr="0009339C" w:rsidRDefault="0099319D">
      <w:pPr>
        <w:pStyle w:val="CommentText"/>
        <w:rPr>
          <w:rFonts w:hint="eastAsia"/>
          <w:b/>
          <w:color w:val="FF0000"/>
        </w:rPr>
      </w:pPr>
    </w:p>
    <w:p w14:paraId="428B4DE4" w14:textId="77777777" w:rsidR="0099319D" w:rsidRPr="0009339C" w:rsidRDefault="0099319D">
      <w:pPr>
        <w:pStyle w:val="CommentText"/>
        <w:rPr>
          <w:rFonts w:hint="eastAsia"/>
          <w:b/>
          <w:color w:val="FF0000"/>
        </w:rPr>
      </w:pPr>
      <w:r w:rsidRPr="0009339C">
        <w:rPr>
          <w:b/>
          <w:color w:val="FF0000"/>
        </w:rPr>
        <w:t xml:space="preserve">Can research be conducted using Line without the Lead Researcher obtaining any identifiers? </w:t>
      </w:r>
    </w:p>
    <w:p w14:paraId="7611C8CB" w14:textId="77777777" w:rsidR="0099319D" w:rsidRPr="0009339C" w:rsidRDefault="0099319D">
      <w:pPr>
        <w:pStyle w:val="CommentText"/>
        <w:rPr>
          <w:rFonts w:hint="eastAsia"/>
          <w:b/>
          <w:color w:val="FF0000"/>
        </w:rPr>
      </w:pPr>
    </w:p>
    <w:p w14:paraId="16AAEA86" w14:textId="3BF5197A" w:rsidR="0099319D" w:rsidRPr="0009339C" w:rsidRDefault="0099319D">
      <w:pPr>
        <w:pStyle w:val="CommentText"/>
        <w:rPr>
          <w:rFonts w:hint="eastAsia"/>
          <w:b/>
        </w:rPr>
      </w:pPr>
      <w:r w:rsidRPr="0009339C">
        <w:rPr>
          <w:b/>
          <w:color w:val="FF0000"/>
        </w:rPr>
        <w:t xml:space="preserve">This will effect all subsequent sections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B8F5684" w15:done="0"/>
  <w15:commentEx w15:paraId="22F90A5B" w15:done="0"/>
  <w15:commentEx w15:paraId="58693AB4" w15:done="0"/>
  <w15:commentEx w15:paraId="49841F52" w15:done="0"/>
  <w15:commentEx w15:paraId="70A126DA" w15:done="0"/>
  <w15:commentEx w15:paraId="1F4D409B" w15:done="0"/>
  <w15:commentEx w15:paraId="2B790050" w15:done="0"/>
  <w15:commentEx w15:paraId="5BA08BBB" w15:done="0"/>
  <w15:commentEx w15:paraId="7A7760CB" w15:done="0"/>
  <w15:commentEx w15:paraId="772F15BB" w15:done="0"/>
  <w15:commentEx w15:paraId="7053875B" w15:done="0"/>
  <w15:commentEx w15:paraId="729606FB" w15:done="0"/>
  <w15:commentEx w15:paraId="3DB53350" w15:done="0"/>
  <w15:commentEx w15:paraId="5F3FBB00" w15:done="0"/>
  <w15:commentEx w15:paraId="16AAEA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6B0C6" w16cex:dateUtc="2020-07-13T17: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B8F5684" w16cid:durableId="22B2C438"/>
  <w16cid:commentId w16cid:paraId="22F90A5B" w16cid:durableId="22B2C439"/>
  <w16cid:commentId w16cid:paraId="58693AB4" w16cid:durableId="22B2C43A"/>
  <w16cid:commentId w16cid:paraId="49841F52" w16cid:durableId="22B6B0C6"/>
  <w16cid:commentId w16cid:paraId="70A126DA" w16cid:durableId="22B2C43B"/>
  <w16cid:commentId w16cid:paraId="1F4D409B" w16cid:durableId="22B2C43C"/>
  <w16cid:commentId w16cid:paraId="2B790050" w16cid:durableId="22B2C43D"/>
  <w16cid:commentId w16cid:paraId="5BA08BBB" w16cid:durableId="22B2C43E"/>
  <w16cid:commentId w16cid:paraId="7A7760CB" w16cid:durableId="22B2C43F"/>
  <w16cid:commentId w16cid:paraId="772F15BB" w16cid:durableId="22B2C440"/>
  <w16cid:commentId w16cid:paraId="7053875B" w16cid:durableId="22B2C441"/>
  <w16cid:commentId w16cid:paraId="729606FB" w16cid:durableId="22B2C442"/>
  <w16cid:commentId w16cid:paraId="3DB53350" w16cid:durableId="22B2C443"/>
  <w16cid:commentId w16cid:paraId="5F3FBB00" w16cid:durableId="22B2C444"/>
  <w16cid:commentId w16cid:paraId="16AAEA86" w16cid:durableId="22B2C4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5B0B1F" w14:textId="77777777" w:rsidR="001C2185" w:rsidRDefault="001C2185">
      <w:pPr>
        <w:rPr>
          <w:rFonts w:hint="eastAsia"/>
        </w:rPr>
      </w:pPr>
      <w:r>
        <w:separator/>
      </w:r>
    </w:p>
  </w:endnote>
  <w:endnote w:type="continuationSeparator" w:id="0">
    <w:p w14:paraId="20B45A26" w14:textId="77777777" w:rsidR="001C2185" w:rsidRDefault="001C218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Univers (W1)">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053352" w14:textId="07550961" w:rsidR="0099319D" w:rsidRPr="003651BF" w:rsidRDefault="0099319D" w:rsidP="005A0EC6">
    <w:pPr>
      <w:pStyle w:val="Footer"/>
      <w:tabs>
        <w:tab w:val="clear" w:pos="8640"/>
        <w:tab w:val="right" w:pos="9720"/>
      </w:tabs>
      <w:jc w:val="right"/>
      <w:rPr>
        <w:rFonts w:ascii="Arial" w:hAnsi="Arial" w:cs="Arial"/>
        <w:color w:val="auto"/>
        <w:sz w:val="22"/>
        <w:szCs w:val="22"/>
      </w:rPr>
    </w:pPr>
    <w:r w:rsidRPr="008D3A3A">
      <w:rPr>
        <w:rStyle w:val="PageNumber"/>
        <w:rFonts w:ascii="Trebuchet MS" w:hAnsi="Trebuchet MS"/>
        <w:color w:val="auto"/>
        <w:sz w:val="18"/>
        <w:szCs w:val="18"/>
      </w:rPr>
      <w:tab/>
    </w:r>
    <w:r w:rsidRPr="008D3A3A">
      <w:rPr>
        <w:rStyle w:val="PageNumber"/>
        <w:rFonts w:ascii="Trebuchet MS" w:hAnsi="Trebuchet MS"/>
        <w:color w:val="auto"/>
        <w:sz w:val="18"/>
        <w:szCs w:val="18"/>
      </w:rPr>
      <w:tab/>
    </w:r>
    <w:r w:rsidRPr="003651BF">
      <w:rPr>
        <w:rStyle w:val="PageNumber"/>
        <w:rFonts w:ascii="Arial" w:hAnsi="Arial" w:cs="Arial"/>
        <w:color w:val="auto"/>
        <w:sz w:val="22"/>
        <w:szCs w:val="22"/>
      </w:rPr>
      <w:fldChar w:fldCharType="begin"/>
    </w:r>
    <w:r w:rsidRPr="003651BF">
      <w:rPr>
        <w:rStyle w:val="PageNumber"/>
        <w:rFonts w:ascii="Arial" w:hAnsi="Arial" w:cs="Arial"/>
        <w:color w:val="auto"/>
        <w:sz w:val="22"/>
        <w:szCs w:val="22"/>
      </w:rPr>
      <w:instrText xml:space="preserve"> PAGE </w:instrText>
    </w:r>
    <w:r w:rsidRPr="003651BF">
      <w:rPr>
        <w:rStyle w:val="PageNumber"/>
        <w:rFonts w:ascii="Arial" w:hAnsi="Arial" w:cs="Arial"/>
        <w:color w:val="auto"/>
        <w:sz w:val="22"/>
        <w:szCs w:val="22"/>
      </w:rPr>
      <w:fldChar w:fldCharType="separate"/>
    </w:r>
    <w:r>
      <w:rPr>
        <w:rStyle w:val="PageNumber"/>
        <w:rFonts w:ascii="Arial" w:hAnsi="Arial" w:cs="Arial"/>
        <w:noProof/>
        <w:color w:val="auto"/>
        <w:sz w:val="22"/>
        <w:szCs w:val="22"/>
      </w:rPr>
      <w:t>22</w:t>
    </w:r>
    <w:r w:rsidRPr="003651BF">
      <w:rPr>
        <w:rStyle w:val="PageNumber"/>
        <w:rFonts w:ascii="Arial" w:hAnsi="Arial" w:cs="Arial"/>
        <w:color w:val="auto"/>
        <w:sz w:val="22"/>
        <w:szCs w:val="22"/>
      </w:rPr>
      <w:fldChar w:fldCharType="end"/>
    </w:r>
    <w:r w:rsidRPr="003651BF">
      <w:rPr>
        <w:rStyle w:val="PageNumber"/>
        <w:rFonts w:ascii="Arial" w:hAnsi="Arial" w:cs="Arial"/>
        <w:color w:val="auto"/>
        <w:sz w:val="22"/>
        <w:szCs w:val="22"/>
      </w:rPr>
      <w:t xml:space="preserve"> of </w:t>
    </w:r>
    <w:r w:rsidRPr="003651BF">
      <w:rPr>
        <w:rStyle w:val="PageNumber"/>
        <w:rFonts w:ascii="Arial" w:hAnsi="Arial" w:cs="Arial"/>
        <w:color w:val="auto"/>
        <w:sz w:val="22"/>
        <w:szCs w:val="22"/>
      </w:rPr>
      <w:fldChar w:fldCharType="begin"/>
    </w:r>
    <w:r w:rsidRPr="003651BF">
      <w:rPr>
        <w:rStyle w:val="PageNumber"/>
        <w:rFonts w:ascii="Arial" w:hAnsi="Arial" w:cs="Arial"/>
        <w:color w:val="auto"/>
        <w:sz w:val="22"/>
        <w:szCs w:val="22"/>
      </w:rPr>
      <w:instrText xml:space="preserve"> NUMPAGES </w:instrText>
    </w:r>
    <w:r w:rsidRPr="003651BF">
      <w:rPr>
        <w:rStyle w:val="PageNumber"/>
        <w:rFonts w:ascii="Arial" w:hAnsi="Arial" w:cs="Arial"/>
        <w:color w:val="auto"/>
        <w:sz w:val="22"/>
        <w:szCs w:val="22"/>
      </w:rPr>
      <w:fldChar w:fldCharType="separate"/>
    </w:r>
    <w:r>
      <w:rPr>
        <w:rStyle w:val="PageNumber"/>
        <w:rFonts w:ascii="Arial" w:hAnsi="Arial" w:cs="Arial"/>
        <w:noProof/>
        <w:color w:val="auto"/>
        <w:sz w:val="22"/>
        <w:szCs w:val="22"/>
      </w:rPr>
      <w:t>22</w:t>
    </w:r>
    <w:r w:rsidRPr="003651BF">
      <w:rPr>
        <w:rStyle w:val="PageNumber"/>
        <w:rFonts w:ascii="Arial" w:hAnsi="Arial" w:cs="Arial"/>
        <w:color w:val="auto"/>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F0BC52" w14:textId="25C34705" w:rsidR="0099319D" w:rsidRPr="00436F1B" w:rsidRDefault="0099319D" w:rsidP="005D591B">
    <w:pPr>
      <w:pStyle w:val="Footer"/>
      <w:tabs>
        <w:tab w:val="clear" w:pos="8640"/>
        <w:tab w:val="left" w:pos="204"/>
        <w:tab w:val="right" w:pos="10080"/>
      </w:tabs>
      <w:jc w:val="right"/>
      <w:rPr>
        <w:rFonts w:ascii="Arial" w:hAnsi="Arial" w:cs="Arial"/>
        <w:color w:val="auto"/>
        <w:sz w:val="20"/>
      </w:rPr>
    </w:pPr>
    <w:r>
      <w:rPr>
        <w:rStyle w:val="PageNumber"/>
        <w:rFonts w:ascii="Arial" w:hAnsi="Arial" w:cs="Arial"/>
        <w:color w:val="auto"/>
        <w:sz w:val="20"/>
      </w:rPr>
      <w:tab/>
    </w:r>
    <w:r>
      <w:rPr>
        <w:rStyle w:val="PageNumber"/>
        <w:rFonts w:ascii="Arial" w:hAnsi="Arial" w:cs="Arial"/>
        <w:color w:val="auto"/>
        <w:sz w:val="20"/>
      </w:rPr>
      <w:tab/>
    </w:r>
    <w:r w:rsidRPr="00436F1B">
      <w:rPr>
        <w:rStyle w:val="PageNumber"/>
        <w:rFonts w:ascii="Arial" w:hAnsi="Arial" w:cs="Arial"/>
        <w:color w:val="auto"/>
        <w:sz w:val="20"/>
      </w:rPr>
      <w:fldChar w:fldCharType="begin"/>
    </w:r>
    <w:r w:rsidRPr="00436F1B">
      <w:rPr>
        <w:rStyle w:val="PageNumber"/>
        <w:rFonts w:ascii="Arial" w:hAnsi="Arial" w:cs="Arial"/>
        <w:color w:val="auto"/>
        <w:sz w:val="20"/>
      </w:rPr>
      <w:instrText xml:space="preserve"> PAGE </w:instrText>
    </w:r>
    <w:r w:rsidRPr="00436F1B">
      <w:rPr>
        <w:rStyle w:val="PageNumber"/>
        <w:rFonts w:ascii="Arial" w:hAnsi="Arial" w:cs="Arial"/>
        <w:color w:val="auto"/>
        <w:sz w:val="20"/>
      </w:rPr>
      <w:fldChar w:fldCharType="separate"/>
    </w:r>
    <w:r>
      <w:rPr>
        <w:rStyle w:val="PageNumber"/>
        <w:rFonts w:ascii="Arial" w:hAnsi="Arial" w:cs="Arial"/>
        <w:noProof/>
        <w:color w:val="auto"/>
        <w:sz w:val="20"/>
      </w:rPr>
      <w:t>1</w:t>
    </w:r>
    <w:r w:rsidRPr="00436F1B">
      <w:rPr>
        <w:rStyle w:val="PageNumber"/>
        <w:rFonts w:ascii="Arial" w:hAnsi="Arial" w:cs="Arial"/>
        <w:color w:val="auto"/>
        <w:sz w:val="20"/>
      </w:rPr>
      <w:fldChar w:fldCharType="end"/>
    </w:r>
    <w:r w:rsidRPr="00436F1B">
      <w:rPr>
        <w:rStyle w:val="PageNumber"/>
        <w:rFonts w:ascii="Arial" w:hAnsi="Arial" w:cs="Arial"/>
        <w:color w:val="auto"/>
        <w:sz w:val="20"/>
      </w:rPr>
      <w:t xml:space="preserve"> of </w:t>
    </w:r>
    <w:r w:rsidRPr="00436F1B">
      <w:rPr>
        <w:rStyle w:val="PageNumber"/>
        <w:rFonts w:ascii="Arial" w:hAnsi="Arial" w:cs="Arial"/>
        <w:color w:val="auto"/>
        <w:sz w:val="20"/>
      </w:rPr>
      <w:fldChar w:fldCharType="begin"/>
    </w:r>
    <w:r w:rsidRPr="00436F1B">
      <w:rPr>
        <w:rStyle w:val="PageNumber"/>
        <w:rFonts w:ascii="Arial" w:hAnsi="Arial" w:cs="Arial"/>
        <w:color w:val="auto"/>
        <w:sz w:val="20"/>
      </w:rPr>
      <w:instrText xml:space="preserve"> NUMPAGES </w:instrText>
    </w:r>
    <w:r w:rsidRPr="00436F1B">
      <w:rPr>
        <w:rStyle w:val="PageNumber"/>
        <w:rFonts w:ascii="Arial" w:hAnsi="Arial" w:cs="Arial"/>
        <w:color w:val="auto"/>
        <w:sz w:val="20"/>
      </w:rPr>
      <w:fldChar w:fldCharType="separate"/>
    </w:r>
    <w:r>
      <w:rPr>
        <w:rStyle w:val="PageNumber"/>
        <w:rFonts w:ascii="Arial" w:hAnsi="Arial" w:cs="Arial"/>
        <w:noProof/>
        <w:color w:val="auto"/>
        <w:sz w:val="20"/>
      </w:rPr>
      <w:t>22</w:t>
    </w:r>
    <w:r w:rsidRPr="00436F1B">
      <w:rPr>
        <w:rStyle w:val="PageNumber"/>
        <w:rFonts w:ascii="Arial" w:hAnsi="Arial" w:cs="Arial"/>
        <w:color w:val="auto"/>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90CC50" w14:textId="77777777" w:rsidR="001C2185" w:rsidRDefault="001C2185">
      <w:pPr>
        <w:rPr>
          <w:rFonts w:hint="eastAsia"/>
        </w:rPr>
      </w:pPr>
      <w:r>
        <w:separator/>
      </w:r>
    </w:p>
  </w:footnote>
  <w:footnote w:type="continuationSeparator" w:id="0">
    <w:p w14:paraId="15743113" w14:textId="77777777" w:rsidR="001C2185" w:rsidRDefault="001C2185">
      <w:pPr>
        <w:rPr>
          <w:rFonts w:hint="eastAsia"/>
        </w:rPr>
      </w:pPr>
      <w:r>
        <w:continuationSeparator/>
      </w:r>
    </w:p>
  </w:footnote>
  <w:footnote w:id="1">
    <w:p w14:paraId="0883B90F" w14:textId="77777777" w:rsidR="0099319D" w:rsidRDefault="0099319D" w:rsidP="00DB7B0D">
      <w:pPr>
        <w:pStyle w:val="FootnoteText"/>
        <w:rPr>
          <w:rFonts w:hint="eastAsia"/>
        </w:rPr>
      </w:pPr>
      <w:r>
        <w:rPr>
          <w:rStyle w:val="FootnoteReference"/>
        </w:rPr>
        <w:footnoteRef/>
      </w:r>
      <w:r>
        <w:t xml:space="preserve"> </w:t>
      </w:r>
      <w:r w:rsidRPr="00DD4EBC">
        <w:rPr>
          <w:rFonts w:ascii="Arial" w:hAnsi="Arial" w:cs="Arial"/>
          <w:i/>
          <w:color w:val="auto"/>
          <w:sz w:val="16"/>
          <w:szCs w:val="16"/>
        </w:rPr>
        <w:t xml:space="preserve">34 CRF 99: </w:t>
      </w:r>
      <w:hyperlink r:id="rId1" w:history="1">
        <w:r w:rsidRPr="00DD4EBC">
          <w:rPr>
            <w:rStyle w:val="Hyperlink"/>
            <w:rFonts w:ascii="Arial" w:hAnsi="Arial" w:cs="Arial"/>
            <w:i/>
            <w:sz w:val="16"/>
            <w:szCs w:val="16"/>
          </w:rPr>
          <w:t>Family Educational Rights and Privacy Act</w:t>
        </w:r>
      </w:hyperlink>
      <w:r w:rsidRPr="00DD4EBC">
        <w:rPr>
          <w:rFonts w:ascii="Arial" w:hAnsi="Arial" w:cs="Arial"/>
          <w:i/>
          <w:color w:val="auto"/>
          <w:sz w:val="16"/>
          <w:szCs w:val="16"/>
        </w:rPr>
        <w:t xml:space="preserve"> (FERPA) applies to this research.</w:t>
      </w:r>
    </w:p>
  </w:footnote>
  <w:footnote w:id="2">
    <w:p w14:paraId="7719311A" w14:textId="77777777" w:rsidR="0099319D" w:rsidRDefault="0099319D" w:rsidP="00370381">
      <w:pPr>
        <w:pStyle w:val="FootnoteText"/>
        <w:rPr>
          <w:rFonts w:ascii="Arial" w:hAnsi="Arial" w:cs="Arial"/>
          <w:i/>
          <w:color w:val="auto"/>
          <w:sz w:val="16"/>
          <w:szCs w:val="16"/>
        </w:rPr>
      </w:pPr>
      <w:r w:rsidRPr="00DD4EBC">
        <w:rPr>
          <w:rStyle w:val="FootnoteReference"/>
          <w:rFonts w:ascii="Arial" w:hAnsi="Arial" w:cs="Arial"/>
          <w:color w:val="auto"/>
          <w:sz w:val="16"/>
          <w:szCs w:val="16"/>
        </w:rPr>
        <w:footnoteRef/>
      </w:r>
      <w:r w:rsidRPr="00DD4EBC">
        <w:rPr>
          <w:rFonts w:ascii="Arial" w:hAnsi="Arial" w:cs="Arial"/>
          <w:color w:val="auto"/>
          <w:sz w:val="16"/>
          <w:szCs w:val="16"/>
        </w:rPr>
        <w:t xml:space="preserve"> </w:t>
      </w:r>
      <w:r w:rsidRPr="00DD4EBC">
        <w:rPr>
          <w:rFonts w:ascii="Arial" w:hAnsi="Arial" w:cs="Arial"/>
          <w:i/>
          <w:color w:val="auto"/>
          <w:sz w:val="16"/>
          <w:szCs w:val="16"/>
        </w:rPr>
        <w:t xml:space="preserve">34 CRF 99: </w:t>
      </w:r>
      <w:hyperlink r:id="rId2" w:history="1">
        <w:r w:rsidRPr="00DD4EBC">
          <w:rPr>
            <w:rStyle w:val="Hyperlink"/>
            <w:rFonts w:ascii="Arial" w:hAnsi="Arial" w:cs="Arial"/>
            <w:i/>
            <w:sz w:val="16"/>
            <w:szCs w:val="16"/>
          </w:rPr>
          <w:t>Family Educational Rights and Privacy Act</w:t>
        </w:r>
      </w:hyperlink>
      <w:r w:rsidRPr="00DD4EBC">
        <w:rPr>
          <w:rFonts w:ascii="Arial" w:hAnsi="Arial" w:cs="Arial"/>
          <w:i/>
          <w:color w:val="auto"/>
          <w:sz w:val="16"/>
          <w:szCs w:val="16"/>
        </w:rPr>
        <w:t xml:space="preserve"> (FERPA) applies to this research.</w:t>
      </w:r>
    </w:p>
    <w:p w14:paraId="1C7DACF5" w14:textId="77777777" w:rsidR="0099319D" w:rsidRPr="00DD4EBC" w:rsidRDefault="0099319D" w:rsidP="00370381">
      <w:pPr>
        <w:pStyle w:val="FootnoteText"/>
        <w:rPr>
          <w:rFonts w:ascii="Arial" w:hAnsi="Arial" w:cs="Arial"/>
          <w:sz w:val="16"/>
          <w:szCs w:val="16"/>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34BC7"/>
    <w:multiLevelType w:val="hybridMultilevel"/>
    <w:tmpl w:val="BEDC8B60"/>
    <w:lvl w:ilvl="0" w:tplc="851E308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62911"/>
    <w:multiLevelType w:val="hybridMultilevel"/>
    <w:tmpl w:val="071E6F6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7008F7"/>
    <w:multiLevelType w:val="hybridMultilevel"/>
    <w:tmpl w:val="E98C23B4"/>
    <w:lvl w:ilvl="0" w:tplc="679E90C0">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64DB16">
      <w:start w:val="1"/>
      <w:numFmt w:val="upperLetter"/>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F195957"/>
    <w:multiLevelType w:val="hybridMultilevel"/>
    <w:tmpl w:val="071E6F6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5A3442"/>
    <w:multiLevelType w:val="hybridMultilevel"/>
    <w:tmpl w:val="040458A0"/>
    <w:lvl w:ilvl="0" w:tplc="7D5230F2">
      <w:start w:val="1"/>
      <w:numFmt w:val="decimal"/>
      <w:lvlText w:val="%1."/>
      <w:lvlJc w:val="left"/>
      <w:pPr>
        <w:ind w:left="720" w:hanging="360"/>
      </w:pPr>
      <w:rPr>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7B1BAD"/>
    <w:multiLevelType w:val="hybridMultilevel"/>
    <w:tmpl w:val="FFF4F87C"/>
    <w:lvl w:ilvl="0" w:tplc="6CEE7132">
      <w:start w:val="1"/>
      <w:numFmt w:val="decimal"/>
      <w:lvlText w:val="%1."/>
      <w:lvlJc w:val="left"/>
      <w:pPr>
        <w:ind w:left="720" w:hanging="360"/>
      </w:pPr>
      <w:rPr>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1F7BEB"/>
    <w:multiLevelType w:val="hybridMultilevel"/>
    <w:tmpl w:val="AC304BC2"/>
    <w:lvl w:ilvl="0" w:tplc="0409000F">
      <w:start w:val="1"/>
      <w:numFmt w:val="decimal"/>
      <w:lvlText w:val="%1."/>
      <w:lvlJc w:val="left"/>
      <w:pPr>
        <w:ind w:left="720" w:hanging="360"/>
      </w:pPr>
    </w:lvl>
    <w:lvl w:ilvl="1" w:tplc="C91E3F2C">
      <w:start w:val="1"/>
      <w:numFmt w:val="lowerLetter"/>
      <w:lvlText w:val="%2."/>
      <w:lvlJc w:val="left"/>
      <w:pPr>
        <w:ind w:left="1440" w:hanging="360"/>
      </w:pPr>
      <w:rPr>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6200AE"/>
    <w:multiLevelType w:val="hybridMultilevel"/>
    <w:tmpl w:val="808ACC42"/>
    <w:lvl w:ilvl="0" w:tplc="82E621BC">
      <w:start w:val="1"/>
      <w:numFmt w:val="decimal"/>
      <w:lvlText w:val="%1."/>
      <w:lvlJc w:val="left"/>
      <w:pPr>
        <w:ind w:left="720" w:hanging="360"/>
      </w:pPr>
      <w:rPr>
        <w:b w:val="0"/>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251ADC"/>
    <w:multiLevelType w:val="hybridMultilevel"/>
    <w:tmpl w:val="4A446032"/>
    <w:lvl w:ilvl="0" w:tplc="0409001B">
      <w:start w:val="1"/>
      <w:numFmt w:val="lowerRoman"/>
      <w:lvlText w:val="%1."/>
      <w:lvlJc w:val="right"/>
      <w:pPr>
        <w:ind w:left="1080" w:hanging="360"/>
      </w:pPr>
      <w:rPr>
        <w:b w:val="0"/>
        <w:i/>
        <w:color w:val="FF0000"/>
      </w:rPr>
    </w:lvl>
    <w:lvl w:ilvl="1" w:tplc="4CD634F2">
      <w:start w:val="1"/>
      <w:numFmt w:val="lowerLetter"/>
      <w:lvlText w:val="%2."/>
      <w:lvlJc w:val="left"/>
      <w:pPr>
        <w:ind w:left="1800" w:hanging="360"/>
      </w:pPr>
      <w:rPr>
        <w:b w:val="0"/>
        <w:color w:val="auto"/>
      </w:rPr>
    </w:lvl>
    <w:lvl w:ilvl="2" w:tplc="6F7E9A30">
      <w:start w:val="1"/>
      <w:numFmt w:val="lowerRoman"/>
      <w:lvlText w:val="%3."/>
      <w:lvlJc w:val="right"/>
      <w:pPr>
        <w:ind w:left="2520" w:hanging="180"/>
      </w:pPr>
      <w:rPr>
        <w:i w:val="0"/>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A295B73"/>
    <w:multiLevelType w:val="multilevel"/>
    <w:tmpl w:val="2752D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B57340"/>
    <w:multiLevelType w:val="hybridMultilevel"/>
    <w:tmpl w:val="58F4FED8"/>
    <w:lvl w:ilvl="0" w:tplc="766C8088">
      <w:start w:val="1"/>
      <w:numFmt w:val="decimal"/>
      <w:lvlText w:val="%1."/>
      <w:lvlJc w:val="left"/>
      <w:pPr>
        <w:ind w:left="432" w:hanging="360"/>
      </w:pPr>
      <w:rPr>
        <w:b/>
        <w:i w:val="0"/>
        <w:color w:val="auto"/>
      </w:rPr>
    </w:lvl>
    <w:lvl w:ilvl="1" w:tplc="2FC4E3F6">
      <w:start w:val="1"/>
      <w:numFmt w:val="lowerLetter"/>
      <w:lvlText w:val="%2."/>
      <w:lvlJc w:val="left"/>
      <w:pPr>
        <w:ind w:left="1152" w:hanging="360"/>
      </w:pPr>
      <w:rPr>
        <w:color w:val="auto"/>
      </w:r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1" w15:restartNumberingAfterBreak="0">
    <w:nsid w:val="1E887508"/>
    <w:multiLevelType w:val="hybridMultilevel"/>
    <w:tmpl w:val="26C4B18E"/>
    <w:lvl w:ilvl="0" w:tplc="2CA29310">
      <w:start w:val="1"/>
      <w:numFmt w:val="upperLetter"/>
      <w:lvlText w:val="%1."/>
      <w:lvlJc w:val="left"/>
      <w:pPr>
        <w:ind w:left="2160" w:hanging="360"/>
      </w:pPr>
      <w:rPr>
        <w:b/>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2" w15:restartNumberingAfterBreak="0">
    <w:nsid w:val="28E2253E"/>
    <w:multiLevelType w:val="hybridMultilevel"/>
    <w:tmpl w:val="E83014DA"/>
    <w:lvl w:ilvl="0" w:tplc="516285A6">
      <w:start w:val="1"/>
      <w:numFmt w:val="decimal"/>
      <w:lvlText w:val="%1."/>
      <w:lvlJc w:val="left"/>
      <w:pPr>
        <w:tabs>
          <w:tab w:val="num" w:pos="1080"/>
        </w:tabs>
        <w:ind w:left="1080" w:hanging="72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9432D9E"/>
    <w:multiLevelType w:val="hybridMultilevel"/>
    <w:tmpl w:val="32C87F58"/>
    <w:lvl w:ilvl="0" w:tplc="C908C302">
      <w:start w:val="1"/>
      <w:numFmt w:val="decimal"/>
      <w:lvlText w:val="%1."/>
      <w:lvlJc w:val="left"/>
      <w:pPr>
        <w:tabs>
          <w:tab w:val="num" w:pos="1080"/>
        </w:tabs>
        <w:ind w:left="1080" w:hanging="720"/>
      </w:pPr>
      <w:rPr>
        <w:rFonts w:hint="default"/>
        <w:b w:val="0"/>
        <w:i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3877AEB"/>
    <w:multiLevelType w:val="hybridMultilevel"/>
    <w:tmpl w:val="6186B906"/>
    <w:lvl w:ilvl="0" w:tplc="C75EE49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F61127"/>
    <w:multiLevelType w:val="hybridMultilevel"/>
    <w:tmpl w:val="C22C9A4E"/>
    <w:lvl w:ilvl="0" w:tplc="3168C888">
      <w:start w:val="1"/>
      <w:numFmt w:val="decimal"/>
      <w:lvlText w:val="%1."/>
      <w:lvlJc w:val="left"/>
      <w:pPr>
        <w:ind w:left="720" w:hanging="360"/>
      </w:pPr>
      <w:rPr>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F1709D"/>
    <w:multiLevelType w:val="hybridMultilevel"/>
    <w:tmpl w:val="27B8322E"/>
    <w:lvl w:ilvl="0" w:tplc="59709D9A">
      <w:start w:val="1"/>
      <w:numFmt w:val="decimal"/>
      <w:lvlText w:val="%1."/>
      <w:lvlJc w:val="left"/>
      <w:pPr>
        <w:tabs>
          <w:tab w:val="num" w:pos="1080"/>
        </w:tabs>
        <w:ind w:left="1080" w:hanging="720"/>
      </w:pPr>
      <w:rPr>
        <w:rFonts w:hint="default"/>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4506971"/>
    <w:multiLevelType w:val="hybridMultilevel"/>
    <w:tmpl w:val="EF646A9A"/>
    <w:lvl w:ilvl="0" w:tplc="633A299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F27F11"/>
    <w:multiLevelType w:val="hybridMultilevel"/>
    <w:tmpl w:val="AFBAE33A"/>
    <w:lvl w:ilvl="0" w:tplc="A2B0AAE4">
      <w:start w:val="1"/>
      <w:numFmt w:val="decimal"/>
      <w:lvlText w:val="%1."/>
      <w:lvlJc w:val="left"/>
      <w:pPr>
        <w:tabs>
          <w:tab w:val="num" w:pos="1080"/>
        </w:tabs>
        <w:ind w:left="1080" w:hanging="720"/>
      </w:pPr>
      <w:rPr>
        <w:rFonts w:hint="default"/>
        <w:i w:val="0"/>
        <w:color w:val="auto"/>
      </w:rPr>
    </w:lvl>
    <w:lvl w:ilvl="1" w:tplc="033C7BE2">
      <w:start w:val="1"/>
      <w:numFmt w:val="lowerLetter"/>
      <w:lvlText w:val="%2."/>
      <w:lvlJc w:val="left"/>
      <w:pPr>
        <w:tabs>
          <w:tab w:val="num" w:pos="1440"/>
        </w:tabs>
        <w:ind w:left="1440" w:hanging="360"/>
      </w:pPr>
      <w:rPr>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ACD5F32"/>
    <w:multiLevelType w:val="hybridMultilevel"/>
    <w:tmpl w:val="4BD2319E"/>
    <w:lvl w:ilvl="0" w:tplc="15860404">
      <w:start w:val="1"/>
      <w:numFmt w:val="decimal"/>
      <w:lvlText w:val="%1."/>
      <w:lvlJc w:val="left"/>
      <w:pPr>
        <w:ind w:left="720" w:hanging="360"/>
      </w:pPr>
      <w:rPr>
        <w:rFonts w:hint="default"/>
        <w:color w:val="0064A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980E34"/>
    <w:multiLevelType w:val="hybridMultilevel"/>
    <w:tmpl w:val="95880738"/>
    <w:lvl w:ilvl="0" w:tplc="A2B0AAE4">
      <w:start w:val="1"/>
      <w:numFmt w:val="decimal"/>
      <w:lvlText w:val="%1."/>
      <w:lvlJc w:val="left"/>
      <w:pPr>
        <w:tabs>
          <w:tab w:val="num" w:pos="720"/>
        </w:tabs>
        <w:ind w:left="720" w:hanging="720"/>
      </w:pPr>
      <w:rPr>
        <w:rFonts w:hint="default"/>
        <w:i w:val="0"/>
        <w:color w:val="auto"/>
      </w:rPr>
    </w:lvl>
    <w:lvl w:ilvl="1" w:tplc="04090019">
      <w:start w:val="1"/>
      <w:numFmt w:val="lowerLetter"/>
      <w:lvlText w:val="%2."/>
      <w:lvlJc w:val="left"/>
      <w:pPr>
        <w:tabs>
          <w:tab w:val="num" w:pos="1080"/>
        </w:tabs>
        <w:ind w:left="1080" w:hanging="360"/>
      </w:pPr>
      <w:rPr>
        <w:i w:val="0"/>
      </w:rPr>
    </w:lvl>
    <w:lvl w:ilvl="2" w:tplc="0409001B">
      <w:start w:val="1"/>
      <w:numFmt w:val="lowerRoman"/>
      <w:lvlText w:val="%3."/>
      <w:lvlJc w:val="right"/>
      <w:pPr>
        <w:tabs>
          <w:tab w:val="num" w:pos="1800"/>
        </w:tabs>
        <w:ind w:left="1800" w:hanging="180"/>
      </w:pPr>
    </w:lvl>
    <w:lvl w:ilvl="3" w:tplc="47389B2A">
      <w:start w:val="1"/>
      <w:numFmt w:val="upperLetter"/>
      <w:lvlText w:val="%4."/>
      <w:lvlJc w:val="left"/>
      <w:pPr>
        <w:ind w:left="2520" w:hanging="360"/>
      </w:pPr>
      <w:rPr>
        <w:rFonts w:hint="default"/>
        <w:b/>
        <w:color w:val="auto"/>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4E335296"/>
    <w:multiLevelType w:val="hybridMultilevel"/>
    <w:tmpl w:val="F7287FFA"/>
    <w:lvl w:ilvl="0" w:tplc="04090019">
      <w:start w:val="1"/>
      <w:numFmt w:val="lowerLetter"/>
      <w:lvlText w:val="%1."/>
      <w:lvlJc w:val="left"/>
      <w:pPr>
        <w:ind w:left="1080" w:hanging="360"/>
      </w:pPr>
      <w:rPr>
        <w:b w:val="0"/>
        <w:i w:val="0"/>
        <w:color w:val="auto"/>
      </w:rPr>
    </w:lvl>
    <w:lvl w:ilvl="1" w:tplc="13784EAC">
      <w:start w:val="1"/>
      <w:numFmt w:val="lowerLetter"/>
      <w:lvlText w:val="%2."/>
      <w:lvlJc w:val="left"/>
      <w:pPr>
        <w:ind w:left="1800" w:hanging="360"/>
      </w:pPr>
      <w:rPr>
        <w:b w:val="0"/>
        <w:color w:val="auto"/>
      </w:rPr>
    </w:lvl>
    <w:lvl w:ilvl="2" w:tplc="AA5E629C">
      <w:start w:val="1"/>
      <w:numFmt w:val="lowerRoman"/>
      <w:lvlText w:val="%3."/>
      <w:lvlJc w:val="right"/>
      <w:pPr>
        <w:ind w:left="2520" w:hanging="180"/>
      </w:pPr>
      <w:rPr>
        <w:i w:val="0"/>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54F7C11"/>
    <w:multiLevelType w:val="hybridMultilevel"/>
    <w:tmpl w:val="78AA86F2"/>
    <w:lvl w:ilvl="0" w:tplc="8ABA7944">
      <w:start w:val="1"/>
      <w:numFmt w:val="decimal"/>
      <w:lvlText w:val="%1."/>
      <w:lvlJc w:val="left"/>
      <w:pPr>
        <w:tabs>
          <w:tab w:val="num" w:pos="1080"/>
        </w:tabs>
        <w:ind w:left="1080" w:hanging="720"/>
      </w:pPr>
      <w:rPr>
        <w:rFonts w:hint="default"/>
        <w:b w:val="0"/>
        <w:i w:val="0"/>
        <w:color w:val="auto"/>
      </w:rPr>
    </w:lvl>
    <w:lvl w:ilvl="1" w:tplc="033C7BE2">
      <w:start w:val="1"/>
      <w:numFmt w:val="lowerLetter"/>
      <w:lvlText w:val="%2."/>
      <w:lvlJc w:val="left"/>
      <w:pPr>
        <w:tabs>
          <w:tab w:val="num" w:pos="1440"/>
        </w:tabs>
        <w:ind w:left="1440" w:hanging="360"/>
      </w:pPr>
      <w:rPr>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5B07D02"/>
    <w:multiLevelType w:val="hybridMultilevel"/>
    <w:tmpl w:val="0B109FF8"/>
    <w:lvl w:ilvl="0" w:tplc="58B0C302">
      <w:start w:val="1"/>
      <w:numFmt w:val="decimal"/>
      <w:lvlText w:val="%1."/>
      <w:lvlJc w:val="left"/>
      <w:pPr>
        <w:ind w:left="720" w:hanging="360"/>
      </w:pPr>
      <w:rPr>
        <w:color w:val="auto"/>
      </w:rPr>
    </w:lvl>
    <w:lvl w:ilvl="1" w:tplc="C91E3F2C">
      <w:start w:val="1"/>
      <w:numFmt w:val="lowerLetter"/>
      <w:lvlText w:val="%2."/>
      <w:lvlJc w:val="left"/>
      <w:pPr>
        <w:ind w:left="1440" w:hanging="360"/>
      </w:pPr>
      <w:rPr>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E0380B"/>
    <w:multiLevelType w:val="hybridMultilevel"/>
    <w:tmpl w:val="EED61AC6"/>
    <w:lvl w:ilvl="0" w:tplc="871A7CD2">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AE26188"/>
    <w:multiLevelType w:val="hybridMultilevel"/>
    <w:tmpl w:val="0B109FF8"/>
    <w:lvl w:ilvl="0" w:tplc="58B0C302">
      <w:start w:val="1"/>
      <w:numFmt w:val="decimal"/>
      <w:lvlText w:val="%1."/>
      <w:lvlJc w:val="left"/>
      <w:pPr>
        <w:ind w:left="720" w:hanging="360"/>
      </w:pPr>
      <w:rPr>
        <w:color w:val="auto"/>
      </w:rPr>
    </w:lvl>
    <w:lvl w:ilvl="1" w:tplc="C91E3F2C">
      <w:start w:val="1"/>
      <w:numFmt w:val="lowerLetter"/>
      <w:lvlText w:val="%2."/>
      <w:lvlJc w:val="left"/>
      <w:pPr>
        <w:ind w:left="1440" w:hanging="360"/>
      </w:pPr>
      <w:rPr>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F46358"/>
    <w:multiLevelType w:val="hybridMultilevel"/>
    <w:tmpl w:val="F530BF8C"/>
    <w:lvl w:ilvl="0" w:tplc="EF46F1DC">
      <w:start w:val="1"/>
      <w:numFmt w:val="decimal"/>
      <w:lvlText w:val="%1."/>
      <w:lvlJc w:val="left"/>
      <w:pPr>
        <w:ind w:left="432" w:hanging="360"/>
      </w:pPr>
      <w:rPr>
        <w:b w:val="0"/>
        <w:i w:val="0"/>
        <w:color w:val="auto"/>
      </w:rPr>
    </w:lvl>
    <w:lvl w:ilvl="1" w:tplc="2FC4E3F6">
      <w:start w:val="1"/>
      <w:numFmt w:val="lowerLetter"/>
      <w:lvlText w:val="%2."/>
      <w:lvlJc w:val="left"/>
      <w:pPr>
        <w:ind w:left="1152" w:hanging="360"/>
      </w:pPr>
      <w:rPr>
        <w:color w:val="auto"/>
      </w:r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7" w15:restartNumberingAfterBreak="0">
    <w:nsid w:val="5F50550F"/>
    <w:multiLevelType w:val="hybridMultilevel"/>
    <w:tmpl w:val="171CD8B6"/>
    <w:lvl w:ilvl="0" w:tplc="7B7A7574">
      <w:start w:val="1"/>
      <w:numFmt w:val="decimal"/>
      <w:lvlText w:val="%1."/>
      <w:lvlJc w:val="left"/>
      <w:pPr>
        <w:tabs>
          <w:tab w:val="num" w:pos="4305"/>
        </w:tabs>
        <w:ind w:left="4305" w:hanging="3945"/>
      </w:pPr>
      <w:rPr>
        <w:rFonts w:hint="default"/>
        <w:i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FE21F25"/>
    <w:multiLevelType w:val="hybridMultilevel"/>
    <w:tmpl w:val="343A1384"/>
    <w:lvl w:ilvl="0" w:tplc="A04C0FA4">
      <w:start w:val="1"/>
      <w:numFmt w:val="decimal"/>
      <w:lvlText w:val="%1."/>
      <w:lvlJc w:val="left"/>
      <w:pPr>
        <w:ind w:left="1080" w:hanging="360"/>
      </w:pPr>
      <w:rPr>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06965EB"/>
    <w:multiLevelType w:val="hybridMultilevel"/>
    <w:tmpl w:val="044C4EA6"/>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69687B"/>
    <w:multiLevelType w:val="hybridMultilevel"/>
    <w:tmpl w:val="D03C1D4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1110AC"/>
    <w:multiLevelType w:val="hybridMultilevel"/>
    <w:tmpl w:val="D36C8780"/>
    <w:lvl w:ilvl="0" w:tplc="02CEDE84">
      <w:start w:val="1"/>
      <w:numFmt w:val="decimal"/>
      <w:lvlText w:val="%1."/>
      <w:lvlJc w:val="left"/>
      <w:pPr>
        <w:ind w:left="1080" w:hanging="360"/>
      </w:pPr>
      <w:rPr>
        <w:b w:val="0"/>
        <w:i w:val="0"/>
        <w:color w:val="auto"/>
      </w:rPr>
    </w:lvl>
    <w:lvl w:ilvl="1" w:tplc="13784EAC">
      <w:start w:val="1"/>
      <w:numFmt w:val="lowerLetter"/>
      <w:lvlText w:val="%2."/>
      <w:lvlJc w:val="left"/>
      <w:pPr>
        <w:ind w:left="1800" w:hanging="360"/>
      </w:pPr>
      <w:rPr>
        <w:b w:val="0"/>
        <w:color w:val="auto"/>
      </w:rPr>
    </w:lvl>
    <w:lvl w:ilvl="2" w:tplc="AA5E629C">
      <w:start w:val="1"/>
      <w:numFmt w:val="lowerRoman"/>
      <w:lvlText w:val="%3."/>
      <w:lvlJc w:val="right"/>
      <w:pPr>
        <w:ind w:left="2520" w:hanging="180"/>
      </w:pPr>
      <w:rPr>
        <w:i w:val="0"/>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8F266C5"/>
    <w:multiLevelType w:val="hybridMultilevel"/>
    <w:tmpl w:val="9FA029D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A3C45CC"/>
    <w:multiLevelType w:val="hybridMultilevel"/>
    <w:tmpl w:val="27F8A40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85539D"/>
    <w:multiLevelType w:val="hybridMultilevel"/>
    <w:tmpl w:val="42869666"/>
    <w:lvl w:ilvl="0" w:tplc="6908BB1E">
      <w:start w:val="1"/>
      <w:numFmt w:val="bullet"/>
      <w:lvlText w:val=""/>
      <w:lvlJc w:val="left"/>
      <w:pPr>
        <w:ind w:left="1080" w:hanging="360"/>
      </w:pPr>
      <w:rPr>
        <w:rFonts w:ascii="Symbol" w:hAnsi="Symbo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5B57888"/>
    <w:multiLevelType w:val="hybridMultilevel"/>
    <w:tmpl w:val="CCC6490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E224BE"/>
    <w:multiLevelType w:val="hybridMultilevel"/>
    <w:tmpl w:val="A4667820"/>
    <w:lvl w:ilvl="0" w:tplc="8488CA06">
      <w:start w:val="2"/>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09153D"/>
    <w:multiLevelType w:val="hybridMultilevel"/>
    <w:tmpl w:val="2DE65A0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54592"/>
    <w:multiLevelType w:val="hybridMultilevel"/>
    <w:tmpl w:val="9B14F244"/>
    <w:lvl w:ilvl="0" w:tplc="0409000F">
      <w:start w:val="1"/>
      <w:numFmt w:val="decimal"/>
      <w:lvlText w:val="%1."/>
      <w:lvlJc w:val="left"/>
      <w:pPr>
        <w:ind w:left="684" w:hanging="360"/>
      </w:pPr>
    </w:lvl>
    <w:lvl w:ilvl="1" w:tplc="04090019" w:tentative="1">
      <w:start w:val="1"/>
      <w:numFmt w:val="lowerLetter"/>
      <w:lvlText w:val="%2."/>
      <w:lvlJc w:val="left"/>
      <w:pPr>
        <w:ind w:left="1404" w:hanging="360"/>
      </w:pPr>
    </w:lvl>
    <w:lvl w:ilvl="2" w:tplc="0409001B" w:tentative="1">
      <w:start w:val="1"/>
      <w:numFmt w:val="lowerRoman"/>
      <w:lvlText w:val="%3."/>
      <w:lvlJc w:val="right"/>
      <w:pPr>
        <w:ind w:left="2124" w:hanging="180"/>
      </w:pPr>
    </w:lvl>
    <w:lvl w:ilvl="3" w:tplc="0409000F" w:tentative="1">
      <w:start w:val="1"/>
      <w:numFmt w:val="decimal"/>
      <w:lvlText w:val="%4."/>
      <w:lvlJc w:val="left"/>
      <w:pPr>
        <w:ind w:left="2844" w:hanging="360"/>
      </w:pPr>
    </w:lvl>
    <w:lvl w:ilvl="4" w:tplc="04090019" w:tentative="1">
      <w:start w:val="1"/>
      <w:numFmt w:val="lowerLetter"/>
      <w:lvlText w:val="%5."/>
      <w:lvlJc w:val="left"/>
      <w:pPr>
        <w:ind w:left="3564" w:hanging="360"/>
      </w:pPr>
    </w:lvl>
    <w:lvl w:ilvl="5" w:tplc="0409001B" w:tentative="1">
      <w:start w:val="1"/>
      <w:numFmt w:val="lowerRoman"/>
      <w:lvlText w:val="%6."/>
      <w:lvlJc w:val="right"/>
      <w:pPr>
        <w:ind w:left="4284" w:hanging="180"/>
      </w:pPr>
    </w:lvl>
    <w:lvl w:ilvl="6" w:tplc="0409000F" w:tentative="1">
      <w:start w:val="1"/>
      <w:numFmt w:val="decimal"/>
      <w:lvlText w:val="%7."/>
      <w:lvlJc w:val="left"/>
      <w:pPr>
        <w:ind w:left="5004" w:hanging="360"/>
      </w:pPr>
    </w:lvl>
    <w:lvl w:ilvl="7" w:tplc="04090019" w:tentative="1">
      <w:start w:val="1"/>
      <w:numFmt w:val="lowerLetter"/>
      <w:lvlText w:val="%8."/>
      <w:lvlJc w:val="left"/>
      <w:pPr>
        <w:ind w:left="5724" w:hanging="360"/>
      </w:pPr>
    </w:lvl>
    <w:lvl w:ilvl="8" w:tplc="0409001B" w:tentative="1">
      <w:start w:val="1"/>
      <w:numFmt w:val="lowerRoman"/>
      <w:lvlText w:val="%9."/>
      <w:lvlJc w:val="right"/>
      <w:pPr>
        <w:ind w:left="6444" w:hanging="180"/>
      </w:pPr>
    </w:lvl>
  </w:abstractNum>
  <w:abstractNum w:abstractNumId="39" w15:restartNumberingAfterBreak="0">
    <w:nsid w:val="781E6024"/>
    <w:multiLevelType w:val="hybridMultilevel"/>
    <w:tmpl w:val="6E84294A"/>
    <w:lvl w:ilvl="0" w:tplc="4C34F0AC">
      <w:start w:val="1"/>
      <w:numFmt w:val="decimal"/>
      <w:lvlText w:val="%1."/>
      <w:lvlJc w:val="left"/>
      <w:pPr>
        <w:tabs>
          <w:tab w:val="num" w:pos="720"/>
        </w:tabs>
        <w:ind w:left="720" w:hanging="360"/>
      </w:pPr>
      <w:rPr>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D5D1F74"/>
    <w:multiLevelType w:val="hybridMultilevel"/>
    <w:tmpl w:val="F5E026BC"/>
    <w:lvl w:ilvl="0" w:tplc="0409000F">
      <w:start w:val="1"/>
      <w:numFmt w:val="decimal"/>
      <w:lvlText w:val="%1."/>
      <w:lvlJc w:val="left"/>
      <w:pPr>
        <w:ind w:left="360" w:hanging="360"/>
      </w:pPr>
    </w:lvl>
    <w:lvl w:ilvl="1" w:tplc="AAF4F276">
      <w:start w:val="1"/>
      <w:numFmt w:val="lowerLetter"/>
      <w:lvlText w:val="%2."/>
      <w:lvlJc w:val="left"/>
      <w:pPr>
        <w:ind w:left="1080" w:hanging="360"/>
      </w:pPr>
      <w:rPr>
        <w:rFonts w:ascii="Arial" w:hAnsi="Arial" w:cs="Arial" w:hint="default"/>
        <w:sz w:val="22"/>
        <w:szCs w:val="22"/>
      </w:rPr>
    </w:lvl>
    <w:lvl w:ilvl="2" w:tplc="400ED27E">
      <w:start w:val="1"/>
      <w:numFmt w:val="lowerRoman"/>
      <w:lvlText w:val="%3."/>
      <w:lvlJc w:val="right"/>
      <w:pPr>
        <w:ind w:left="1800" w:hanging="180"/>
      </w:pPr>
      <w:rPr>
        <w:sz w:val="22"/>
        <w:szCs w:val="22"/>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FFE0837"/>
    <w:multiLevelType w:val="hybridMultilevel"/>
    <w:tmpl w:val="F6ACDE72"/>
    <w:lvl w:ilvl="0" w:tplc="A04C0FA4">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9"/>
  </w:num>
  <w:num w:numId="2">
    <w:abstractNumId w:val="22"/>
  </w:num>
  <w:num w:numId="3">
    <w:abstractNumId w:val="16"/>
  </w:num>
  <w:num w:numId="4">
    <w:abstractNumId w:val="12"/>
  </w:num>
  <w:num w:numId="5">
    <w:abstractNumId w:val="27"/>
  </w:num>
  <w:num w:numId="6">
    <w:abstractNumId w:val="1"/>
  </w:num>
  <w:num w:numId="7">
    <w:abstractNumId w:val="18"/>
  </w:num>
  <w:num w:numId="8">
    <w:abstractNumId w:val="34"/>
  </w:num>
  <w:num w:numId="9">
    <w:abstractNumId w:val="5"/>
  </w:num>
  <w:num w:numId="10">
    <w:abstractNumId w:val="14"/>
  </w:num>
  <w:num w:numId="11">
    <w:abstractNumId w:val="11"/>
  </w:num>
  <w:num w:numId="12">
    <w:abstractNumId w:val="41"/>
  </w:num>
  <w:num w:numId="13">
    <w:abstractNumId w:val="3"/>
  </w:num>
  <w:num w:numId="14">
    <w:abstractNumId w:val="35"/>
  </w:num>
  <w:num w:numId="15">
    <w:abstractNumId w:val="40"/>
  </w:num>
  <w:num w:numId="16">
    <w:abstractNumId w:val="28"/>
  </w:num>
  <w:num w:numId="17">
    <w:abstractNumId w:val="6"/>
  </w:num>
  <w:num w:numId="18">
    <w:abstractNumId w:val="31"/>
  </w:num>
  <w:num w:numId="19">
    <w:abstractNumId w:val="32"/>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5"/>
  </w:num>
  <w:num w:numId="24">
    <w:abstractNumId w:val="10"/>
  </w:num>
  <w:num w:numId="25">
    <w:abstractNumId w:val="26"/>
  </w:num>
  <w:num w:numId="26">
    <w:abstractNumId w:val="36"/>
  </w:num>
  <w:num w:numId="27">
    <w:abstractNumId w:val="4"/>
  </w:num>
  <w:num w:numId="28">
    <w:abstractNumId w:val="20"/>
  </w:num>
  <w:num w:numId="29">
    <w:abstractNumId w:val="15"/>
  </w:num>
  <w:num w:numId="30">
    <w:abstractNumId w:val="0"/>
  </w:num>
  <w:num w:numId="31">
    <w:abstractNumId w:val="33"/>
  </w:num>
  <w:num w:numId="32">
    <w:abstractNumId w:val="38"/>
  </w:num>
  <w:num w:numId="33">
    <w:abstractNumId w:val="17"/>
  </w:num>
  <w:num w:numId="34">
    <w:abstractNumId w:val="24"/>
  </w:num>
  <w:num w:numId="35">
    <w:abstractNumId w:val="30"/>
  </w:num>
  <w:num w:numId="36">
    <w:abstractNumId w:val="8"/>
  </w:num>
  <w:num w:numId="37">
    <w:abstractNumId w:val="21"/>
  </w:num>
  <w:num w:numId="38">
    <w:abstractNumId w:val="23"/>
  </w:num>
  <w:num w:numId="39">
    <w:abstractNumId w:val="37"/>
  </w:num>
  <w:num w:numId="40">
    <w:abstractNumId w:val="7"/>
  </w:num>
  <w:num w:numId="41">
    <w:abstractNumId w:val="19"/>
  </w:num>
  <w:num w:numId="42">
    <w:abstractNumId w:val="9"/>
  </w:num>
  <w:numIdMacAtCleanup w:val="3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illiam Kettler">
    <w15:presenceInfo w15:providerId="AD" w15:userId="S-1-5-21-497440546-3349810628-3187559507-50529"/>
  </w15:person>
  <w15:person w15:author="Jacob Kodner">
    <w15:presenceInfo w15:providerId="Windows Live" w15:userId="e29ad1ad7b77b6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edit="trackedChanges" w:enforcement="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5D9"/>
    <w:rsid w:val="00000A2B"/>
    <w:rsid w:val="00000C65"/>
    <w:rsid w:val="000025CA"/>
    <w:rsid w:val="00015ADC"/>
    <w:rsid w:val="000166B3"/>
    <w:rsid w:val="00016EC7"/>
    <w:rsid w:val="00016FE8"/>
    <w:rsid w:val="00017013"/>
    <w:rsid w:val="00020929"/>
    <w:rsid w:val="00022EA2"/>
    <w:rsid w:val="000262CE"/>
    <w:rsid w:val="000324B0"/>
    <w:rsid w:val="00036C99"/>
    <w:rsid w:val="0004023D"/>
    <w:rsid w:val="00040E8F"/>
    <w:rsid w:val="000422D3"/>
    <w:rsid w:val="000459BD"/>
    <w:rsid w:val="00051368"/>
    <w:rsid w:val="000540A9"/>
    <w:rsid w:val="00063A8B"/>
    <w:rsid w:val="00064954"/>
    <w:rsid w:val="00066617"/>
    <w:rsid w:val="00067444"/>
    <w:rsid w:val="0008285A"/>
    <w:rsid w:val="00082F8D"/>
    <w:rsid w:val="000932C6"/>
    <w:rsid w:val="0009339C"/>
    <w:rsid w:val="0009359B"/>
    <w:rsid w:val="000A08A8"/>
    <w:rsid w:val="000A08B4"/>
    <w:rsid w:val="000A11FF"/>
    <w:rsid w:val="000A1F7E"/>
    <w:rsid w:val="000A7EB1"/>
    <w:rsid w:val="000C0C57"/>
    <w:rsid w:val="000C0E0A"/>
    <w:rsid w:val="000C2866"/>
    <w:rsid w:val="000C36CE"/>
    <w:rsid w:val="000C6AA8"/>
    <w:rsid w:val="000D0971"/>
    <w:rsid w:val="000D11A6"/>
    <w:rsid w:val="000D23AF"/>
    <w:rsid w:val="000D3FE0"/>
    <w:rsid w:val="000D4780"/>
    <w:rsid w:val="000D5812"/>
    <w:rsid w:val="000E4E46"/>
    <w:rsid w:val="000F0AEB"/>
    <w:rsid w:val="000F26C8"/>
    <w:rsid w:val="000F787E"/>
    <w:rsid w:val="00101361"/>
    <w:rsid w:val="00103FF9"/>
    <w:rsid w:val="001101B6"/>
    <w:rsid w:val="00110D64"/>
    <w:rsid w:val="00110EA1"/>
    <w:rsid w:val="001118F1"/>
    <w:rsid w:val="00111913"/>
    <w:rsid w:val="00112364"/>
    <w:rsid w:val="0011309B"/>
    <w:rsid w:val="001149F9"/>
    <w:rsid w:val="00116254"/>
    <w:rsid w:val="00117E1B"/>
    <w:rsid w:val="00121E53"/>
    <w:rsid w:val="00122B51"/>
    <w:rsid w:val="00124066"/>
    <w:rsid w:val="00126900"/>
    <w:rsid w:val="00127BD2"/>
    <w:rsid w:val="0013092A"/>
    <w:rsid w:val="001317A2"/>
    <w:rsid w:val="0013195B"/>
    <w:rsid w:val="0013359C"/>
    <w:rsid w:val="00133CBB"/>
    <w:rsid w:val="001347ED"/>
    <w:rsid w:val="00136F0D"/>
    <w:rsid w:val="0014312B"/>
    <w:rsid w:val="0015113D"/>
    <w:rsid w:val="00156492"/>
    <w:rsid w:val="0015696E"/>
    <w:rsid w:val="00162458"/>
    <w:rsid w:val="00163AE8"/>
    <w:rsid w:val="00163FC1"/>
    <w:rsid w:val="001645A3"/>
    <w:rsid w:val="00165ACB"/>
    <w:rsid w:val="00165DA2"/>
    <w:rsid w:val="00170189"/>
    <w:rsid w:val="00171AE4"/>
    <w:rsid w:val="00177B3D"/>
    <w:rsid w:val="00181042"/>
    <w:rsid w:val="001822C9"/>
    <w:rsid w:val="00187005"/>
    <w:rsid w:val="00187E3C"/>
    <w:rsid w:val="001919EB"/>
    <w:rsid w:val="00192665"/>
    <w:rsid w:val="00195BD3"/>
    <w:rsid w:val="001962C2"/>
    <w:rsid w:val="001A0E1E"/>
    <w:rsid w:val="001A1C0D"/>
    <w:rsid w:val="001A3FBA"/>
    <w:rsid w:val="001A570F"/>
    <w:rsid w:val="001A5E58"/>
    <w:rsid w:val="001B0844"/>
    <w:rsid w:val="001B6903"/>
    <w:rsid w:val="001C1343"/>
    <w:rsid w:val="001C2185"/>
    <w:rsid w:val="001C485D"/>
    <w:rsid w:val="001D045E"/>
    <w:rsid w:val="001E482C"/>
    <w:rsid w:val="001E6538"/>
    <w:rsid w:val="001E714F"/>
    <w:rsid w:val="001F1114"/>
    <w:rsid w:val="001F12D7"/>
    <w:rsid w:val="001F6574"/>
    <w:rsid w:val="00201526"/>
    <w:rsid w:val="00202679"/>
    <w:rsid w:val="002037B1"/>
    <w:rsid w:val="00206D93"/>
    <w:rsid w:val="00211389"/>
    <w:rsid w:val="0021304A"/>
    <w:rsid w:val="002133D6"/>
    <w:rsid w:val="00213599"/>
    <w:rsid w:val="0022050E"/>
    <w:rsid w:val="00223038"/>
    <w:rsid w:val="00226E5F"/>
    <w:rsid w:val="00232AB1"/>
    <w:rsid w:val="00233389"/>
    <w:rsid w:val="0024022F"/>
    <w:rsid w:val="00250406"/>
    <w:rsid w:val="00255CB8"/>
    <w:rsid w:val="002579F2"/>
    <w:rsid w:val="002642D7"/>
    <w:rsid w:val="00264ACE"/>
    <w:rsid w:val="002662F0"/>
    <w:rsid w:val="0026749A"/>
    <w:rsid w:val="00271D88"/>
    <w:rsid w:val="00273353"/>
    <w:rsid w:val="00282829"/>
    <w:rsid w:val="00282DC2"/>
    <w:rsid w:val="00287A25"/>
    <w:rsid w:val="002906E0"/>
    <w:rsid w:val="00295F48"/>
    <w:rsid w:val="002A0374"/>
    <w:rsid w:val="002A28F7"/>
    <w:rsid w:val="002A296A"/>
    <w:rsid w:val="002A5F5E"/>
    <w:rsid w:val="002A5FB3"/>
    <w:rsid w:val="002B0189"/>
    <w:rsid w:val="002B0881"/>
    <w:rsid w:val="002B18C8"/>
    <w:rsid w:val="002B1BAE"/>
    <w:rsid w:val="002B2235"/>
    <w:rsid w:val="002C23F9"/>
    <w:rsid w:val="002D0FE5"/>
    <w:rsid w:val="002D1F9D"/>
    <w:rsid w:val="002D4889"/>
    <w:rsid w:val="002D56D2"/>
    <w:rsid w:val="002E21BE"/>
    <w:rsid w:val="002E2EF5"/>
    <w:rsid w:val="002E5AAF"/>
    <w:rsid w:val="002E6BC7"/>
    <w:rsid w:val="002E75AB"/>
    <w:rsid w:val="002F1415"/>
    <w:rsid w:val="002F471D"/>
    <w:rsid w:val="003015D9"/>
    <w:rsid w:val="00301ECE"/>
    <w:rsid w:val="00301FC2"/>
    <w:rsid w:val="00315B68"/>
    <w:rsid w:val="003177E2"/>
    <w:rsid w:val="00317E30"/>
    <w:rsid w:val="003228E1"/>
    <w:rsid w:val="00330ACC"/>
    <w:rsid w:val="0033287F"/>
    <w:rsid w:val="00333075"/>
    <w:rsid w:val="00335F68"/>
    <w:rsid w:val="00341FBB"/>
    <w:rsid w:val="00351B5C"/>
    <w:rsid w:val="00354537"/>
    <w:rsid w:val="00357C9B"/>
    <w:rsid w:val="00361B9C"/>
    <w:rsid w:val="0036229A"/>
    <w:rsid w:val="003651BF"/>
    <w:rsid w:val="00365FCF"/>
    <w:rsid w:val="00370381"/>
    <w:rsid w:val="00370A19"/>
    <w:rsid w:val="003714FC"/>
    <w:rsid w:val="00375694"/>
    <w:rsid w:val="00377F20"/>
    <w:rsid w:val="00380571"/>
    <w:rsid w:val="00383A6C"/>
    <w:rsid w:val="003842AD"/>
    <w:rsid w:val="00385125"/>
    <w:rsid w:val="003860A0"/>
    <w:rsid w:val="00387004"/>
    <w:rsid w:val="003912E2"/>
    <w:rsid w:val="003932BB"/>
    <w:rsid w:val="0039459E"/>
    <w:rsid w:val="003951B7"/>
    <w:rsid w:val="00397CB8"/>
    <w:rsid w:val="003A109C"/>
    <w:rsid w:val="003A149A"/>
    <w:rsid w:val="003A4222"/>
    <w:rsid w:val="003A4FD6"/>
    <w:rsid w:val="003B034F"/>
    <w:rsid w:val="003B0E04"/>
    <w:rsid w:val="003B2747"/>
    <w:rsid w:val="003B43C3"/>
    <w:rsid w:val="003B4DBD"/>
    <w:rsid w:val="003B5E4C"/>
    <w:rsid w:val="003B6493"/>
    <w:rsid w:val="003B74CD"/>
    <w:rsid w:val="003B7B5E"/>
    <w:rsid w:val="003C304B"/>
    <w:rsid w:val="003C7DC6"/>
    <w:rsid w:val="003D3387"/>
    <w:rsid w:val="003E0C7B"/>
    <w:rsid w:val="003E0EDA"/>
    <w:rsid w:val="003E3C0A"/>
    <w:rsid w:val="003E5DB6"/>
    <w:rsid w:val="003F7E0F"/>
    <w:rsid w:val="0040152F"/>
    <w:rsid w:val="0040176E"/>
    <w:rsid w:val="00403D9E"/>
    <w:rsid w:val="00410579"/>
    <w:rsid w:val="00410A80"/>
    <w:rsid w:val="0041155F"/>
    <w:rsid w:val="00415087"/>
    <w:rsid w:val="00422D59"/>
    <w:rsid w:val="004301F9"/>
    <w:rsid w:val="00434CDF"/>
    <w:rsid w:val="00436F1B"/>
    <w:rsid w:val="00437119"/>
    <w:rsid w:val="004411B6"/>
    <w:rsid w:val="00444289"/>
    <w:rsid w:val="00447937"/>
    <w:rsid w:val="0045211E"/>
    <w:rsid w:val="004545DA"/>
    <w:rsid w:val="00456C1F"/>
    <w:rsid w:val="00457C35"/>
    <w:rsid w:val="004610B4"/>
    <w:rsid w:val="00462A89"/>
    <w:rsid w:val="00462AE3"/>
    <w:rsid w:val="00462F1B"/>
    <w:rsid w:val="004668C0"/>
    <w:rsid w:val="004718E5"/>
    <w:rsid w:val="00473020"/>
    <w:rsid w:val="00476CD2"/>
    <w:rsid w:val="00480425"/>
    <w:rsid w:val="004831D1"/>
    <w:rsid w:val="00486ED9"/>
    <w:rsid w:val="00491704"/>
    <w:rsid w:val="00495A4F"/>
    <w:rsid w:val="004A05C2"/>
    <w:rsid w:val="004A07B3"/>
    <w:rsid w:val="004A0EF5"/>
    <w:rsid w:val="004A1FA6"/>
    <w:rsid w:val="004A7CA9"/>
    <w:rsid w:val="004B0474"/>
    <w:rsid w:val="004B0E41"/>
    <w:rsid w:val="004B2E85"/>
    <w:rsid w:val="004B3063"/>
    <w:rsid w:val="004B4536"/>
    <w:rsid w:val="004C051C"/>
    <w:rsid w:val="004C34E0"/>
    <w:rsid w:val="004C7121"/>
    <w:rsid w:val="004D0604"/>
    <w:rsid w:val="004D323F"/>
    <w:rsid w:val="004D7EA6"/>
    <w:rsid w:val="004E1532"/>
    <w:rsid w:val="004E5D87"/>
    <w:rsid w:val="00501C80"/>
    <w:rsid w:val="0050389A"/>
    <w:rsid w:val="00506FCE"/>
    <w:rsid w:val="005077EF"/>
    <w:rsid w:val="005106F3"/>
    <w:rsid w:val="00515C2D"/>
    <w:rsid w:val="0052061D"/>
    <w:rsid w:val="0052118C"/>
    <w:rsid w:val="00522ED2"/>
    <w:rsid w:val="00533BFF"/>
    <w:rsid w:val="00541897"/>
    <w:rsid w:val="005424D8"/>
    <w:rsid w:val="005424FC"/>
    <w:rsid w:val="00544C8E"/>
    <w:rsid w:val="0054507A"/>
    <w:rsid w:val="00547A24"/>
    <w:rsid w:val="005516D9"/>
    <w:rsid w:val="00551D5F"/>
    <w:rsid w:val="00555984"/>
    <w:rsid w:val="00561C44"/>
    <w:rsid w:val="0056232C"/>
    <w:rsid w:val="00570555"/>
    <w:rsid w:val="00571B48"/>
    <w:rsid w:val="00572054"/>
    <w:rsid w:val="00572979"/>
    <w:rsid w:val="005745A9"/>
    <w:rsid w:val="005763A8"/>
    <w:rsid w:val="00576B36"/>
    <w:rsid w:val="005777F9"/>
    <w:rsid w:val="005807BA"/>
    <w:rsid w:val="00580F5F"/>
    <w:rsid w:val="00584D46"/>
    <w:rsid w:val="0058548D"/>
    <w:rsid w:val="0058590B"/>
    <w:rsid w:val="00585C0A"/>
    <w:rsid w:val="00587093"/>
    <w:rsid w:val="005879F0"/>
    <w:rsid w:val="00590027"/>
    <w:rsid w:val="00590CC0"/>
    <w:rsid w:val="00591857"/>
    <w:rsid w:val="00592260"/>
    <w:rsid w:val="00592F32"/>
    <w:rsid w:val="0059379B"/>
    <w:rsid w:val="00593BB6"/>
    <w:rsid w:val="00596BC4"/>
    <w:rsid w:val="005A0EC6"/>
    <w:rsid w:val="005A13E4"/>
    <w:rsid w:val="005A356B"/>
    <w:rsid w:val="005A3F6A"/>
    <w:rsid w:val="005A7469"/>
    <w:rsid w:val="005A7CFE"/>
    <w:rsid w:val="005B0E20"/>
    <w:rsid w:val="005B4F41"/>
    <w:rsid w:val="005C0DF9"/>
    <w:rsid w:val="005C6B46"/>
    <w:rsid w:val="005D142A"/>
    <w:rsid w:val="005D216D"/>
    <w:rsid w:val="005D591B"/>
    <w:rsid w:val="005E0308"/>
    <w:rsid w:val="005E25DE"/>
    <w:rsid w:val="005E54BD"/>
    <w:rsid w:val="005E7A40"/>
    <w:rsid w:val="005F2BD8"/>
    <w:rsid w:val="005F6979"/>
    <w:rsid w:val="00603C96"/>
    <w:rsid w:val="006077D0"/>
    <w:rsid w:val="00607B70"/>
    <w:rsid w:val="00610E65"/>
    <w:rsid w:val="006117E0"/>
    <w:rsid w:val="00620766"/>
    <w:rsid w:val="00620900"/>
    <w:rsid w:val="00625894"/>
    <w:rsid w:val="006331BF"/>
    <w:rsid w:val="006360C5"/>
    <w:rsid w:val="00636122"/>
    <w:rsid w:val="00637944"/>
    <w:rsid w:val="006441FF"/>
    <w:rsid w:val="0064650F"/>
    <w:rsid w:val="00647B56"/>
    <w:rsid w:val="00651595"/>
    <w:rsid w:val="006533E6"/>
    <w:rsid w:val="00662049"/>
    <w:rsid w:val="00662F75"/>
    <w:rsid w:val="00664046"/>
    <w:rsid w:val="00665751"/>
    <w:rsid w:val="00665C91"/>
    <w:rsid w:val="00670A16"/>
    <w:rsid w:val="006773A5"/>
    <w:rsid w:val="006853F3"/>
    <w:rsid w:val="006867DC"/>
    <w:rsid w:val="0068692F"/>
    <w:rsid w:val="00694784"/>
    <w:rsid w:val="0069799B"/>
    <w:rsid w:val="006A0614"/>
    <w:rsid w:val="006A6A99"/>
    <w:rsid w:val="006A6BEB"/>
    <w:rsid w:val="006A6D54"/>
    <w:rsid w:val="006A768E"/>
    <w:rsid w:val="006A7E45"/>
    <w:rsid w:val="006B0F8F"/>
    <w:rsid w:val="006B2160"/>
    <w:rsid w:val="006B4EC4"/>
    <w:rsid w:val="006B5F2D"/>
    <w:rsid w:val="006C0019"/>
    <w:rsid w:val="006C5A34"/>
    <w:rsid w:val="006C68B7"/>
    <w:rsid w:val="006C71FB"/>
    <w:rsid w:val="006D09E2"/>
    <w:rsid w:val="006D1D2E"/>
    <w:rsid w:val="006D1D42"/>
    <w:rsid w:val="006D320B"/>
    <w:rsid w:val="006D3ED4"/>
    <w:rsid w:val="006E03C9"/>
    <w:rsid w:val="006E425C"/>
    <w:rsid w:val="006E5797"/>
    <w:rsid w:val="006E5C49"/>
    <w:rsid w:val="006E6BAA"/>
    <w:rsid w:val="006E750D"/>
    <w:rsid w:val="006F3F74"/>
    <w:rsid w:val="006F522E"/>
    <w:rsid w:val="006F619F"/>
    <w:rsid w:val="006F741A"/>
    <w:rsid w:val="00700886"/>
    <w:rsid w:val="007015FA"/>
    <w:rsid w:val="0070393C"/>
    <w:rsid w:val="00705486"/>
    <w:rsid w:val="0070758C"/>
    <w:rsid w:val="00711A43"/>
    <w:rsid w:val="007138D8"/>
    <w:rsid w:val="00720B6E"/>
    <w:rsid w:val="00722F5E"/>
    <w:rsid w:val="00723B2E"/>
    <w:rsid w:val="00724660"/>
    <w:rsid w:val="00724F46"/>
    <w:rsid w:val="007257A7"/>
    <w:rsid w:val="007331A9"/>
    <w:rsid w:val="00733B86"/>
    <w:rsid w:val="007359C1"/>
    <w:rsid w:val="007367C9"/>
    <w:rsid w:val="00737814"/>
    <w:rsid w:val="00742441"/>
    <w:rsid w:val="00744280"/>
    <w:rsid w:val="007455B5"/>
    <w:rsid w:val="007511EB"/>
    <w:rsid w:val="007521BD"/>
    <w:rsid w:val="007532A4"/>
    <w:rsid w:val="00756087"/>
    <w:rsid w:val="00757890"/>
    <w:rsid w:val="00763995"/>
    <w:rsid w:val="00764C73"/>
    <w:rsid w:val="007726C2"/>
    <w:rsid w:val="00773042"/>
    <w:rsid w:val="00773083"/>
    <w:rsid w:val="00775AF3"/>
    <w:rsid w:val="007768AD"/>
    <w:rsid w:val="007810A4"/>
    <w:rsid w:val="00782041"/>
    <w:rsid w:val="007904CB"/>
    <w:rsid w:val="00790961"/>
    <w:rsid w:val="0079180C"/>
    <w:rsid w:val="007924AF"/>
    <w:rsid w:val="00792D8E"/>
    <w:rsid w:val="0079340C"/>
    <w:rsid w:val="007A0596"/>
    <w:rsid w:val="007A1350"/>
    <w:rsid w:val="007A1B50"/>
    <w:rsid w:val="007A3279"/>
    <w:rsid w:val="007A3FFA"/>
    <w:rsid w:val="007A4B3F"/>
    <w:rsid w:val="007A7196"/>
    <w:rsid w:val="007B48D5"/>
    <w:rsid w:val="007B6DCC"/>
    <w:rsid w:val="007C3782"/>
    <w:rsid w:val="007C44EF"/>
    <w:rsid w:val="007C50F7"/>
    <w:rsid w:val="007C7746"/>
    <w:rsid w:val="007D3937"/>
    <w:rsid w:val="007D4605"/>
    <w:rsid w:val="007D65A1"/>
    <w:rsid w:val="007E1A37"/>
    <w:rsid w:val="007E2786"/>
    <w:rsid w:val="007E3BD0"/>
    <w:rsid w:val="007E4878"/>
    <w:rsid w:val="007E4934"/>
    <w:rsid w:val="007E4CC0"/>
    <w:rsid w:val="007E59E3"/>
    <w:rsid w:val="007E5ABA"/>
    <w:rsid w:val="007E5E03"/>
    <w:rsid w:val="007E7D86"/>
    <w:rsid w:val="007F0A02"/>
    <w:rsid w:val="007F1628"/>
    <w:rsid w:val="007F19EE"/>
    <w:rsid w:val="007F2D78"/>
    <w:rsid w:val="007F3774"/>
    <w:rsid w:val="007F4A8B"/>
    <w:rsid w:val="007F536B"/>
    <w:rsid w:val="007F6221"/>
    <w:rsid w:val="0080099A"/>
    <w:rsid w:val="008012A4"/>
    <w:rsid w:val="0080188A"/>
    <w:rsid w:val="0080431E"/>
    <w:rsid w:val="00805346"/>
    <w:rsid w:val="008058BB"/>
    <w:rsid w:val="0080777C"/>
    <w:rsid w:val="00810D98"/>
    <w:rsid w:val="00815708"/>
    <w:rsid w:val="0081576A"/>
    <w:rsid w:val="00816301"/>
    <w:rsid w:val="008224BA"/>
    <w:rsid w:val="00826E9B"/>
    <w:rsid w:val="008270E1"/>
    <w:rsid w:val="00830FA6"/>
    <w:rsid w:val="00831A8B"/>
    <w:rsid w:val="008353A6"/>
    <w:rsid w:val="00835728"/>
    <w:rsid w:val="00837506"/>
    <w:rsid w:val="00841AB3"/>
    <w:rsid w:val="0084371C"/>
    <w:rsid w:val="0084635D"/>
    <w:rsid w:val="00846579"/>
    <w:rsid w:val="008470D1"/>
    <w:rsid w:val="00851B29"/>
    <w:rsid w:val="00854148"/>
    <w:rsid w:val="008567F5"/>
    <w:rsid w:val="00860EF0"/>
    <w:rsid w:val="00864E2A"/>
    <w:rsid w:val="00867C16"/>
    <w:rsid w:val="00870BC3"/>
    <w:rsid w:val="00882BC4"/>
    <w:rsid w:val="00886410"/>
    <w:rsid w:val="00887659"/>
    <w:rsid w:val="00893C02"/>
    <w:rsid w:val="00897860"/>
    <w:rsid w:val="008A22FC"/>
    <w:rsid w:val="008A776D"/>
    <w:rsid w:val="008A7DAF"/>
    <w:rsid w:val="008B1118"/>
    <w:rsid w:val="008B378E"/>
    <w:rsid w:val="008C60DD"/>
    <w:rsid w:val="008D3066"/>
    <w:rsid w:val="008D3216"/>
    <w:rsid w:val="008D3A3A"/>
    <w:rsid w:val="008D3E8F"/>
    <w:rsid w:val="008D5438"/>
    <w:rsid w:val="008D6C4F"/>
    <w:rsid w:val="008E0A3A"/>
    <w:rsid w:val="008E3AB5"/>
    <w:rsid w:val="008E5698"/>
    <w:rsid w:val="008E5D54"/>
    <w:rsid w:val="008E644F"/>
    <w:rsid w:val="008E7597"/>
    <w:rsid w:val="008F0602"/>
    <w:rsid w:val="008F18BD"/>
    <w:rsid w:val="008F29B2"/>
    <w:rsid w:val="008F2A31"/>
    <w:rsid w:val="008F465A"/>
    <w:rsid w:val="008F6A14"/>
    <w:rsid w:val="008F77E9"/>
    <w:rsid w:val="00903B4A"/>
    <w:rsid w:val="00907ABC"/>
    <w:rsid w:val="009178A7"/>
    <w:rsid w:val="009243FF"/>
    <w:rsid w:val="00925BD5"/>
    <w:rsid w:val="00932035"/>
    <w:rsid w:val="00932F07"/>
    <w:rsid w:val="009343D6"/>
    <w:rsid w:val="0095056D"/>
    <w:rsid w:val="00950EA8"/>
    <w:rsid w:val="0095289B"/>
    <w:rsid w:val="00955FDA"/>
    <w:rsid w:val="0095788D"/>
    <w:rsid w:val="00962865"/>
    <w:rsid w:val="00964B39"/>
    <w:rsid w:val="00967555"/>
    <w:rsid w:val="00975D2A"/>
    <w:rsid w:val="00983FB8"/>
    <w:rsid w:val="009901E8"/>
    <w:rsid w:val="00991C6F"/>
    <w:rsid w:val="0099319D"/>
    <w:rsid w:val="009971DA"/>
    <w:rsid w:val="009A064C"/>
    <w:rsid w:val="009A14CC"/>
    <w:rsid w:val="009A192B"/>
    <w:rsid w:val="009A760E"/>
    <w:rsid w:val="009B150D"/>
    <w:rsid w:val="009B7195"/>
    <w:rsid w:val="009C1113"/>
    <w:rsid w:val="009C3B60"/>
    <w:rsid w:val="009C3CBB"/>
    <w:rsid w:val="009C58FE"/>
    <w:rsid w:val="009C5A8A"/>
    <w:rsid w:val="009C7CBB"/>
    <w:rsid w:val="009D2C39"/>
    <w:rsid w:val="009D5B58"/>
    <w:rsid w:val="009D722F"/>
    <w:rsid w:val="009D7738"/>
    <w:rsid w:val="009E289F"/>
    <w:rsid w:val="009E4392"/>
    <w:rsid w:val="009E68AD"/>
    <w:rsid w:val="009F0587"/>
    <w:rsid w:val="009F0A53"/>
    <w:rsid w:val="009F0D1B"/>
    <w:rsid w:val="009F1337"/>
    <w:rsid w:val="00A019E8"/>
    <w:rsid w:val="00A03427"/>
    <w:rsid w:val="00A05147"/>
    <w:rsid w:val="00A05204"/>
    <w:rsid w:val="00A102B0"/>
    <w:rsid w:val="00A11424"/>
    <w:rsid w:val="00A133BF"/>
    <w:rsid w:val="00A139DE"/>
    <w:rsid w:val="00A153B2"/>
    <w:rsid w:val="00A2161E"/>
    <w:rsid w:val="00A2421A"/>
    <w:rsid w:val="00A27856"/>
    <w:rsid w:val="00A3027B"/>
    <w:rsid w:val="00A314EB"/>
    <w:rsid w:val="00A3238F"/>
    <w:rsid w:val="00A329D1"/>
    <w:rsid w:val="00A410E2"/>
    <w:rsid w:val="00A51EAB"/>
    <w:rsid w:val="00A552DD"/>
    <w:rsid w:val="00A60113"/>
    <w:rsid w:val="00A630C0"/>
    <w:rsid w:val="00A651DF"/>
    <w:rsid w:val="00A660FE"/>
    <w:rsid w:val="00A704D8"/>
    <w:rsid w:val="00A7287B"/>
    <w:rsid w:val="00A73CC1"/>
    <w:rsid w:val="00A73F63"/>
    <w:rsid w:val="00A758FE"/>
    <w:rsid w:val="00A82CF1"/>
    <w:rsid w:val="00A82E8B"/>
    <w:rsid w:val="00A8392E"/>
    <w:rsid w:val="00A9134C"/>
    <w:rsid w:val="00A91AB4"/>
    <w:rsid w:val="00A9470E"/>
    <w:rsid w:val="00A950F7"/>
    <w:rsid w:val="00A9580E"/>
    <w:rsid w:val="00A979E3"/>
    <w:rsid w:val="00AA298F"/>
    <w:rsid w:val="00AA4BF9"/>
    <w:rsid w:val="00AA4E2E"/>
    <w:rsid w:val="00AA4F09"/>
    <w:rsid w:val="00AB4ACE"/>
    <w:rsid w:val="00AB5598"/>
    <w:rsid w:val="00AB6DD8"/>
    <w:rsid w:val="00AC284B"/>
    <w:rsid w:val="00AD3B76"/>
    <w:rsid w:val="00AD6CEA"/>
    <w:rsid w:val="00AE26C9"/>
    <w:rsid w:val="00AF25A0"/>
    <w:rsid w:val="00AF2923"/>
    <w:rsid w:val="00AF3B61"/>
    <w:rsid w:val="00AF7A40"/>
    <w:rsid w:val="00B0036E"/>
    <w:rsid w:val="00B0256A"/>
    <w:rsid w:val="00B0389B"/>
    <w:rsid w:val="00B14DCE"/>
    <w:rsid w:val="00B2522C"/>
    <w:rsid w:val="00B26FFD"/>
    <w:rsid w:val="00B327AB"/>
    <w:rsid w:val="00B348F9"/>
    <w:rsid w:val="00B415F1"/>
    <w:rsid w:val="00B44BEB"/>
    <w:rsid w:val="00B52913"/>
    <w:rsid w:val="00B60EDA"/>
    <w:rsid w:val="00B61F7B"/>
    <w:rsid w:val="00B62D98"/>
    <w:rsid w:val="00B6315C"/>
    <w:rsid w:val="00B64103"/>
    <w:rsid w:val="00B66079"/>
    <w:rsid w:val="00B663CF"/>
    <w:rsid w:val="00B73CF1"/>
    <w:rsid w:val="00B74E01"/>
    <w:rsid w:val="00B819E6"/>
    <w:rsid w:val="00B81D05"/>
    <w:rsid w:val="00B84FB3"/>
    <w:rsid w:val="00B867BD"/>
    <w:rsid w:val="00B86FAB"/>
    <w:rsid w:val="00B90280"/>
    <w:rsid w:val="00B91B64"/>
    <w:rsid w:val="00B91CC3"/>
    <w:rsid w:val="00B92926"/>
    <w:rsid w:val="00B92AC1"/>
    <w:rsid w:val="00B9387D"/>
    <w:rsid w:val="00B93D08"/>
    <w:rsid w:val="00B93ED2"/>
    <w:rsid w:val="00B94E97"/>
    <w:rsid w:val="00B95534"/>
    <w:rsid w:val="00B9616D"/>
    <w:rsid w:val="00BA38BD"/>
    <w:rsid w:val="00BA6034"/>
    <w:rsid w:val="00BC18CE"/>
    <w:rsid w:val="00BC25C8"/>
    <w:rsid w:val="00BC2C72"/>
    <w:rsid w:val="00BC3AC3"/>
    <w:rsid w:val="00BD2F32"/>
    <w:rsid w:val="00BD2FEA"/>
    <w:rsid w:val="00BD5C24"/>
    <w:rsid w:val="00BD5EB8"/>
    <w:rsid w:val="00BD6694"/>
    <w:rsid w:val="00BE11EB"/>
    <w:rsid w:val="00BE2A91"/>
    <w:rsid w:val="00BE2CF5"/>
    <w:rsid w:val="00BE4A00"/>
    <w:rsid w:val="00BE5382"/>
    <w:rsid w:val="00BF2C9B"/>
    <w:rsid w:val="00BF2F07"/>
    <w:rsid w:val="00BF3162"/>
    <w:rsid w:val="00BF32B8"/>
    <w:rsid w:val="00BF3395"/>
    <w:rsid w:val="00BF36D9"/>
    <w:rsid w:val="00BF3C58"/>
    <w:rsid w:val="00BF4923"/>
    <w:rsid w:val="00BF5185"/>
    <w:rsid w:val="00C004DE"/>
    <w:rsid w:val="00C02027"/>
    <w:rsid w:val="00C03F60"/>
    <w:rsid w:val="00C10C5D"/>
    <w:rsid w:val="00C134B6"/>
    <w:rsid w:val="00C1404C"/>
    <w:rsid w:val="00C15B28"/>
    <w:rsid w:val="00C20732"/>
    <w:rsid w:val="00C213CB"/>
    <w:rsid w:val="00C2376D"/>
    <w:rsid w:val="00C2616F"/>
    <w:rsid w:val="00C27797"/>
    <w:rsid w:val="00C27EC0"/>
    <w:rsid w:val="00C345CC"/>
    <w:rsid w:val="00C406C5"/>
    <w:rsid w:val="00C425FC"/>
    <w:rsid w:val="00C429A3"/>
    <w:rsid w:val="00C43273"/>
    <w:rsid w:val="00C46B08"/>
    <w:rsid w:val="00C47C2A"/>
    <w:rsid w:val="00C5019E"/>
    <w:rsid w:val="00C52863"/>
    <w:rsid w:val="00C53DA1"/>
    <w:rsid w:val="00C542D1"/>
    <w:rsid w:val="00C56CF3"/>
    <w:rsid w:val="00C60CD2"/>
    <w:rsid w:val="00C60EC1"/>
    <w:rsid w:val="00C612EC"/>
    <w:rsid w:val="00C62B6A"/>
    <w:rsid w:val="00C660C7"/>
    <w:rsid w:val="00C67A6E"/>
    <w:rsid w:val="00C70C75"/>
    <w:rsid w:val="00C7360C"/>
    <w:rsid w:val="00C737D3"/>
    <w:rsid w:val="00C74AEE"/>
    <w:rsid w:val="00C76864"/>
    <w:rsid w:val="00C845C8"/>
    <w:rsid w:val="00C9478C"/>
    <w:rsid w:val="00C949E6"/>
    <w:rsid w:val="00C97A37"/>
    <w:rsid w:val="00CA0F81"/>
    <w:rsid w:val="00CA1E05"/>
    <w:rsid w:val="00CA40CC"/>
    <w:rsid w:val="00CA5DD9"/>
    <w:rsid w:val="00CB12E9"/>
    <w:rsid w:val="00CB2B8D"/>
    <w:rsid w:val="00CB386F"/>
    <w:rsid w:val="00CB5D72"/>
    <w:rsid w:val="00CB631B"/>
    <w:rsid w:val="00CB6A6A"/>
    <w:rsid w:val="00CC3500"/>
    <w:rsid w:val="00CC62C2"/>
    <w:rsid w:val="00CD44E7"/>
    <w:rsid w:val="00CD48C1"/>
    <w:rsid w:val="00CD7A6F"/>
    <w:rsid w:val="00CE143B"/>
    <w:rsid w:val="00CE3018"/>
    <w:rsid w:val="00CE3322"/>
    <w:rsid w:val="00CE6530"/>
    <w:rsid w:val="00CF0436"/>
    <w:rsid w:val="00CF0A2E"/>
    <w:rsid w:val="00CF0B7D"/>
    <w:rsid w:val="00CF18B6"/>
    <w:rsid w:val="00CF3007"/>
    <w:rsid w:val="00CF3791"/>
    <w:rsid w:val="00CF3B6A"/>
    <w:rsid w:val="00D0016A"/>
    <w:rsid w:val="00D06985"/>
    <w:rsid w:val="00D12714"/>
    <w:rsid w:val="00D12E92"/>
    <w:rsid w:val="00D143D2"/>
    <w:rsid w:val="00D203BA"/>
    <w:rsid w:val="00D244F3"/>
    <w:rsid w:val="00D31D0A"/>
    <w:rsid w:val="00D327DE"/>
    <w:rsid w:val="00D34BE6"/>
    <w:rsid w:val="00D35179"/>
    <w:rsid w:val="00D36343"/>
    <w:rsid w:val="00D36EB8"/>
    <w:rsid w:val="00D3764F"/>
    <w:rsid w:val="00D46B1A"/>
    <w:rsid w:val="00D507A4"/>
    <w:rsid w:val="00D50BF0"/>
    <w:rsid w:val="00D57DE6"/>
    <w:rsid w:val="00D61CE2"/>
    <w:rsid w:val="00D6729C"/>
    <w:rsid w:val="00D67AA1"/>
    <w:rsid w:val="00D70B5D"/>
    <w:rsid w:val="00D7199B"/>
    <w:rsid w:val="00D71B90"/>
    <w:rsid w:val="00D71DD9"/>
    <w:rsid w:val="00D74C78"/>
    <w:rsid w:val="00D80140"/>
    <w:rsid w:val="00D8051F"/>
    <w:rsid w:val="00D81D3C"/>
    <w:rsid w:val="00D82997"/>
    <w:rsid w:val="00D82C14"/>
    <w:rsid w:val="00D83409"/>
    <w:rsid w:val="00D8355C"/>
    <w:rsid w:val="00D84566"/>
    <w:rsid w:val="00D85A2C"/>
    <w:rsid w:val="00D92967"/>
    <w:rsid w:val="00D93BC6"/>
    <w:rsid w:val="00D95F83"/>
    <w:rsid w:val="00DA0F27"/>
    <w:rsid w:val="00DA273A"/>
    <w:rsid w:val="00DA35B5"/>
    <w:rsid w:val="00DA67AD"/>
    <w:rsid w:val="00DA7CF0"/>
    <w:rsid w:val="00DB0BC9"/>
    <w:rsid w:val="00DB0D15"/>
    <w:rsid w:val="00DB3C21"/>
    <w:rsid w:val="00DB5D26"/>
    <w:rsid w:val="00DB65FD"/>
    <w:rsid w:val="00DB672B"/>
    <w:rsid w:val="00DB683A"/>
    <w:rsid w:val="00DB7B0D"/>
    <w:rsid w:val="00DC08A3"/>
    <w:rsid w:val="00DC52D0"/>
    <w:rsid w:val="00DC6D9F"/>
    <w:rsid w:val="00DD6DF2"/>
    <w:rsid w:val="00DD78C3"/>
    <w:rsid w:val="00DE3518"/>
    <w:rsid w:val="00DE4F2A"/>
    <w:rsid w:val="00DF1C03"/>
    <w:rsid w:val="00DF268F"/>
    <w:rsid w:val="00DF4D16"/>
    <w:rsid w:val="00DF5916"/>
    <w:rsid w:val="00DF7388"/>
    <w:rsid w:val="00E05C05"/>
    <w:rsid w:val="00E06358"/>
    <w:rsid w:val="00E06DDD"/>
    <w:rsid w:val="00E1099D"/>
    <w:rsid w:val="00E10D64"/>
    <w:rsid w:val="00E11356"/>
    <w:rsid w:val="00E137EB"/>
    <w:rsid w:val="00E15E4C"/>
    <w:rsid w:val="00E17F11"/>
    <w:rsid w:val="00E24DB3"/>
    <w:rsid w:val="00E24F16"/>
    <w:rsid w:val="00E2767B"/>
    <w:rsid w:val="00E30DF9"/>
    <w:rsid w:val="00E325F5"/>
    <w:rsid w:val="00E434DD"/>
    <w:rsid w:val="00E45A57"/>
    <w:rsid w:val="00E46F81"/>
    <w:rsid w:val="00E57932"/>
    <w:rsid w:val="00E60297"/>
    <w:rsid w:val="00E61696"/>
    <w:rsid w:val="00E62B79"/>
    <w:rsid w:val="00E66A55"/>
    <w:rsid w:val="00E674AA"/>
    <w:rsid w:val="00E7025A"/>
    <w:rsid w:val="00E721F6"/>
    <w:rsid w:val="00E72422"/>
    <w:rsid w:val="00E7268D"/>
    <w:rsid w:val="00E72F5F"/>
    <w:rsid w:val="00E7373F"/>
    <w:rsid w:val="00E73C59"/>
    <w:rsid w:val="00E7634D"/>
    <w:rsid w:val="00E77FB7"/>
    <w:rsid w:val="00E808BE"/>
    <w:rsid w:val="00E82AB7"/>
    <w:rsid w:val="00E84125"/>
    <w:rsid w:val="00E84194"/>
    <w:rsid w:val="00E872F0"/>
    <w:rsid w:val="00E87EE0"/>
    <w:rsid w:val="00E90419"/>
    <w:rsid w:val="00E93118"/>
    <w:rsid w:val="00E96E8A"/>
    <w:rsid w:val="00EA06B0"/>
    <w:rsid w:val="00EA06C8"/>
    <w:rsid w:val="00EA221C"/>
    <w:rsid w:val="00EA3A8C"/>
    <w:rsid w:val="00EB0F92"/>
    <w:rsid w:val="00EB2F28"/>
    <w:rsid w:val="00EB3537"/>
    <w:rsid w:val="00EC1420"/>
    <w:rsid w:val="00EC2091"/>
    <w:rsid w:val="00EC4F25"/>
    <w:rsid w:val="00EC4F6C"/>
    <w:rsid w:val="00ED4019"/>
    <w:rsid w:val="00EE0FE3"/>
    <w:rsid w:val="00EE1836"/>
    <w:rsid w:val="00EE46A9"/>
    <w:rsid w:val="00EE67C1"/>
    <w:rsid w:val="00EE715E"/>
    <w:rsid w:val="00EF012C"/>
    <w:rsid w:val="00EF1D30"/>
    <w:rsid w:val="00EF377A"/>
    <w:rsid w:val="00EF3C89"/>
    <w:rsid w:val="00EF7FA7"/>
    <w:rsid w:val="00F01568"/>
    <w:rsid w:val="00F025AA"/>
    <w:rsid w:val="00F02F83"/>
    <w:rsid w:val="00F050CA"/>
    <w:rsid w:val="00F12BA7"/>
    <w:rsid w:val="00F13738"/>
    <w:rsid w:val="00F13AA9"/>
    <w:rsid w:val="00F15601"/>
    <w:rsid w:val="00F2207B"/>
    <w:rsid w:val="00F31BF7"/>
    <w:rsid w:val="00F3277A"/>
    <w:rsid w:val="00F32E84"/>
    <w:rsid w:val="00F3770F"/>
    <w:rsid w:val="00F37A44"/>
    <w:rsid w:val="00F414C8"/>
    <w:rsid w:val="00F42F53"/>
    <w:rsid w:val="00F43CD9"/>
    <w:rsid w:val="00F45210"/>
    <w:rsid w:val="00F47919"/>
    <w:rsid w:val="00F47C54"/>
    <w:rsid w:val="00F5015E"/>
    <w:rsid w:val="00F501FA"/>
    <w:rsid w:val="00F536BB"/>
    <w:rsid w:val="00F53C3F"/>
    <w:rsid w:val="00F575A8"/>
    <w:rsid w:val="00F57BFF"/>
    <w:rsid w:val="00F6317A"/>
    <w:rsid w:val="00F653DB"/>
    <w:rsid w:val="00F72E94"/>
    <w:rsid w:val="00F75C36"/>
    <w:rsid w:val="00F825BE"/>
    <w:rsid w:val="00F82F94"/>
    <w:rsid w:val="00F84DA6"/>
    <w:rsid w:val="00F866FD"/>
    <w:rsid w:val="00F8727E"/>
    <w:rsid w:val="00F91D2E"/>
    <w:rsid w:val="00F956CF"/>
    <w:rsid w:val="00F96F6C"/>
    <w:rsid w:val="00FA0996"/>
    <w:rsid w:val="00FA0CA6"/>
    <w:rsid w:val="00FA24D1"/>
    <w:rsid w:val="00FA6471"/>
    <w:rsid w:val="00FB17F7"/>
    <w:rsid w:val="00FB2146"/>
    <w:rsid w:val="00FB220C"/>
    <w:rsid w:val="00FC3F66"/>
    <w:rsid w:val="00FD4986"/>
    <w:rsid w:val="00FD59D3"/>
    <w:rsid w:val="00FD5E49"/>
    <w:rsid w:val="00FD660F"/>
    <w:rsid w:val="00FD7040"/>
    <w:rsid w:val="00FE36BF"/>
    <w:rsid w:val="00FE4F38"/>
    <w:rsid w:val="00FE56D9"/>
    <w:rsid w:val="00FF047C"/>
    <w:rsid w:val="00FF6523"/>
    <w:rsid w:val="00FF7C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58CC79E"/>
  <w15:docId w15:val="{06F5C1D0-31AF-4144-8E3D-EB11670BF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A3279"/>
    <w:rPr>
      <w:rFonts w:ascii="Univers (W1)" w:hAnsi="Univers (W1)"/>
      <w:color w:val="0000FF"/>
      <w:sz w:val="24"/>
    </w:rPr>
  </w:style>
  <w:style w:type="paragraph" w:styleId="Heading1">
    <w:name w:val="heading 1"/>
    <w:basedOn w:val="Normal"/>
    <w:next w:val="Normal"/>
    <w:qFormat/>
    <w:pPr>
      <w:keepNext/>
      <w:overflowPunct w:val="0"/>
      <w:autoSpaceDE w:val="0"/>
      <w:autoSpaceDN w:val="0"/>
      <w:adjustRightInd w:val="0"/>
      <w:textAlignment w:val="baseline"/>
      <w:outlineLvl w:val="0"/>
    </w:pPr>
    <w:rPr>
      <w:rFonts w:ascii="Times New Roman" w:hAnsi="Times New Roman"/>
      <w:color w:val="auto"/>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keepNext/>
      <w:ind w:right="1260"/>
    </w:pPr>
    <w:rPr>
      <w:sz w:val="20"/>
    </w:rPr>
  </w:style>
  <w:style w:type="paragraph" w:styleId="BodyText2">
    <w:name w:val="Body Text 2"/>
    <w:basedOn w:val="Normal"/>
    <w:pPr>
      <w:ind w:right="1260"/>
    </w:pPr>
  </w:style>
  <w:style w:type="paragraph" w:styleId="BalloonText">
    <w:name w:val="Balloon Text"/>
    <w:basedOn w:val="Normal"/>
    <w:semiHidden/>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Level1">
    <w:name w:val="Level 1"/>
    <w:autoRedefine/>
    <w:rPr>
      <w:rFonts w:ascii="Trebuchet MS" w:hAnsi="Trebuchet MS"/>
      <w:color w:val="000000"/>
      <w:spacing w:val="20"/>
      <w:sz w:val="22"/>
      <w:szCs w:val="22"/>
    </w:rPr>
  </w:style>
  <w:style w:type="character" w:customStyle="1" w:styleId="emailstyle19">
    <w:name w:val="emailstyle19"/>
    <w:semiHidden/>
    <w:rPr>
      <w:rFonts w:ascii="Franklin Gothic Book" w:hAnsi="Franklin Gothic Book" w:hint="default"/>
      <w:b w:val="0"/>
      <w:bCs w:val="0"/>
      <w:i w:val="0"/>
      <w:iCs w:val="0"/>
      <w:strike w:val="0"/>
      <w:dstrike w:val="0"/>
      <w:color w:val="000080"/>
      <w:sz w:val="24"/>
      <w:szCs w:val="24"/>
      <w:u w:val="none"/>
      <w:effect w:val="none"/>
    </w:rPr>
  </w:style>
  <w:style w:type="paragraph" w:styleId="BodyTextIndent3">
    <w:name w:val="Body Text Indent 3"/>
    <w:basedOn w:val="Normal"/>
    <w:pPr>
      <w:spacing w:after="120"/>
      <w:ind w:left="360"/>
    </w:pPr>
    <w:rPr>
      <w:sz w:val="16"/>
      <w:szCs w:val="16"/>
    </w:rPr>
  </w:style>
  <w:style w:type="paragraph" w:styleId="EndnoteText">
    <w:name w:val="endnote text"/>
    <w:basedOn w:val="Normal"/>
    <w:semiHidden/>
    <w:pPr>
      <w:widowControl w:val="0"/>
      <w:autoSpaceDE w:val="0"/>
      <w:autoSpaceDN w:val="0"/>
    </w:pPr>
    <w:rPr>
      <w:rFonts w:ascii="Times" w:hAnsi="Times" w:cs="Times"/>
      <w:color w:val="auto"/>
      <w:szCs w:val="24"/>
    </w:rPr>
  </w:style>
  <w:style w:type="character" w:styleId="Hyperlink">
    <w:name w:val="Hyperlink"/>
    <w:rPr>
      <w:color w:val="0000FF"/>
      <w:u w:val="single"/>
    </w:rPr>
  </w:style>
  <w:style w:type="character" w:styleId="FollowedHyperlink">
    <w:name w:val="FollowedHyperlink"/>
    <w:rPr>
      <w:color w:val="800080"/>
      <w:u w:val="single"/>
    </w:r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rPr>
  </w:style>
  <w:style w:type="paragraph" w:styleId="CommentSubject">
    <w:name w:val="annotation subject"/>
    <w:basedOn w:val="CommentText"/>
    <w:next w:val="CommentText"/>
    <w:semiHidden/>
    <w:rPr>
      <w:b/>
      <w:bCs/>
    </w:rPr>
  </w:style>
  <w:style w:type="paragraph" w:styleId="ListParagraph">
    <w:name w:val="List Paragraph"/>
    <w:basedOn w:val="Normal"/>
    <w:uiPriority w:val="72"/>
    <w:qFormat/>
    <w:rsid w:val="0095056D"/>
    <w:pPr>
      <w:ind w:left="720"/>
      <w:contextualSpacing/>
    </w:pPr>
  </w:style>
  <w:style w:type="table" w:styleId="TableGrid">
    <w:name w:val="Table Grid"/>
    <w:basedOn w:val="TableNormal"/>
    <w:rsid w:val="008A7D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71"/>
    <w:semiHidden/>
    <w:rsid w:val="009E4392"/>
    <w:rPr>
      <w:rFonts w:ascii="Univers (W1)" w:hAnsi="Univers (W1)"/>
      <w:color w:val="0000FF"/>
      <w:sz w:val="24"/>
    </w:rPr>
  </w:style>
  <w:style w:type="character" w:customStyle="1" w:styleId="CommentTextChar">
    <w:name w:val="Comment Text Char"/>
    <w:link w:val="CommentText"/>
    <w:semiHidden/>
    <w:rsid w:val="00D82997"/>
    <w:rPr>
      <w:rFonts w:ascii="Univers (W1)" w:hAnsi="Univers (W1)"/>
      <w:color w:val="0000FF"/>
    </w:rPr>
  </w:style>
  <w:style w:type="character" w:styleId="Emphasis">
    <w:name w:val="Emphasis"/>
    <w:uiPriority w:val="20"/>
    <w:qFormat/>
    <w:rsid w:val="00C70C75"/>
    <w:rPr>
      <w:i/>
      <w:iCs/>
    </w:rPr>
  </w:style>
  <w:style w:type="paragraph" w:styleId="FootnoteText">
    <w:name w:val="footnote text"/>
    <w:basedOn w:val="Normal"/>
    <w:link w:val="FootnoteTextChar"/>
    <w:uiPriority w:val="99"/>
    <w:rsid w:val="00DB7B0D"/>
    <w:rPr>
      <w:sz w:val="20"/>
    </w:rPr>
  </w:style>
  <w:style w:type="character" w:customStyle="1" w:styleId="FootnoteTextChar">
    <w:name w:val="Footnote Text Char"/>
    <w:basedOn w:val="DefaultParagraphFont"/>
    <w:link w:val="FootnoteText"/>
    <w:uiPriority w:val="99"/>
    <w:rsid w:val="00DB7B0D"/>
    <w:rPr>
      <w:rFonts w:ascii="Univers (W1)" w:hAnsi="Univers (W1)"/>
      <w:color w:val="0000FF"/>
    </w:rPr>
  </w:style>
  <w:style w:type="character" w:styleId="FootnoteReference">
    <w:name w:val="footnote reference"/>
    <w:uiPriority w:val="99"/>
    <w:rsid w:val="00DB7B0D"/>
    <w:rPr>
      <w:vertAlign w:val="superscript"/>
    </w:rPr>
  </w:style>
  <w:style w:type="paragraph" w:customStyle="1" w:styleId="TableParagraph">
    <w:name w:val="Table Paragraph"/>
    <w:basedOn w:val="Normal"/>
    <w:uiPriority w:val="1"/>
    <w:qFormat/>
    <w:rsid w:val="00636122"/>
    <w:pPr>
      <w:widowControl w:val="0"/>
    </w:pPr>
    <w:rPr>
      <w:rFonts w:ascii="Calibri" w:eastAsia="Calibri" w:hAnsi="Calibri"/>
      <w:color w:val="auto"/>
      <w:sz w:val="22"/>
      <w:szCs w:val="22"/>
    </w:rPr>
  </w:style>
  <w:style w:type="paragraph" w:styleId="NormalWeb">
    <w:name w:val="Normal (Web)"/>
    <w:basedOn w:val="Normal"/>
    <w:uiPriority w:val="99"/>
    <w:unhideWhenUsed/>
    <w:rsid w:val="00036C99"/>
    <w:pPr>
      <w:spacing w:before="100" w:beforeAutospacing="1" w:after="100" w:afterAutospacing="1"/>
    </w:pPr>
    <w:rPr>
      <w:rFonts w:ascii="Times New Roman" w:hAnsi="Times New Roman"/>
      <w:color w:val="auto"/>
      <w:szCs w:val="24"/>
    </w:rPr>
  </w:style>
  <w:style w:type="character" w:customStyle="1" w:styleId="UnresolvedMention1">
    <w:name w:val="Unresolved Mention1"/>
    <w:basedOn w:val="DefaultParagraphFont"/>
    <w:rsid w:val="00BD6694"/>
    <w:rPr>
      <w:color w:val="605E5C"/>
      <w:shd w:val="clear" w:color="auto" w:fill="E1DFDD"/>
    </w:rPr>
  </w:style>
  <w:style w:type="character" w:styleId="Strong">
    <w:name w:val="Strong"/>
    <w:basedOn w:val="DefaultParagraphFont"/>
    <w:uiPriority w:val="22"/>
    <w:qFormat/>
    <w:rsid w:val="009A760E"/>
    <w:rPr>
      <w:b/>
      <w:bCs/>
    </w:rPr>
  </w:style>
  <w:style w:type="character" w:styleId="UnresolvedMention">
    <w:name w:val="Unresolved Mention"/>
    <w:basedOn w:val="DefaultParagraphFont"/>
    <w:uiPriority w:val="99"/>
    <w:semiHidden/>
    <w:unhideWhenUsed/>
    <w:rsid w:val="00AF3B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964566">
      <w:bodyDiv w:val="1"/>
      <w:marLeft w:val="0"/>
      <w:marRight w:val="0"/>
      <w:marTop w:val="0"/>
      <w:marBottom w:val="0"/>
      <w:divBdr>
        <w:top w:val="none" w:sz="0" w:space="0" w:color="auto"/>
        <w:left w:val="none" w:sz="0" w:space="0" w:color="auto"/>
        <w:bottom w:val="none" w:sz="0" w:space="0" w:color="auto"/>
        <w:right w:val="none" w:sz="0" w:space="0" w:color="auto"/>
      </w:divBdr>
    </w:div>
    <w:div w:id="192772012">
      <w:bodyDiv w:val="1"/>
      <w:marLeft w:val="0"/>
      <w:marRight w:val="0"/>
      <w:marTop w:val="0"/>
      <w:marBottom w:val="0"/>
      <w:divBdr>
        <w:top w:val="none" w:sz="0" w:space="0" w:color="auto"/>
        <w:left w:val="none" w:sz="0" w:space="0" w:color="auto"/>
        <w:bottom w:val="none" w:sz="0" w:space="0" w:color="auto"/>
        <w:right w:val="none" w:sz="0" w:space="0" w:color="auto"/>
      </w:divBdr>
    </w:div>
    <w:div w:id="714548101">
      <w:bodyDiv w:val="1"/>
      <w:marLeft w:val="0"/>
      <w:marRight w:val="0"/>
      <w:marTop w:val="0"/>
      <w:marBottom w:val="0"/>
      <w:divBdr>
        <w:top w:val="none" w:sz="0" w:space="0" w:color="auto"/>
        <w:left w:val="none" w:sz="0" w:space="0" w:color="auto"/>
        <w:bottom w:val="none" w:sz="0" w:space="0" w:color="auto"/>
        <w:right w:val="none" w:sz="0" w:space="0" w:color="auto"/>
      </w:divBdr>
    </w:div>
    <w:div w:id="1715887685">
      <w:bodyDiv w:val="1"/>
      <w:marLeft w:val="0"/>
      <w:marRight w:val="0"/>
      <w:marTop w:val="0"/>
      <w:marBottom w:val="0"/>
      <w:divBdr>
        <w:top w:val="none" w:sz="0" w:space="0" w:color="auto"/>
        <w:left w:val="none" w:sz="0" w:space="0" w:color="auto"/>
        <w:bottom w:val="none" w:sz="0" w:space="0" w:color="auto"/>
        <w:right w:val="none" w:sz="0" w:space="0" w:color="auto"/>
      </w:divBdr>
    </w:div>
    <w:div w:id="1746224919">
      <w:bodyDiv w:val="1"/>
      <w:marLeft w:val="0"/>
      <w:marRight w:val="0"/>
      <w:marTop w:val="0"/>
      <w:marBottom w:val="0"/>
      <w:divBdr>
        <w:top w:val="none" w:sz="0" w:space="0" w:color="auto"/>
        <w:left w:val="none" w:sz="0" w:space="0" w:color="auto"/>
        <w:bottom w:val="none" w:sz="0" w:space="0" w:color="auto"/>
        <w:right w:val="none" w:sz="0" w:space="0" w:color="auto"/>
      </w:divBdr>
      <w:divsChild>
        <w:div w:id="1591816415">
          <w:marLeft w:val="0"/>
          <w:marRight w:val="0"/>
          <w:marTop w:val="0"/>
          <w:marBottom w:val="0"/>
          <w:divBdr>
            <w:top w:val="none" w:sz="0" w:space="0" w:color="auto"/>
            <w:left w:val="none" w:sz="0" w:space="0" w:color="auto"/>
            <w:bottom w:val="none" w:sz="0" w:space="0" w:color="auto"/>
            <w:right w:val="none" w:sz="0" w:space="0" w:color="auto"/>
          </w:divBdr>
        </w:div>
      </w:divsChild>
    </w:div>
    <w:div w:id="1951087556">
      <w:bodyDiv w:val="1"/>
      <w:marLeft w:val="0"/>
      <w:marRight w:val="0"/>
      <w:marTop w:val="0"/>
      <w:marBottom w:val="0"/>
      <w:divBdr>
        <w:top w:val="none" w:sz="0" w:space="0" w:color="auto"/>
        <w:left w:val="none" w:sz="0" w:space="0" w:color="auto"/>
        <w:bottom w:val="none" w:sz="0" w:space="0" w:color="auto"/>
        <w:right w:val="none" w:sz="0" w:space="0" w:color="auto"/>
      </w:divBdr>
    </w:div>
    <w:div w:id="2046636157">
      <w:bodyDiv w:val="1"/>
      <w:marLeft w:val="0"/>
      <w:marRight w:val="0"/>
      <w:marTop w:val="0"/>
      <w:marBottom w:val="0"/>
      <w:divBdr>
        <w:top w:val="none" w:sz="0" w:space="0" w:color="auto"/>
        <w:left w:val="none" w:sz="0" w:space="0" w:color="auto"/>
        <w:bottom w:val="none" w:sz="0" w:space="0" w:color="auto"/>
        <w:right w:val="none" w:sz="0" w:space="0" w:color="auto"/>
      </w:divBdr>
      <w:divsChild>
        <w:div w:id="106846045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comments" Target="comments.xml"/><Relationship Id="rId26" Type="http://schemas.openxmlformats.org/officeDocument/2006/relationships/hyperlink" Target="http://www.research.uci.edu/compliance/human-research-protections/policies/40%20UCI%20Students%20and%20Employees.pdf" TargetMode="External"/><Relationship Id="rId39" Type="http://schemas.openxmlformats.org/officeDocument/2006/relationships/hyperlink" Target="http://www.research.uci.edu/compliance/human-research-protections/docs/categories-of-expedited-human-subjects-research.pdf" TargetMode="External"/><Relationship Id="rId21" Type="http://schemas.microsoft.com/office/2018/08/relationships/commentsExtensible" Target="commentsExtensible.xml"/><Relationship Id="rId34" Type="http://schemas.openxmlformats.org/officeDocument/2006/relationships/hyperlink" Target="http://research.uci.edu/forms/docs/irb-appendices/letter-of-permission-template.docx" TargetMode="External"/><Relationship Id="rId42" Type="http://schemas.openxmlformats.org/officeDocument/2006/relationships/hyperlink" Target="https://www.ucop.edu/research-policy-analysis-coordination/policies-guidance/record-retention/tables.html"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research.uci.edu/compliance/human-research-protections/researchers/subject-selection-recruitment-and-compensation.html" TargetMode="External"/><Relationship Id="rId29" Type="http://schemas.openxmlformats.org/officeDocument/2006/relationships/hyperlink" Target="http://www.research.uci.edu/compliance/human-research-protections/irb-members/reviewing-protocols-online-mobile.html" TargetMode="External"/><Relationship Id="rId11" Type="http://schemas.openxmlformats.org/officeDocument/2006/relationships/hyperlink" Target="https://research.uci.edu/compliance/human-research-protections/researchers/Heat-Map-04-23-20.pdf" TargetMode="External"/><Relationship Id="rId24" Type="http://schemas.openxmlformats.org/officeDocument/2006/relationships/hyperlink" Target="https://research.uci.edu/compliance/human-research-protections/researchers/protected-health-information-hipaa.html" TargetMode="External"/><Relationship Id="rId32" Type="http://schemas.openxmlformats.org/officeDocument/2006/relationships/image" Target="media/image5.png"/><Relationship Id="rId37" Type="http://schemas.openxmlformats.org/officeDocument/2006/relationships/hyperlink" Target="mailto:mark.fonseca@uci.edu" TargetMode="External"/><Relationship Id="rId40" Type="http://schemas.openxmlformats.org/officeDocument/2006/relationships/hyperlink" Target="https://security.uci.edu/secure-computer/encryption.html"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research.uci.edu/compliance/human-research-protections/researchers/subject-selection-recruitment-and-compensation.html" TargetMode="External"/><Relationship Id="rId23" Type="http://schemas.openxmlformats.org/officeDocument/2006/relationships/hyperlink" Target="http://www.research.uci.edu/forms/docs/irb-consent-forms/4_StudyInformationSheet.doc" TargetMode="External"/><Relationship Id="rId28" Type="http://schemas.openxmlformats.org/officeDocument/2006/relationships/hyperlink" Target="http://www.research.uci.edu/forms/docs/irb-forms/release-form-template.doc" TargetMode="External"/><Relationship Id="rId36" Type="http://schemas.openxmlformats.org/officeDocument/2006/relationships/hyperlink" Target="http://www.reg.uci.edu/privacy/" TargetMode="External"/><Relationship Id="rId49" Type="http://schemas.openxmlformats.org/officeDocument/2006/relationships/theme" Target="theme/theme1.xml"/><Relationship Id="rId10" Type="http://schemas.openxmlformats.org/officeDocument/2006/relationships/hyperlink" Target="https://research.uci.edu/compliance/human-research-protections/researchers/Heat-Map-04-23-20.pdf" TargetMode="External"/><Relationship Id="rId19" Type="http://schemas.microsoft.com/office/2011/relationships/commentsExtended" Target="commentsExtended.xml"/><Relationship Id="rId31" Type="http://schemas.openxmlformats.org/officeDocument/2006/relationships/image" Target="media/image4.png"/><Relationship Id="rId44" Type="http://schemas.openxmlformats.org/officeDocument/2006/relationships/hyperlink" Target="https://www.accessdata.fda.gov/scripts/cdrh/cfdocs/cfcfr/CFRSearch.cfm?CFRPart=312&amp;showFR=1&amp;subpartNode=21:5.0.1.1.3.4" TargetMode="External"/><Relationship Id="rId4" Type="http://schemas.openxmlformats.org/officeDocument/2006/relationships/settings" Target="settings.xml"/><Relationship Id="rId9" Type="http://schemas.openxmlformats.org/officeDocument/2006/relationships/hyperlink" Target="https://apps.research.uci.edu/irbapp/" TargetMode="External"/><Relationship Id="rId14" Type="http://schemas.openxmlformats.org/officeDocument/2006/relationships/hyperlink" Target="https://research.uci.edu/forms/index.html" TargetMode="External"/><Relationship Id="rId22" Type="http://schemas.openxmlformats.org/officeDocument/2006/relationships/hyperlink" Target="http://www.research.uci.edu/compliance/human-research-protections/researchers/how-to-consent.html" TargetMode="External"/><Relationship Id="rId27" Type="http://schemas.openxmlformats.org/officeDocument/2006/relationships/hyperlink" Target="http://www.research.uci.edu/compliance/human-research-protections/docs/glossary-of-terms.html" TargetMode="External"/><Relationship Id="rId30" Type="http://schemas.openxmlformats.org/officeDocument/2006/relationships/image" Target="media/image3.png"/><Relationship Id="rId35" Type="http://schemas.openxmlformats.org/officeDocument/2006/relationships/hyperlink" Target="http://research.uci.edu/forms/docs/irb-appendices/letter-of-permission-template.docx" TargetMode="External"/><Relationship Id="rId43" Type="http://schemas.openxmlformats.org/officeDocument/2006/relationships/hyperlink" Target="https://www.fda.gov/about-fda/fda-basics/what-does-fda-regulate" TargetMode="External"/><Relationship Id="rId48" Type="http://schemas.microsoft.com/office/2011/relationships/people" Target="peop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research.uci.edu/forms/docs/irb-forms/study-team-tracking-log.xlsx" TargetMode="External"/><Relationship Id="rId17" Type="http://schemas.openxmlformats.org/officeDocument/2006/relationships/hyperlink" Target="http://www.research.uci.edu/forms/index.html" TargetMode="External"/><Relationship Id="rId25" Type="http://schemas.openxmlformats.org/officeDocument/2006/relationships/hyperlink" Target="http://www.research.uci.edu/forms/index.html" TargetMode="External"/><Relationship Id="rId33" Type="http://schemas.openxmlformats.org/officeDocument/2006/relationships/hyperlink" Target="http://research.uci.edu/forms/docs/irb-forms/guidance-on-letter-of-permission.doc" TargetMode="External"/><Relationship Id="rId38" Type="http://schemas.openxmlformats.org/officeDocument/2006/relationships/hyperlink" Target="http://clinicaltrials.gov/ct2/help/for-researcher" TargetMode="External"/><Relationship Id="rId46" Type="http://schemas.openxmlformats.org/officeDocument/2006/relationships/footer" Target="footer2.xml"/><Relationship Id="rId20" Type="http://schemas.microsoft.com/office/2016/09/relationships/commentsIds" Target="commentsIds.xml"/><Relationship Id="rId41" Type="http://schemas.openxmlformats.org/officeDocument/2006/relationships/hyperlink" Target="https://www.oit.uci.edu/"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otnotes.xml.rels><?xml version="1.0" encoding="UTF-8" standalone="yes"?>
<Relationships xmlns="http://schemas.openxmlformats.org/package/2006/relationships"><Relationship Id="rId2" Type="http://schemas.openxmlformats.org/officeDocument/2006/relationships/hyperlink" Target="https://www2.ed.gov/policy/gen/guid/fpco/ferpa/index.html" TargetMode="External"/><Relationship Id="rId1" Type="http://schemas.openxmlformats.org/officeDocument/2006/relationships/hyperlink" Target="https://www2.ed.gov/policy/gen/guid/fpco/ferpa/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B959E4-1378-442B-A3A2-1B4803598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8012</Words>
  <Characters>45671</Characters>
  <Application>Microsoft Office Word</Application>
  <DocSecurity>2</DocSecurity>
  <Lines>380</Lines>
  <Paragraphs>107</Paragraphs>
  <ScaleCrop>false</ScaleCrop>
  <HeadingPairs>
    <vt:vector size="2" baseType="variant">
      <vt:variant>
        <vt:lpstr>Title</vt:lpstr>
      </vt:variant>
      <vt:variant>
        <vt:i4>1</vt:i4>
      </vt:variant>
    </vt:vector>
  </HeadingPairs>
  <TitlesOfParts>
    <vt:vector size="1" baseType="lpstr">
      <vt:lpstr>PROTOCOL NARRATIVE</vt:lpstr>
    </vt:vector>
  </TitlesOfParts>
  <Company>UC Irvine</Company>
  <LinksUpToDate>false</LinksUpToDate>
  <CharactersWithSpaces>53576</CharactersWithSpaces>
  <SharedDoc>false</SharedDoc>
  <HLinks>
    <vt:vector size="78" baseType="variant">
      <vt:variant>
        <vt:i4>7667738</vt:i4>
      </vt:variant>
      <vt:variant>
        <vt:i4>36</vt:i4>
      </vt:variant>
      <vt:variant>
        <vt:i4>0</vt:i4>
      </vt:variant>
      <vt:variant>
        <vt:i4>5</vt:i4>
      </vt:variant>
      <vt:variant>
        <vt:lpwstr>http://www.research.uci.edu/ora/forms/hrpp/categories_of_expedited_human_subjects_research.pdf</vt:lpwstr>
      </vt:variant>
      <vt:variant>
        <vt:lpwstr/>
      </vt:variant>
      <vt:variant>
        <vt:i4>6684687</vt:i4>
      </vt:variant>
      <vt:variant>
        <vt:i4>33</vt:i4>
      </vt:variant>
      <vt:variant>
        <vt:i4>0</vt:i4>
      </vt:variant>
      <vt:variant>
        <vt:i4>5</vt:i4>
      </vt:variant>
      <vt:variant>
        <vt:lpwstr>http://www.research.uci.edu/ora/hrpp/definition.htm</vt:lpwstr>
      </vt:variant>
      <vt:variant>
        <vt:lpwstr>humansubject</vt:lpwstr>
      </vt:variant>
      <vt:variant>
        <vt:i4>6684687</vt:i4>
      </vt:variant>
      <vt:variant>
        <vt:i4>30</vt:i4>
      </vt:variant>
      <vt:variant>
        <vt:i4>0</vt:i4>
      </vt:variant>
      <vt:variant>
        <vt:i4>5</vt:i4>
      </vt:variant>
      <vt:variant>
        <vt:lpwstr>http://www.research.uci.edu/ora/hrpp/definition.htm</vt:lpwstr>
      </vt:variant>
      <vt:variant>
        <vt:lpwstr>humansubject</vt:lpwstr>
      </vt:variant>
      <vt:variant>
        <vt:i4>6684687</vt:i4>
      </vt:variant>
      <vt:variant>
        <vt:i4>27</vt:i4>
      </vt:variant>
      <vt:variant>
        <vt:i4>0</vt:i4>
      </vt:variant>
      <vt:variant>
        <vt:i4>5</vt:i4>
      </vt:variant>
      <vt:variant>
        <vt:lpwstr>http://www.research.uci.edu/ora/hrpp/definition.htm</vt:lpwstr>
      </vt:variant>
      <vt:variant>
        <vt:lpwstr>humansubject</vt:lpwstr>
      </vt:variant>
      <vt:variant>
        <vt:i4>6684687</vt:i4>
      </vt:variant>
      <vt:variant>
        <vt:i4>24</vt:i4>
      </vt:variant>
      <vt:variant>
        <vt:i4>0</vt:i4>
      </vt:variant>
      <vt:variant>
        <vt:i4>5</vt:i4>
      </vt:variant>
      <vt:variant>
        <vt:lpwstr>http://www.research.uci.edu/ora/hrpp/definition.htm</vt:lpwstr>
      </vt:variant>
      <vt:variant>
        <vt:lpwstr>humansubject</vt:lpwstr>
      </vt:variant>
      <vt:variant>
        <vt:i4>7995418</vt:i4>
      </vt:variant>
      <vt:variant>
        <vt:i4>21</vt:i4>
      </vt:variant>
      <vt:variant>
        <vt:i4>0</vt:i4>
      </vt:variant>
      <vt:variant>
        <vt:i4>5</vt:i4>
      </vt:variant>
      <vt:variant>
        <vt:lpwstr>http://www.research.uci.edu/ora/hrpp/adverseexperiences.htm</vt:lpwstr>
      </vt:variant>
      <vt:variant>
        <vt:lpwstr/>
      </vt:variant>
      <vt:variant>
        <vt:i4>7667738</vt:i4>
      </vt:variant>
      <vt:variant>
        <vt:i4>18</vt:i4>
      </vt:variant>
      <vt:variant>
        <vt:i4>0</vt:i4>
      </vt:variant>
      <vt:variant>
        <vt:i4>5</vt:i4>
      </vt:variant>
      <vt:variant>
        <vt:lpwstr>http://www.research.uci.edu/ora/forms/hrpp/categories_of_expedited_human_subjects_research.pdf</vt:lpwstr>
      </vt:variant>
      <vt:variant>
        <vt:lpwstr/>
      </vt:variant>
      <vt:variant>
        <vt:i4>3211317</vt:i4>
      </vt:variant>
      <vt:variant>
        <vt:i4>15</vt:i4>
      </vt:variant>
      <vt:variant>
        <vt:i4>0</vt:i4>
      </vt:variant>
      <vt:variant>
        <vt:i4>5</vt:i4>
      </vt:variant>
      <vt:variant>
        <vt:lpwstr>http://www.research.uci.edu/ora/hrpp/privacyAndConfidentiality.htm</vt:lpwstr>
      </vt:variant>
      <vt:variant>
        <vt:lpwstr/>
      </vt:variant>
      <vt:variant>
        <vt:i4>4522084</vt:i4>
      </vt:variant>
      <vt:variant>
        <vt:i4>12</vt:i4>
      </vt:variant>
      <vt:variant>
        <vt:i4>0</vt:i4>
      </vt:variant>
      <vt:variant>
        <vt:i4>5</vt:i4>
      </vt:variant>
      <vt:variant>
        <vt:lpwstr>http://www.socsci.uci.edu/sslab/forms/ad1.doc</vt:lpwstr>
      </vt:variant>
      <vt:variant>
        <vt:lpwstr/>
      </vt:variant>
      <vt:variant>
        <vt:i4>3539061</vt:i4>
      </vt:variant>
      <vt:variant>
        <vt:i4>9</vt:i4>
      </vt:variant>
      <vt:variant>
        <vt:i4>0</vt:i4>
      </vt:variant>
      <vt:variant>
        <vt:i4>5</vt:i4>
      </vt:variant>
      <vt:variant>
        <vt:lpwstr>http://clinicaltrials.gov/</vt:lpwstr>
      </vt:variant>
      <vt:variant>
        <vt:lpwstr/>
      </vt:variant>
      <vt:variant>
        <vt:i4>1835074</vt:i4>
      </vt:variant>
      <vt:variant>
        <vt:i4>6</vt:i4>
      </vt:variant>
      <vt:variant>
        <vt:i4>0</vt:i4>
      </vt:variant>
      <vt:variant>
        <vt:i4>5</vt:i4>
      </vt:variant>
      <vt:variant>
        <vt:lpwstr>http://www.research.uci.edu/ora/forms/hrpp/standard-ucimc-research-recruitment-advertisement.doc</vt:lpwstr>
      </vt:variant>
      <vt:variant>
        <vt:lpwstr/>
      </vt:variant>
      <vt:variant>
        <vt:i4>3211317</vt:i4>
      </vt:variant>
      <vt:variant>
        <vt:i4>3</vt:i4>
      </vt:variant>
      <vt:variant>
        <vt:i4>0</vt:i4>
      </vt:variant>
      <vt:variant>
        <vt:i4>5</vt:i4>
      </vt:variant>
      <vt:variant>
        <vt:lpwstr>http://www.research.uci.edu/ora/hrpp/privacyAndConfidentiality.htm</vt:lpwstr>
      </vt:variant>
      <vt:variant>
        <vt:lpwstr/>
      </vt:variant>
      <vt:variant>
        <vt:i4>7012445</vt:i4>
      </vt:variant>
      <vt:variant>
        <vt:i4>0</vt:i4>
      </vt:variant>
      <vt:variant>
        <vt:i4>0</vt:i4>
      </vt:variant>
      <vt:variant>
        <vt:i4>5</vt:i4>
      </vt:variant>
      <vt:variant>
        <vt:lpwstr>http://apps.research.uci.edu/orastaff/staff.cfm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NARRATIVE</dc:title>
  <dc:creator>karena</dc:creator>
  <cp:lastModifiedBy>Jacob Kodner</cp:lastModifiedBy>
  <cp:revision>2</cp:revision>
  <cp:lastPrinted>2020-06-05T17:11:00Z</cp:lastPrinted>
  <dcterms:created xsi:type="dcterms:W3CDTF">2020-07-17T21:59:00Z</dcterms:created>
  <dcterms:modified xsi:type="dcterms:W3CDTF">2020-07-17T21:59:00Z</dcterms:modified>
  <cp:contentStatus/>
</cp:coreProperties>
</file>